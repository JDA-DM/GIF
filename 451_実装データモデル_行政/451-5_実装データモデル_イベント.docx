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F6F7" w14:textId="0C91E38A" w:rsidR="007F004F" w:rsidRDefault="007F004F" w:rsidP="007F004F">
      <w:pPr>
        <w:pStyle w:val="affb"/>
      </w:pPr>
      <w:bookmarkStart w:id="0" w:name="_Toc16753969"/>
      <w:r w:rsidRPr="0028441C">
        <w:rPr>
          <w:rFonts w:hint="eastAsia"/>
        </w:rPr>
        <w:t xml:space="preserve">デジタル社会推進実践ガイドブック </w:t>
      </w:r>
      <w:r w:rsidRPr="0028441C">
        <w:t>DS-</w:t>
      </w:r>
      <w:r>
        <w:t>451-</w:t>
      </w:r>
      <w:r>
        <w:rPr>
          <w:rFonts w:hint="eastAsia"/>
        </w:rPr>
        <w:t>5</w:t>
      </w:r>
    </w:p>
    <w:p w14:paraId="2D2A027A" w14:textId="77777777" w:rsidR="00F975F3" w:rsidRPr="007F004F" w:rsidRDefault="00F975F3" w:rsidP="006E6D00">
      <w:pPr>
        <w:pStyle w:val="ac"/>
      </w:pPr>
    </w:p>
    <w:p w14:paraId="05391994" w14:textId="3BA10088" w:rsidR="00385206" w:rsidRDefault="002A6988" w:rsidP="006E6D00">
      <w:pPr>
        <w:pStyle w:val="ac"/>
      </w:pPr>
      <w:r>
        <w:rPr>
          <w:rFonts w:hint="eastAsia"/>
        </w:rPr>
        <w:t>実装データモデル</w:t>
      </w:r>
      <w:r w:rsidR="007F004F">
        <w:rPr>
          <w:rFonts w:hint="eastAsia"/>
        </w:rPr>
        <w:t>（行政）</w:t>
      </w:r>
      <w:r>
        <w:br/>
      </w:r>
      <w:r w:rsidR="00486BA4">
        <w:rPr>
          <w:rFonts w:hint="eastAsia"/>
        </w:rPr>
        <w:t>イベント</w:t>
      </w:r>
      <w:bookmarkEnd w:id="0"/>
    </w:p>
    <w:p w14:paraId="4CD1E6C2" w14:textId="77777777" w:rsidR="00B27771" w:rsidRDefault="00B27771" w:rsidP="00B27771"/>
    <w:p w14:paraId="13FFE6B6" w14:textId="77777777" w:rsidR="00B27771" w:rsidRDefault="00B27771" w:rsidP="00B27771"/>
    <w:p w14:paraId="009CCF7A" w14:textId="77777777" w:rsidR="00C52CCC" w:rsidRDefault="00C52CCC" w:rsidP="00B27771"/>
    <w:p w14:paraId="5F5776B6" w14:textId="77777777" w:rsidR="00B27771" w:rsidRPr="00B27771" w:rsidRDefault="00B27771" w:rsidP="00B27771"/>
    <w:p w14:paraId="547925FC" w14:textId="77777777" w:rsidR="00B27771" w:rsidRPr="00B27771" w:rsidRDefault="00B27771" w:rsidP="00C64DB5">
      <w:pPr>
        <w:pStyle w:val="ae"/>
        <w:ind w:left="360"/>
      </w:pPr>
      <w:bookmarkStart w:id="1" w:name="_Toc98960194"/>
      <w:bookmarkStart w:id="2" w:name="_Toc98960582"/>
      <w:bookmarkStart w:id="3" w:name="_Toc98961043"/>
      <w:r w:rsidRPr="00B27771">
        <w:rPr>
          <w:rFonts w:hint="eastAsia"/>
        </w:rPr>
        <w:t>2022年（令和4年）3月</w:t>
      </w:r>
      <w:r w:rsidRPr="00B27771">
        <w:t>31</w:t>
      </w:r>
      <w:r w:rsidRPr="00B27771">
        <w:rPr>
          <w:rFonts w:hint="eastAsia"/>
        </w:rPr>
        <w:t>日</w:t>
      </w:r>
      <w:bookmarkEnd w:id="1"/>
      <w:bookmarkEnd w:id="2"/>
      <w:bookmarkEnd w:id="3"/>
    </w:p>
    <w:p w14:paraId="46B311AF" w14:textId="77777777" w:rsidR="00B27771" w:rsidRPr="00B27771" w:rsidRDefault="00B27771" w:rsidP="00C64DB5">
      <w:pPr>
        <w:pStyle w:val="ae"/>
        <w:ind w:left="360"/>
      </w:pPr>
      <w:bookmarkStart w:id="4" w:name="_Toc98960195"/>
      <w:bookmarkStart w:id="5" w:name="_Toc98960583"/>
      <w:bookmarkStart w:id="6" w:name="_Toc98961044"/>
      <w:r w:rsidRPr="00B27771">
        <w:rPr>
          <w:rFonts w:hint="eastAsia"/>
        </w:rPr>
        <w:t>デジタル庁</w:t>
      </w:r>
      <w:bookmarkEnd w:id="4"/>
      <w:bookmarkEnd w:id="5"/>
      <w:bookmarkEnd w:id="6"/>
    </w:p>
    <w:p w14:paraId="63016892" w14:textId="77777777" w:rsidR="00385206" w:rsidRPr="00B27771" w:rsidRDefault="00385206" w:rsidP="006E6D00"/>
    <w:p w14:paraId="48159EFA" w14:textId="77777777" w:rsidR="00385206" w:rsidRPr="00D20CEE" w:rsidRDefault="00385206" w:rsidP="006E6D00"/>
    <w:p w14:paraId="6660FA08" w14:textId="77777777" w:rsidR="008D00F6" w:rsidRDefault="008D00F6" w:rsidP="006E6D00"/>
    <w:p w14:paraId="0AD52970" w14:textId="77777777" w:rsidR="00385206" w:rsidRPr="008D00F6" w:rsidRDefault="00385206" w:rsidP="006E6D00"/>
    <w:tbl>
      <w:tblPr>
        <w:tblStyle w:val="af9"/>
        <w:tblW w:w="0" w:type="auto"/>
        <w:tblLook w:val="04A0" w:firstRow="1" w:lastRow="0" w:firstColumn="1" w:lastColumn="0" w:noHBand="0" w:noVBand="1"/>
      </w:tblPr>
      <w:tblGrid>
        <w:gridCol w:w="8494"/>
      </w:tblGrid>
      <w:tr w:rsidR="00385206" w:rsidRPr="00C80355" w14:paraId="55433DC6" w14:textId="77777777" w:rsidTr="00385206">
        <w:tc>
          <w:tcPr>
            <w:tcW w:w="8494" w:type="dxa"/>
          </w:tcPr>
          <w:p w14:paraId="53D65781" w14:textId="77777777" w:rsidR="00385206" w:rsidRPr="00C07BD7" w:rsidRDefault="00385206" w:rsidP="002764A8">
            <w:pPr>
              <w:pStyle w:val="aff9"/>
            </w:pPr>
            <w:r>
              <w:rPr>
                <w:rFonts w:hint="eastAsia"/>
              </w:rPr>
              <w:t>〔キーワード〕</w:t>
            </w:r>
          </w:p>
          <w:p w14:paraId="60E7C50E" w14:textId="394721BF" w:rsidR="00385206" w:rsidRDefault="0004372F" w:rsidP="002764A8">
            <w:pPr>
              <w:pStyle w:val="aff9"/>
            </w:pPr>
            <w:r>
              <w:rPr>
                <w:rFonts w:hint="eastAsia"/>
              </w:rPr>
              <w:t>イベント、主催、共催、後援</w:t>
            </w:r>
          </w:p>
          <w:p w14:paraId="367F9815" w14:textId="77777777" w:rsidR="00385206" w:rsidRDefault="00385206" w:rsidP="002764A8">
            <w:pPr>
              <w:pStyle w:val="aff9"/>
            </w:pPr>
          </w:p>
          <w:p w14:paraId="57FA29FB" w14:textId="77777777" w:rsidR="00385206" w:rsidRPr="00C07BD7" w:rsidRDefault="00385206" w:rsidP="002764A8">
            <w:pPr>
              <w:pStyle w:val="aff9"/>
            </w:pPr>
            <w:r>
              <w:rPr>
                <w:rFonts w:hint="eastAsia"/>
              </w:rPr>
              <w:t>〔概要〕</w:t>
            </w:r>
          </w:p>
          <w:p w14:paraId="33295F8C" w14:textId="300606C8" w:rsidR="00703A90" w:rsidRDefault="002764A8" w:rsidP="002764A8">
            <w:pPr>
              <w:pStyle w:val="aff9"/>
            </w:pPr>
            <w:r w:rsidRPr="002764A8">
              <w:rPr>
                <w:rFonts w:hint="eastAsia"/>
              </w:rPr>
              <w:t>個人の情報をシステム実装する際に参照すべきデータモデルについて解説するガイドブックです。このガイドに従いデータ設計を行うことで、同じ設計規則に従うシステム間、分野間でのデータ連携を容易かつ正確に行えるようになります。また、データ設計を実施するコストも削減することができます。</w:t>
            </w:r>
          </w:p>
        </w:tc>
      </w:tr>
    </w:tbl>
    <w:p w14:paraId="0FA5AC73" w14:textId="77777777" w:rsidR="00385206" w:rsidRDefault="00385206" w:rsidP="006E6D00"/>
    <w:p w14:paraId="61D5713F" w14:textId="77777777" w:rsidR="00385206" w:rsidRDefault="00385206" w:rsidP="006E6D00">
      <w:r>
        <w:br w:type="page"/>
      </w:r>
    </w:p>
    <w:p w14:paraId="6CC9A29C" w14:textId="1AAF3A3F" w:rsidR="0042798B" w:rsidRDefault="0042798B" w:rsidP="006E6D00">
      <w:pPr>
        <w:sectPr w:rsidR="0042798B">
          <w:pgSz w:w="11906" w:h="16838"/>
          <w:pgMar w:top="1985" w:right="1701" w:bottom="1701" w:left="1701" w:header="851" w:footer="992" w:gutter="0"/>
          <w:cols w:space="425"/>
          <w:docGrid w:type="lines" w:linePitch="360"/>
        </w:sectPr>
      </w:pPr>
    </w:p>
    <w:bookmarkStart w:id="7" w:name="_Toc16753971"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6E6D00">
          <w:pPr>
            <w:pStyle w:val="aff5"/>
          </w:pPr>
          <w:r>
            <w:rPr>
              <w:lang w:val="ja-JP"/>
            </w:rPr>
            <w:t>目次</w:t>
          </w:r>
          <w:bookmarkEnd w:id="7"/>
        </w:p>
        <w:p w14:paraId="1AB135E8" w14:textId="1A0B1195" w:rsidR="00F24E46"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6201" w:history="1">
            <w:r w:rsidR="00F24E46" w:rsidRPr="00640D08">
              <w:rPr>
                <w:rStyle w:val="aff0"/>
                <w:noProof/>
              </w:rPr>
              <w:t>1</w:t>
            </w:r>
            <w:r w:rsidR="00F24E46">
              <w:rPr>
                <w:rFonts w:asciiTheme="minorHAnsi" w:eastAsiaTheme="minorEastAsia" w:hAnsiTheme="minorHAnsi" w:cstheme="minorBidi"/>
                <w:noProof/>
                <w:sz w:val="21"/>
              </w:rPr>
              <w:tab/>
            </w:r>
            <w:r w:rsidR="00F24E46" w:rsidRPr="00640D08">
              <w:rPr>
                <w:rStyle w:val="aff0"/>
                <w:noProof/>
              </w:rPr>
              <w:t>背景と課題</w:t>
            </w:r>
            <w:r w:rsidR="00F24E46">
              <w:rPr>
                <w:noProof/>
                <w:webHidden/>
              </w:rPr>
              <w:tab/>
            </w:r>
            <w:r w:rsidR="00F24E46">
              <w:rPr>
                <w:noProof/>
                <w:webHidden/>
              </w:rPr>
              <w:fldChar w:fldCharType="begin"/>
            </w:r>
            <w:r w:rsidR="00F24E46">
              <w:rPr>
                <w:noProof/>
                <w:webHidden/>
              </w:rPr>
              <w:instrText xml:space="preserve"> PAGEREF _Toc99386201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1B6DD768" w14:textId="63D5201C" w:rsidR="00F24E46" w:rsidRDefault="00126490">
          <w:pPr>
            <w:pStyle w:val="21"/>
            <w:tabs>
              <w:tab w:val="left" w:pos="1260"/>
            </w:tabs>
            <w:rPr>
              <w:rFonts w:asciiTheme="minorHAnsi" w:eastAsiaTheme="minorEastAsia" w:hAnsiTheme="minorHAnsi" w:cstheme="minorBidi"/>
              <w:noProof/>
              <w:sz w:val="21"/>
            </w:rPr>
          </w:pPr>
          <w:hyperlink w:anchor="_Toc99386202" w:history="1">
            <w:r w:rsidR="00F24E46" w:rsidRPr="00640D08">
              <w:rPr>
                <w:rStyle w:val="aff0"/>
                <w:noProof/>
              </w:rPr>
              <w:t>1.1</w:t>
            </w:r>
            <w:r w:rsidR="00F24E46">
              <w:rPr>
                <w:rFonts w:asciiTheme="minorHAnsi" w:eastAsiaTheme="minorEastAsia" w:hAnsiTheme="minorHAnsi" w:cstheme="minorBidi"/>
                <w:noProof/>
                <w:sz w:val="21"/>
              </w:rPr>
              <w:tab/>
            </w:r>
            <w:r w:rsidR="00F24E46" w:rsidRPr="00640D08">
              <w:rPr>
                <w:rStyle w:val="aff0"/>
                <w:noProof/>
              </w:rPr>
              <w:t>背景</w:t>
            </w:r>
            <w:r w:rsidR="00F24E46">
              <w:rPr>
                <w:noProof/>
                <w:webHidden/>
              </w:rPr>
              <w:tab/>
            </w:r>
            <w:r w:rsidR="00F24E46">
              <w:rPr>
                <w:noProof/>
                <w:webHidden/>
              </w:rPr>
              <w:fldChar w:fldCharType="begin"/>
            </w:r>
            <w:r w:rsidR="00F24E46">
              <w:rPr>
                <w:noProof/>
                <w:webHidden/>
              </w:rPr>
              <w:instrText xml:space="preserve"> PAGEREF _Toc99386202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5FED6741" w14:textId="5291C52A" w:rsidR="00F24E46" w:rsidRDefault="00126490">
          <w:pPr>
            <w:pStyle w:val="21"/>
            <w:tabs>
              <w:tab w:val="left" w:pos="1260"/>
            </w:tabs>
            <w:rPr>
              <w:rFonts w:asciiTheme="minorHAnsi" w:eastAsiaTheme="minorEastAsia" w:hAnsiTheme="minorHAnsi" w:cstheme="minorBidi"/>
              <w:noProof/>
              <w:sz w:val="21"/>
            </w:rPr>
          </w:pPr>
          <w:hyperlink w:anchor="_Toc99386203" w:history="1">
            <w:r w:rsidR="00F24E46" w:rsidRPr="00640D08">
              <w:rPr>
                <w:rStyle w:val="aff0"/>
                <w:noProof/>
              </w:rPr>
              <w:t>1.2</w:t>
            </w:r>
            <w:r w:rsidR="00F24E46">
              <w:rPr>
                <w:rFonts w:asciiTheme="minorHAnsi" w:eastAsiaTheme="minorEastAsia" w:hAnsiTheme="minorHAnsi" w:cstheme="minorBidi"/>
                <w:noProof/>
                <w:sz w:val="21"/>
              </w:rPr>
              <w:tab/>
            </w:r>
            <w:r w:rsidR="00F24E46" w:rsidRPr="00640D08">
              <w:rPr>
                <w:rStyle w:val="aff0"/>
                <w:noProof/>
              </w:rPr>
              <w:t>課題</w:t>
            </w:r>
            <w:r w:rsidR="00F24E46">
              <w:rPr>
                <w:noProof/>
                <w:webHidden/>
              </w:rPr>
              <w:tab/>
            </w:r>
            <w:r w:rsidR="00F24E46">
              <w:rPr>
                <w:noProof/>
                <w:webHidden/>
              </w:rPr>
              <w:fldChar w:fldCharType="begin"/>
            </w:r>
            <w:r w:rsidR="00F24E46">
              <w:rPr>
                <w:noProof/>
                <w:webHidden/>
              </w:rPr>
              <w:instrText xml:space="preserve"> PAGEREF _Toc99386203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319F047A" w14:textId="67D4823F" w:rsidR="00F24E46" w:rsidRDefault="00126490">
          <w:pPr>
            <w:pStyle w:val="21"/>
            <w:tabs>
              <w:tab w:val="left" w:pos="1260"/>
            </w:tabs>
            <w:rPr>
              <w:rFonts w:asciiTheme="minorHAnsi" w:eastAsiaTheme="minorEastAsia" w:hAnsiTheme="minorHAnsi" w:cstheme="minorBidi"/>
              <w:noProof/>
              <w:sz w:val="21"/>
            </w:rPr>
          </w:pPr>
          <w:hyperlink w:anchor="_Toc99386204" w:history="1">
            <w:r w:rsidR="00F24E46" w:rsidRPr="00640D08">
              <w:rPr>
                <w:rStyle w:val="aff0"/>
                <w:noProof/>
              </w:rPr>
              <w:t>1.3</w:t>
            </w:r>
            <w:r w:rsidR="00F24E46">
              <w:rPr>
                <w:rFonts w:asciiTheme="minorHAnsi" w:eastAsiaTheme="minorEastAsia" w:hAnsiTheme="minorHAnsi" w:cstheme="minorBidi"/>
                <w:noProof/>
                <w:sz w:val="21"/>
              </w:rPr>
              <w:tab/>
            </w:r>
            <w:r w:rsidR="00F24E46" w:rsidRPr="00640D08">
              <w:rPr>
                <w:rStyle w:val="aff0"/>
                <w:noProof/>
              </w:rPr>
              <w:t>投資対効果</w:t>
            </w:r>
            <w:r w:rsidR="00F24E46">
              <w:rPr>
                <w:noProof/>
                <w:webHidden/>
              </w:rPr>
              <w:tab/>
            </w:r>
            <w:r w:rsidR="00F24E46">
              <w:rPr>
                <w:noProof/>
                <w:webHidden/>
              </w:rPr>
              <w:fldChar w:fldCharType="begin"/>
            </w:r>
            <w:r w:rsidR="00F24E46">
              <w:rPr>
                <w:noProof/>
                <w:webHidden/>
              </w:rPr>
              <w:instrText xml:space="preserve"> PAGEREF _Toc99386204 \h </w:instrText>
            </w:r>
            <w:r w:rsidR="00F24E46">
              <w:rPr>
                <w:noProof/>
                <w:webHidden/>
              </w:rPr>
            </w:r>
            <w:r w:rsidR="00F24E46">
              <w:rPr>
                <w:noProof/>
                <w:webHidden/>
              </w:rPr>
              <w:fldChar w:fldCharType="separate"/>
            </w:r>
            <w:r w:rsidR="00F24E46">
              <w:rPr>
                <w:noProof/>
                <w:webHidden/>
              </w:rPr>
              <w:t>3</w:t>
            </w:r>
            <w:r w:rsidR="00F24E46">
              <w:rPr>
                <w:noProof/>
                <w:webHidden/>
              </w:rPr>
              <w:fldChar w:fldCharType="end"/>
            </w:r>
          </w:hyperlink>
        </w:p>
        <w:p w14:paraId="3C7B8A52" w14:textId="5B9E0368" w:rsidR="00F24E46" w:rsidRDefault="00126490">
          <w:pPr>
            <w:pStyle w:val="11"/>
            <w:tabs>
              <w:tab w:val="left" w:pos="1050"/>
            </w:tabs>
            <w:rPr>
              <w:rFonts w:asciiTheme="minorHAnsi" w:eastAsiaTheme="minorEastAsia" w:hAnsiTheme="minorHAnsi" w:cstheme="minorBidi"/>
              <w:noProof/>
              <w:sz w:val="21"/>
            </w:rPr>
          </w:pPr>
          <w:hyperlink w:anchor="_Toc99386205" w:history="1">
            <w:r w:rsidR="00F24E46" w:rsidRPr="00640D08">
              <w:rPr>
                <w:rStyle w:val="aff0"/>
                <w:noProof/>
              </w:rPr>
              <w:t>2</w:t>
            </w:r>
            <w:r w:rsidR="00F24E46">
              <w:rPr>
                <w:rFonts w:asciiTheme="minorHAnsi" w:eastAsiaTheme="minorEastAsia" w:hAnsiTheme="minorHAnsi" w:cstheme="minorBidi"/>
                <w:noProof/>
                <w:sz w:val="21"/>
              </w:rPr>
              <w:tab/>
            </w:r>
            <w:r w:rsidR="00F24E46" w:rsidRPr="00640D08">
              <w:rPr>
                <w:rStyle w:val="aff0"/>
                <w:noProof/>
              </w:rPr>
              <w:t>目的と概要</w:t>
            </w:r>
            <w:r w:rsidR="00F24E46">
              <w:rPr>
                <w:noProof/>
                <w:webHidden/>
              </w:rPr>
              <w:tab/>
            </w:r>
            <w:r w:rsidR="00F24E46">
              <w:rPr>
                <w:noProof/>
                <w:webHidden/>
              </w:rPr>
              <w:fldChar w:fldCharType="begin"/>
            </w:r>
            <w:r w:rsidR="00F24E46">
              <w:rPr>
                <w:noProof/>
                <w:webHidden/>
              </w:rPr>
              <w:instrText xml:space="preserve"> PAGEREF _Toc99386205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6A7648FF" w14:textId="5B9632CF" w:rsidR="00F24E46" w:rsidRDefault="00126490">
          <w:pPr>
            <w:pStyle w:val="21"/>
            <w:tabs>
              <w:tab w:val="left" w:pos="1260"/>
            </w:tabs>
            <w:rPr>
              <w:rFonts w:asciiTheme="minorHAnsi" w:eastAsiaTheme="minorEastAsia" w:hAnsiTheme="minorHAnsi" w:cstheme="minorBidi"/>
              <w:noProof/>
              <w:sz w:val="21"/>
            </w:rPr>
          </w:pPr>
          <w:hyperlink w:anchor="_Toc99386206" w:history="1">
            <w:r w:rsidR="00F24E46" w:rsidRPr="00640D08">
              <w:rPr>
                <w:rStyle w:val="aff0"/>
                <w:noProof/>
              </w:rPr>
              <w:t>2.1</w:t>
            </w:r>
            <w:r w:rsidR="00F24E46">
              <w:rPr>
                <w:rFonts w:asciiTheme="minorHAnsi" w:eastAsiaTheme="minorEastAsia" w:hAnsiTheme="minorHAnsi" w:cstheme="minorBidi"/>
                <w:noProof/>
                <w:sz w:val="21"/>
              </w:rPr>
              <w:tab/>
            </w:r>
            <w:r w:rsidR="00F24E46" w:rsidRPr="00640D08">
              <w:rPr>
                <w:rStyle w:val="aff0"/>
                <w:noProof/>
              </w:rPr>
              <w:t>目的</w:t>
            </w:r>
            <w:r w:rsidR="00F24E46">
              <w:rPr>
                <w:noProof/>
                <w:webHidden/>
              </w:rPr>
              <w:tab/>
            </w:r>
            <w:r w:rsidR="00F24E46">
              <w:rPr>
                <w:noProof/>
                <w:webHidden/>
              </w:rPr>
              <w:fldChar w:fldCharType="begin"/>
            </w:r>
            <w:r w:rsidR="00F24E46">
              <w:rPr>
                <w:noProof/>
                <w:webHidden/>
              </w:rPr>
              <w:instrText xml:space="preserve"> PAGEREF _Toc99386206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56DB5D57" w14:textId="044EE7B5" w:rsidR="00F24E46" w:rsidRDefault="00126490">
          <w:pPr>
            <w:pStyle w:val="21"/>
            <w:tabs>
              <w:tab w:val="left" w:pos="1260"/>
            </w:tabs>
            <w:rPr>
              <w:rFonts w:asciiTheme="minorHAnsi" w:eastAsiaTheme="minorEastAsia" w:hAnsiTheme="minorHAnsi" w:cstheme="minorBidi"/>
              <w:noProof/>
              <w:sz w:val="21"/>
            </w:rPr>
          </w:pPr>
          <w:hyperlink w:anchor="_Toc99386207" w:history="1">
            <w:r w:rsidR="00F24E46" w:rsidRPr="00640D08">
              <w:rPr>
                <w:rStyle w:val="aff0"/>
                <w:noProof/>
              </w:rPr>
              <w:t>2.2</w:t>
            </w:r>
            <w:r w:rsidR="00F24E46">
              <w:rPr>
                <w:rFonts w:asciiTheme="minorHAnsi" w:eastAsiaTheme="minorEastAsia" w:hAnsiTheme="minorHAnsi" w:cstheme="minorBidi"/>
                <w:noProof/>
                <w:sz w:val="21"/>
              </w:rPr>
              <w:tab/>
            </w:r>
            <w:r w:rsidR="00F24E46" w:rsidRPr="00640D08">
              <w:rPr>
                <w:rStyle w:val="aff0"/>
                <w:noProof/>
              </w:rPr>
              <w:t>概要</w:t>
            </w:r>
            <w:r w:rsidR="00F24E46">
              <w:rPr>
                <w:noProof/>
                <w:webHidden/>
              </w:rPr>
              <w:tab/>
            </w:r>
            <w:r w:rsidR="00F24E46">
              <w:rPr>
                <w:noProof/>
                <w:webHidden/>
              </w:rPr>
              <w:fldChar w:fldCharType="begin"/>
            </w:r>
            <w:r w:rsidR="00F24E46">
              <w:rPr>
                <w:noProof/>
                <w:webHidden/>
              </w:rPr>
              <w:instrText xml:space="preserve"> PAGEREF _Toc99386207 \h </w:instrText>
            </w:r>
            <w:r w:rsidR="00F24E46">
              <w:rPr>
                <w:noProof/>
                <w:webHidden/>
              </w:rPr>
            </w:r>
            <w:r w:rsidR="00F24E46">
              <w:rPr>
                <w:noProof/>
                <w:webHidden/>
              </w:rPr>
              <w:fldChar w:fldCharType="separate"/>
            </w:r>
            <w:r w:rsidR="00F24E46">
              <w:rPr>
                <w:noProof/>
                <w:webHidden/>
              </w:rPr>
              <w:t>4</w:t>
            </w:r>
            <w:r w:rsidR="00F24E46">
              <w:rPr>
                <w:noProof/>
                <w:webHidden/>
              </w:rPr>
              <w:fldChar w:fldCharType="end"/>
            </w:r>
          </w:hyperlink>
        </w:p>
        <w:p w14:paraId="3898B25D" w14:textId="178FF925" w:rsidR="00F24E46" w:rsidRDefault="00126490">
          <w:pPr>
            <w:pStyle w:val="11"/>
            <w:tabs>
              <w:tab w:val="left" w:pos="1050"/>
            </w:tabs>
            <w:rPr>
              <w:rFonts w:asciiTheme="minorHAnsi" w:eastAsiaTheme="minorEastAsia" w:hAnsiTheme="minorHAnsi" w:cstheme="minorBidi"/>
              <w:noProof/>
              <w:sz w:val="21"/>
            </w:rPr>
          </w:pPr>
          <w:hyperlink w:anchor="_Toc99386208" w:history="1">
            <w:r w:rsidR="00F24E46" w:rsidRPr="00640D08">
              <w:rPr>
                <w:rStyle w:val="aff0"/>
                <w:noProof/>
              </w:rPr>
              <w:t>3</w:t>
            </w:r>
            <w:r w:rsidR="00F24E46">
              <w:rPr>
                <w:rFonts w:asciiTheme="minorHAnsi" w:eastAsiaTheme="minorEastAsia" w:hAnsiTheme="minorHAnsi" w:cstheme="minorBidi"/>
                <w:noProof/>
                <w:sz w:val="21"/>
              </w:rPr>
              <w:tab/>
            </w:r>
            <w:r w:rsidR="00F24E46" w:rsidRPr="00640D08">
              <w:rPr>
                <w:rStyle w:val="aff0"/>
                <w:noProof/>
              </w:rPr>
              <w:t>データモデル</w:t>
            </w:r>
            <w:r w:rsidR="00F24E46">
              <w:rPr>
                <w:noProof/>
                <w:webHidden/>
              </w:rPr>
              <w:tab/>
            </w:r>
            <w:r w:rsidR="00F24E46">
              <w:rPr>
                <w:noProof/>
                <w:webHidden/>
              </w:rPr>
              <w:fldChar w:fldCharType="begin"/>
            </w:r>
            <w:r w:rsidR="00F24E46">
              <w:rPr>
                <w:noProof/>
                <w:webHidden/>
              </w:rPr>
              <w:instrText xml:space="preserve"> PAGEREF _Toc99386208 \h </w:instrText>
            </w:r>
            <w:r w:rsidR="00F24E46">
              <w:rPr>
                <w:noProof/>
                <w:webHidden/>
              </w:rPr>
            </w:r>
            <w:r w:rsidR="00F24E46">
              <w:rPr>
                <w:noProof/>
                <w:webHidden/>
              </w:rPr>
              <w:fldChar w:fldCharType="separate"/>
            </w:r>
            <w:r w:rsidR="00F24E46">
              <w:rPr>
                <w:noProof/>
                <w:webHidden/>
              </w:rPr>
              <w:t>6</w:t>
            </w:r>
            <w:r w:rsidR="00F24E46">
              <w:rPr>
                <w:noProof/>
                <w:webHidden/>
              </w:rPr>
              <w:fldChar w:fldCharType="end"/>
            </w:r>
          </w:hyperlink>
        </w:p>
        <w:p w14:paraId="54FF78DE" w14:textId="1D8D3078" w:rsidR="00F24E46" w:rsidRDefault="00126490">
          <w:pPr>
            <w:pStyle w:val="21"/>
            <w:tabs>
              <w:tab w:val="left" w:pos="1260"/>
            </w:tabs>
            <w:rPr>
              <w:rFonts w:asciiTheme="minorHAnsi" w:eastAsiaTheme="minorEastAsia" w:hAnsiTheme="minorHAnsi" w:cstheme="minorBidi"/>
              <w:noProof/>
              <w:sz w:val="21"/>
            </w:rPr>
          </w:pPr>
          <w:hyperlink w:anchor="_Toc99386209" w:history="1">
            <w:r w:rsidR="00F24E46" w:rsidRPr="00640D08">
              <w:rPr>
                <w:rStyle w:val="aff0"/>
                <w:noProof/>
              </w:rPr>
              <w:t>3.1</w:t>
            </w:r>
            <w:r w:rsidR="00F24E46">
              <w:rPr>
                <w:rFonts w:asciiTheme="minorHAnsi" w:eastAsiaTheme="minorEastAsia" w:hAnsiTheme="minorHAnsi" w:cstheme="minorBidi"/>
                <w:noProof/>
                <w:sz w:val="21"/>
              </w:rPr>
              <w:tab/>
            </w:r>
            <w:r w:rsidR="00F24E46" w:rsidRPr="00640D08">
              <w:rPr>
                <w:rStyle w:val="aff0"/>
                <w:noProof/>
              </w:rPr>
              <w:t>データモデルの全体概要図（クラス図）</w:t>
            </w:r>
            <w:r w:rsidR="00F24E46">
              <w:rPr>
                <w:noProof/>
                <w:webHidden/>
              </w:rPr>
              <w:tab/>
            </w:r>
            <w:r w:rsidR="00F24E46">
              <w:rPr>
                <w:noProof/>
                <w:webHidden/>
              </w:rPr>
              <w:fldChar w:fldCharType="begin"/>
            </w:r>
            <w:r w:rsidR="00F24E46">
              <w:rPr>
                <w:noProof/>
                <w:webHidden/>
              </w:rPr>
              <w:instrText xml:space="preserve"> PAGEREF _Toc99386209 \h </w:instrText>
            </w:r>
            <w:r w:rsidR="00F24E46">
              <w:rPr>
                <w:noProof/>
                <w:webHidden/>
              </w:rPr>
            </w:r>
            <w:r w:rsidR="00F24E46">
              <w:rPr>
                <w:noProof/>
                <w:webHidden/>
              </w:rPr>
              <w:fldChar w:fldCharType="separate"/>
            </w:r>
            <w:r w:rsidR="00F24E46">
              <w:rPr>
                <w:noProof/>
                <w:webHidden/>
              </w:rPr>
              <w:t>6</w:t>
            </w:r>
            <w:r w:rsidR="00F24E46">
              <w:rPr>
                <w:noProof/>
                <w:webHidden/>
              </w:rPr>
              <w:fldChar w:fldCharType="end"/>
            </w:r>
          </w:hyperlink>
        </w:p>
        <w:p w14:paraId="67CCC9BE" w14:textId="0530AB37" w:rsidR="00F24E46" w:rsidRDefault="00126490">
          <w:pPr>
            <w:pStyle w:val="21"/>
            <w:tabs>
              <w:tab w:val="left" w:pos="1260"/>
            </w:tabs>
            <w:rPr>
              <w:rFonts w:asciiTheme="minorHAnsi" w:eastAsiaTheme="minorEastAsia" w:hAnsiTheme="minorHAnsi" w:cstheme="minorBidi"/>
              <w:noProof/>
              <w:sz w:val="21"/>
            </w:rPr>
          </w:pPr>
          <w:hyperlink w:anchor="_Toc99386210" w:history="1">
            <w:r w:rsidR="00F24E46" w:rsidRPr="00640D08">
              <w:rPr>
                <w:rStyle w:val="aff0"/>
                <w:noProof/>
              </w:rPr>
              <w:t>3.2</w:t>
            </w:r>
            <w:r w:rsidR="00F24E46">
              <w:rPr>
                <w:rFonts w:asciiTheme="minorHAnsi" w:eastAsiaTheme="minorEastAsia" w:hAnsiTheme="minorHAnsi" w:cstheme="minorBidi"/>
                <w:noProof/>
                <w:sz w:val="21"/>
              </w:rPr>
              <w:tab/>
            </w:r>
            <w:r w:rsidR="00F24E46" w:rsidRPr="00640D08">
              <w:rPr>
                <w:rStyle w:val="aff0"/>
                <w:noProof/>
              </w:rPr>
              <w:t>データモデルの項目定義</w:t>
            </w:r>
            <w:r w:rsidR="00F24E46">
              <w:rPr>
                <w:noProof/>
                <w:webHidden/>
              </w:rPr>
              <w:tab/>
            </w:r>
            <w:r w:rsidR="00F24E46">
              <w:rPr>
                <w:noProof/>
                <w:webHidden/>
              </w:rPr>
              <w:fldChar w:fldCharType="begin"/>
            </w:r>
            <w:r w:rsidR="00F24E46">
              <w:rPr>
                <w:noProof/>
                <w:webHidden/>
              </w:rPr>
              <w:instrText xml:space="preserve"> PAGEREF _Toc99386210 \h </w:instrText>
            </w:r>
            <w:r w:rsidR="00F24E46">
              <w:rPr>
                <w:noProof/>
                <w:webHidden/>
              </w:rPr>
            </w:r>
            <w:r w:rsidR="00F24E46">
              <w:rPr>
                <w:noProof/>
                <w:webHidden/>
              </w:rPr>
              <w:fldChar w:fldCharType="separate"/>
            </w:r>
            <w:r w:rsidR="00F24E46">
              <w:rPr>
                <w:noProof/>
                <w:webHidden/>
              </w:rPr>
              <w:t>7</w:t>
            </w:r>
            <w:r w:rsidR="00F24E46">
              <w:rPr>
                <w:noProof/>
                <w:webHidden/>
              </w:rPr>
              <w:fldChar w:fldCharType="end"/>
            </w:r>
          </w:hyperlink>
        </w:p>
        <w:p w14:paraId="366469D9" w14:textId="6F6A0212" w:rsidR="00F24E46" w:rsidRDefault="00126490">
          <w:pPr>
            <w:pStyle w:val="11"/>
            <w:tabs>
              <w:tab w:val="left" w:pos="1050"/>
            </w:tabs>
            <w:rPr>
              <w:rFonts w:asciiTheme="minorHAnsi" w:eastAsiaTheme="minorEastAsia" w:hAnsiTheme="minorHAnsi" w:cstheme="minorBidi"/>
              <w:noProof/>
              <w:sz w:val="21"/>
            </w:rPr>
          </w:pPr>
          <w:hyperlink w:anchor="_Toc99386211" w:history="1">
            <w:r w:rsidR="00F24E46" w:rsidRPr="00640D08">
              <w:rPr>
                <w:rStyle w:val="aff0"/>
                <w:noProof/>
              </w:rPr>
              <w:t>4</w:t>
            </w:r>
            <w:r w:rsidR="00F24E46">
              <w:rPr>
                <w:rFonts w:asciiTheme="minorHAnsi" w:eastAsiaTheme="minorEastAsia" w:hAnsiTheme="minorHAnsi" w:cstheme="minorBidi"/>
                <w:noProof/>
                <w:sz w:val="21"/>
              </w:rPr>
              <w:tab/>
            </w:r>
            <w:r w:rsidR="00F24E46" w:rsidRPr="00640D08">
              <w:rPr>
                <w:rStyle w:val="aff0"/>
                <w:noProof/>
              </w:rPr>
              <w:t>活用場面イメージ</w:t>
            </w:r>
            <w:r w:rsidR="00F24E46">
              <w:rPr>
                <w:noProof/>
                <w:webHidden/>
              </w:rPr>
              <w:tab/>
            </w:r>
            <w:r w:rsidR="00F24E46">
              <w:rPr>
                <w:noProof/>
                <w:webHidden/>
              </w:rPr>
              <w:fldChar w:fldCharType="begin"/>
            </w:r>
            <w:r w:rsidR="00F24E46">
              <w:rPr>
                <w:noProof/>
                <w:webHidden/>
              </w:rPr>
              <w:instrText xml:space="preserve"> PAGEREF _Toc99386211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453D6BEB" w14:textId="19FD615D" w:rsidR="00F24E46" w:rsidRDefault="00126490">
          <w:pPr>
            <w:pStyle w:val="21"/>
            <w:tabs>
              <w:tab w:val="left" w:pos="1260"/>
            </w:tabs>
            <w:rPr>
              <w:rFonts w:asciiTheme="minorHAnsi" w:eastAsiaTheme="minorEastAsia" w:hAnsiTheme="minorHAnsi" w:cstheme="minorBidi"/>
              <w:noProof/>
              <w:sz w:val="21"/>
            </w:rPr>
          </w:pPr>
          <w:hyperlink w:anchor="_Toc99386212" w:history="1">
            <w:r w:rsidR="00F24E46" w:rsidRPr="00640D08">
              <w:rPr>
                <w:rStyle w:val="aff0"/>
                <w:noProof/>
              </w:rPr>
              <w:t>4.1</w:t>
            </w:r>
            <w:r w:rsidR="00F24E46">
              <w:rPr>
                <w:rFonts w:asciiTheme="minorHAnsi" w:eastAsiaTheme="minorEastAsia" w:hAnsiTheme="minorHAnsi" w:cstheme="minorBidi"/>
                <w:noProof/>
                <w:sz w:val="21"/>
              </w:rPr>
              <w:tab/>
            </w:r>
            <w:r w:rsidR="00F24E46" w:rsidRPr="00640D08">
              <w:rPr>
                <w:rStyle w:val="aff0"/>
                <w:noProof/>
              </w:rPr>
              <w:t>イベント情報収集時のイメージ</w:t>
            </w:r>
            <w:r w:rsidR="00F24E46">
              <w:rPr>
                <w:noProof/>
                <w:webHidden/>
              </w:rPr>
              <w:tab/>
            </w:r>
            <w:r w:rsidR="00F24E46">
              <w:rPr>
                <w:noProof/>
                <w:webHidden/>
              </w:rPr>
              <w:fldChar w:fldCharType="begin"/>
            </w:r>
            <w:r w:rsidR="00F24E46">
              <w:rPr>
                <w:noProof/>
                <w:webHidden/>
              </w:rPr>
              <w:instrText xml:space="preserve"> PAGEREF _Toc99386212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6061F827" w14:textId="66572EC3" w:rsidR="00F24E46" w:rsidRDefault="00126490">
          <w:pPr>
            <w:pStyle w:val="31"/>
            <w:tabs>
              <w:tab w:val="left" w:pos="1260"/>
              <w:tab w:val="right" w:leader="dot" w:pos="8494"/>
            </w:tabs>
            <w:rPr>
              <w:rFonts w:asciiTheme="minorHAnsi" w:eastAsiaTheme="minorEastAsia" w:hAnsiTheme="minorHAnsi" w:cstheme="minorBidi"/>
              <w:noProof/>
              <w:sz w:val="21"/>
            </w:rPr>
          </w:pPr>
          <w:hyperlink w:anchor="_Toc99386213" w:history="1">
            <w:r w:rsidR="00F24E46" w:rsidRPr="00640D08">
              <w:rPr>
                <w:rStyle w:val="aff0"/>
                <w:noProof/>
              </w:rPr>
              <w:t>1)</w:t>
            </w:r>
            <w:r w:rsidR="00F24E46">
              <w:rPr>
                <w:rFonts w:asciiTheme="minorHAnsi" w:eastAsiaTheme="minorEastAsia" w:hAnsiTheme="minorHAnsi" w:cstheme="minorBidi"/>
                <w:noProof/>
                <w:sz w:val="21"/>
              </w:rPr>
              <w:tab/>
            </w:r>
            <w:r w:rsidR="00F24E46" w:rsidRPr="00640D08">
              <w:rPr>
                <w:rStyle w:val="aff0"/>
                <w:noProof/>
              </w:rPr>
              <w:t>主催イベント</w:t>
            </w:r>
            <w:r w:rsidR="00F24E46">
              <w:rPr>
                <w:noProof/>
                <w:webHidden/>
              </w:rPr>
              <w:tab/>
            </w:r>
            <w:r w:rsidR="00F24E46">
              <w:rPr>
                <w:noProof/>
                <w:webHidden/>
              </w:rPr>
              <w:fldChar w:fldCharType="begin"/>
            </w:r>
            <w:r w:rsidR="00F24E46">
              <w:rPr>
                <w:noProof/>
                <w:webHidden/>
              </w:rPr>
              <w:instrText xml:space="preserve"> PAGEREF _Toc99386213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2979CB95" w14:textId="79B9DEB3" w:rsidR="00F24E46" w:rsidRDefault="00126490">
          <w:pPr>
            <w:pStyle w:val="31"/>
            <w:tabs>
              <w:tab w:val="left" w:pos="1260"/>
              <w:tab w:val="right" w:leader="dot" w:pos="8494"/>
            </w:tabs>
            <w:rPr>
              <w:rFonts w:asciiTheme="minorHAnsi" w:eastAsiaTheme="minorEastAsia" w:hAnsiTheme="minorHAnsi" w:cstheme="minorBidi"/>
              <w:noProof/>
              <w:sz w:val="21"/>
            </w:rPr>
          </w:pPr>
          <w:hyperlink w:anchor="_Toc99386214" w:history="1">
            <w:r w:rsidR="00F24E46" w:rsidRPr="00640D08">
              <w:rPr>
                <w:rStyle w:val="aff0"/>
                <w:noProof/>
              </w:rPr>
              <w:t>2)</w:t>
            </w:r>
            <w:r w:rsidR="00F24E46">
              <w:rPr>
                <w:rFonts w:asciiTheme="minorHAnsi" w:eastAsiaTheme="minorEastAsia" w:hAnsiTheme="minorHAnsi" w:cstheme="minorBidi"/>
                <w:noProof/>
                <w:sz w:val="21"/>
              </w:rPr>
              <w:tab/>
            </w:r>
            <w:r w:rsidR="00F24E46" w:rsidRPr="00640D08">
              <w:rPr>
                <w:rStyle w:val="aff0"/>
                <w:noProof/>
              </w:rPr>
              <w:t>後援名義イベント</w:t>
            </w:r>
            <w:r w:rsidR="00F24E46">
              <w:rPr>
                <w:noProof/>
                <w:webHidden/>
              </w:rPr>
              <w:tab/>
            </w:r>
            <w:r w:rsidR="00F24E46">
              <w:rPr>
                <w:noProof/>
                <w:webHidden/>
              </w:rPr>
              <w:fldChar w:fldCharType="begin"/>
            </w:r>
            <w:r w:rsidR="00F24E46">
              <w:rPr>
                <w:noProof/>
                <w:webHidden/>
              </w:rPr>
              <w:instrText xml:space="preserve"> PAGEREF _Toc99386214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4083DDAF" w14:textId="1CFECA8E" w:rsidR="00F24E46" w:rsidRDefault="00126490">
          <w:pPr>
            <w:pStyle w:val="21"/>
            <w:tabs>
              <w:tab w:val="left" w:pos="1260"/>
            </w:tabs>
            <w:rPr>
              <w:rFonts w:asciiTheme="minorHAnsi" w:eastAsiaTheme="minorEastAsia" w:hAnsiTheme="minorHAnsi" w:cstheme="minorBidi"/>
              <w:noProof/>
              <w:sz w:val="21"/>
            </w:rPr>
          </w:pPr>
          <w:hyperlink w:anchor="_Toc99386215" w:history="1">
            <w:r w:rsidR="00F24E46" w:rsidRPr="00640D08">
              <w:rPr>
                <w:rStyle w:val="aff0"/>
                <w:noProof/>
              </w:rPr>
              <w:t>4.2</w:t>
            </w:r>
            <w:r w:rsidR="00F24E46">
              <w:rPr>
                <w:rFonts w:asciiTheme="minorHAnsi" w:eastAsiaTheme="minorEastAsia" w:hAnsiTheme="minorHAnsi" w:cstheme="minorBidi"/>
                <w:noProof/>
                <w:sz w:val="21"/>
              </w:rPr>
              <w:tab/>
            </w:r>
            <w:r w:rsidR="00F24E46" w:rsidRPr="00640D08">
              <w:rPr>
                <w:rStyle w:val="aff0"/>
                <w:noProof/>
              </w:rPr>
              <w:t>各種会議への適用イメージ</w:t>
            </w:r>
            <w:r w:rsidR="00F24E46">
              <w:rPr>
                <w:noProof/>
                <w:webHidden/>
              </w:rPr>
              <w:tab/>
            </w:r>
            <w:r w:rsidR="00F24E46">
              <w:rPr>
                <w:noProof/>
                <w:webHidden/>
              </w:rPr>
              <w:fldChar w:fldCharType="begin"/>
            </w:r>
            <w:r w:rsidR="00F24E46">
              <w:rPr>
                <w:noProof/>
                <w:webHidden/>
              </w:rPr>
              <w:instrText xml:space="preserve"> PAGEREF _Toc99386215 \h </w:instrText>
            </w:r>
            <w:r w:rsidR="00F24E46">
              <w:rPr>
                <w:noProof/>
                <w:webHidden/>
              </w:rPr>
            </w:r>
            <w:r w:rsidR="00F24E46">
              <w:rPr>
                <w:noProof/>
                <w:webHidden/>
              </w:rPr>
              <w:fldChar w:fldCharType="separate"/>
            </w:r>
            <w:r w:rsidR="00F24E46">
              <w:rPr>
                <w:noProof/>
                <w:webHidden/>
              </w:rPr>
              <w:t>11</w:t>
            </w:r>
            <w:r w:rsidR="00F24E46">
              <w:rPr>
                <w:noProof/>
                <w:webHidden/>
              </w:rPr>
              <w:fldChar w:fldCharType="end"/>
            </w:r>
          </w:hyperlink>
        </w:p>
        <w:p w14:paraId="1DDC5227" w14:textId="4A5244C9" w:rsidR="00F24E46" w:rsidRDefault="00126490">
          <w:pPr>
            <w:pStyle w:val="21"/>
            <w:tabs>
              <w:tab w:val="left" w:pos="1260"/>
            </w:tabs>
            <w:rPr>
              <w:rFonts w:asciiTheme="minorHAnsi" w:eastAsiaTheme="minorEastAsia" w:hAnsiTheme="minorHAnsi" w:cstheme="minorBidi"/>
              <w:noProof/>
              <w:sz w:val="21"/>
            </w:rPr>
          </w:pPr>
          <w:hyperlink w:anchor="_Toc99386216" w:history="1">
            <w:r w:rsidR="00F24E46" w:rsidRPr="00640D08">
              <w:rPr>
                <w:rStyle w:val="aff0"/>
                <w:noProof/>
              </w:rPr>
              <w:t>4.3</w:t>
            </w:r>
            <w:r w:rsidR="00F24E46">
              <w:rPr>
                <w:rFonts w:asciiTheme="minorHAnsi" w:eastAsiaTheme="minorEastAsia" w:hAnsiTheme="minorHAnsi" w:cstheme="minorBidi"/>
                <w:noProof/>
                <w:sz w:val="21"/>
              </w:rPr>
              <w:tab/>
            </w:r>
            <w:r w:rsidR="00F24E46" w:rsidRPr="00640D08">
              <w:rPr>
                <w:rStyle w:val="aff0"/>
                <w:noProof/>
              </w:rPr>
              <w:t>災害時支援活動への活用イメージ</w:t>
            </w:r>
            <w:r w:rsidR="00F24E46">
              <w:rPr>
                <w:noProof/>
                <w:webHidden/>
              </w:rPr>
              <w:tab/>
            </w:r>
            <w:r w:rsidR="00F24E46">
              <w:rPr>
                <w:noProof/>
                <w:webHidden/>
              </w:rPr>
              <w:fldChar w:fldCharType="begin"/>
            </w:r>
            <w:r w:rsidR="00F24E46">
              <w:rPr>
                <w:noProof/>
                <w:webHidden/>
              </w:rPr>
              <w:instrText xml:space="preserve"> PAGEREF _Toc99386216 \h </w:instrText>
            </w:r>
            <w:r w:rsidR="00F24E46">
              <w:rPr>
                <w:noProof/>
                <w:webHidden/>
              </w:rPr>
            </w:r>
            <w:r w:rsidR="00F24E46">
              <w:rPr>
                <w:noProof/>
                <w:webHidden/>
              </w:rPr>
              <w:fldChar w:fldCharType="separate"/>
            </w:r>
            <w:r w:rsidR="00F24E46">
              <w:rPr>
                <w:noProof/>
                <w:webHidden/>
              </w:rPr>
              <w:t>12</w:t>
            </w:r>
            <w:r w:rsidR="00F24E46">
              <w:rPr>
                <w:noProof/>
                <w:webHidden/>
              </w:rPr>
              <w:fldChar w:fldCharType="end"/>
            </w:r>
          </w:hyperlink>
        </w:p>
        <w:p w14:paraId="284851E6" w14:textId="5B166BB5" w:rsidR="00F24E46" w:rsidRDefault="00126490">
          <w:pPr>
            <w:pStyle w:val="21"/>
            <w:tabs>
              <w:tab w:val="left" w:pos="1260"/>
            </w:tabs>
            <w:rPr>
              <w:rFonts w:asciiTheme="minorHAnsi" w:eastAsiaTheme="minorEastAsia" w:hAnsiTheme="minorHAnsi" w:cstheme="minorBidi"/>
              <w:noProof/>
              <w:sz w:val="21"/>
            </w:rPr>
          </w:pPr>
          <w:hyperlink w:anchor="_Toc99386217" w:history="1">
            <w:r w:rsidR="00F24E46" w:rsidRPr="00640D08">
              <w:rPr>
                <w:rStyle w:val="aff0"/>
                <w:noProof/>
              </w:rPr>
              <w:t>4.4</w:t>
            </w:r>
            <w:r w:rsidR="00F24E46">
              <w:rPr>
                <w:rFonts w:asciiTheme="minorHAnsi" w:eastAsiaTheme="minorEastAsia" w:hAnsiTheme="minorHAnsi" w:cstheme="minorBidi"/>
                <w:noProof/>
                <w:sz w:val="21"/>
              </w:rPr>
              <w:tab/>
            </w:r>
            <w:r w:rsidR="00F24E46" w:rsidRPr="00640D08">
              <w:rPr>
                <w:rStyle w:val="aff0"/>
                <w:noProof/>
              </w:rPr>
              <w:t>体験イベントでのカスタマイズ例</w:t>
            </w:r>
            <w:r w:rsidR="00F24E46">
              <w:rPr>
                <w:noProof/>
                <w:webHidden/>
              </w:rPr>
              <w:tab/>
            </w:r>
            <w:r w:rsidR="00F24E46">
              <w:rPr>
                <w:noProof/>
                <w:webHidden/>
              </w:rPr>
              <w:fldChar w:fldCharType="begin"/>
            </w:r>
            <w:r w:rsidR="00F24E46">
              <w:rPr>
                <w:noProof/>
                <w:webHidden/>
              </w:rPr>
              <w:instrText xml:space="preserve"> PAGEREF _Toc99386217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797AB314" w14:textId="361A0182" w:rsidR="00F24E46" w:rsidRDefault="00126490">
          <w:pPr>
            <w:pStyle w:val="11"/>
            <w:tabs>
              <w:tab w:val="left" w:pos="1050"/>
            </w:tabs>
            <w:rPr>
              <w:rFonts w:asciiTheme="minorHAnsi" w:eastAsiaTheme="minorEastAsia" w:hAnsiTheme="minorHAnsi" w:cstheme="minorBidi"/>
              <w:noProof/>
              <w:sz w:val="21"/>
            </w:rPr>
          </w:pPr>
          <w:hyperlink w:anchor="_Toc99386218" w:history="1">
            <w:r w:rsidR="00F24E46" w:rsidRPr="00640D08">
              <w:rPr>
                <w:rStyle w:val="aff0"/>
                <w:noProof/>
              </w:rPr>
              <w:t>5</w:t>
            </w:r>
            <w:r w:rsidR="00F24E46">
              <w:rPr>
                <w:rFonts w:asciiTheme="minorHAnsi" w:eastAsiaTheme="minorEastAsia" w:hAnsiTheme="minorHAnsi" w:cstheme="minorBidi"/>
                <w:noProof/>
                <w:sz w:val="21"/>
              </w:rPr>
              <w:tab/>
            </w:r>
            <w:r w:rsidR="00F24E46" w:rsidRPr="00640D08">
              <w:rPr>
                <w:rStyle w:val="aff0"/>
                <w:noProof/>
              </w:rPr>
              <w:t>付録</w:t>
            </w:r>
            <w:r w:rsidR="00F24E46">
              <w:rPr>
                <w:noProof/>
                <w:webHidden/>
              </w:rPr>
              <w:tab/>
            </w:r>
            <w:r w:rsidR="00F24E46">
              <w:rPr>
                <w:noProof/>
                <w:webHidden/>
              </w:rPr>
              <w:fldChar w:fldCharType="begin"/>
            </w:r>
            <w:r w:rsidR="00F24E46">
              <w:rPr>
                <w:noProof/>
                <w:webHidden/>
              </w:rPr>
              <w:instrText xml:space="preserve"> PAGEREF _Toc99386218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7334EDE3" w14:textId="113795C8" w:rsidR="00F24E46" w:rsidRDefault="00126490">
          <w:pPr>
            <w:pStyle w:val="11"/>
            <w:tabs>
              <w:tab w:val="left" w:pos="1050"/>
            </w:tabs>
            <w:rPr>
              <w:rFonts w:asciiTheme="minorHAnsi" w:eastAsiaTheme="minorEastAsia" w:hAnsiTheme="minorHAnsi" w:cstheme="minorBidi"/>
              <w:noProof/>
              <w:sz w:val="21"/>
            </w:rPr>
          </w:pPr>
          <w:hyperlink w:anchor="_Toc99386219" w:history="1">
            <w:r w:rsidR="00F24E46" w:rsidRPr="00640D08">
              <w:rPr>
                <w:rStyle w:val="aff0"/>
                <w:noProof/>
              </w:rPr>
              <w:t>6</w:t>
            </w:r>
            <w:r w:rsidR="00F24E46">
              <w:rPr>
                <w:rFonts w:asciiTheme="minorHAnsi" w:eastAsiaTheme="minorEastAsia" w:hAnsiTheme="minorHAnsi" w:cstheme="minorBidi"/>
                <w:noProof/>
                <w:sz w:val="21"/>
              </w:rPr>
              <w:tab/>
            </w:r>
            <w:r w:rsidR="00F24E46" w:rsidRPr="00640D08">
              <w:rPr>
                <w:rStyle w:val="aff0"/>
                <w:noProof/>
              </w:rPr>
              <w:t>変更履歴</w:t>
            </w:r>
            <w:r w:rsidR="00F24E46">
              <w:rPr>
                <w:noProof/>
                <w:webHidden/>
              </w:rPr>
              <w:tab/>
            </w:r>
            <w:r w:rsidR="00F24E46">
              <w:rPr>
                <w:noProof/>
                <w:webHidden/>
              </w:rPr>
              <w:fldChar w:fldCharType="begin"/>
            </w:r>
            <w:r w:rsidR="00F24E46">
              <w:rPr>
                <w:noProof/>
                <w:webHidden/>
              </w:rPr>
              <w:instrText xml:space="preserve"> PAGEREF _Toc99386219 \h </w:instrText>
            </w:r>
            <w:r w:rsidR="00F24E46">
              <w:rPr>
                <w:noProof/>
                <w:webHidden/>
              </w:rPr>
            </w:r>
            <w:r w:rsidR="00F24E46">
              <w:rPr>
                <w:noProof/>
                <w:webHidden/>
              </w:rPr>
              <w:fldChar w:fldCharType="separate"/>
            </w:r>
            <w:r w:rsidR="00F24E46">
              <w:rPr>
                <w:noProof/>
                <w:webHidden/>
              </w:rPr>
              <w:t>13</w:t>
            </w:r>
            <w:r w:rsidR="00F24E46">
              <w:rPr>
                <w:noProof/>
                <w:webHidden/>
              </w:rPr>
              <w:fldChar w:fldCharType="end"/>
            </w:r>
          </w:hyperlink>
        </w:p>
        <w:p w14:paraId="4C0AA136" w14:textId="509725C2" w:rsidR="00385206" w:rsidRPr="00340FA9" w:rsidRDefault="00385206" w:rsidP="008F7A46">
          <w:pPr>
            <w:pStyle w:val="21"/>
            <w:rPr>
              <w:rFonts w:asciiTheme="minorHAnsi" w:eastAsiaTheme="minorEastAsia"/>
              <w:noProof/>
              <w:sz w:val="21"/>
            </w:rPr>
          </w:pPr>
          <w:r>
            <w:rPr>
              <w:lang w:val="ja-JP"/>
            </w:rPr>
            <w:fldChar w:fldCharType="end"/>
          </w:r>
        </w:p>
      </w:sdtContent>
    </w:sdt>
    <w:p w14:paraId="122DE1B8" w14:textId="402FCC38" w:rsidR="00813088" w:rsidRDefault="00813088" w:rsidP="006E6D00">
      <w:pPr>
        <w:rPr>
          <w:rFonts w:asciiTheme="majorHAnsi" w:hAnsiTheme="majorHAnsi" w:cstheme="majorBidi"/>
          <w:sz w:val="32"/>
          <w:szCs w:val="32"/>
        </w:rPr>
      </w:pPr>
      <w:r>
        <w:br w:type="page"/>
      </w:r>
    </w:p>
    <w:p w14:paraId="7DA49931" w14:textId="71293042" w:rsidR="000C04A1" w:rsidRDefault="00AD0031" w:rsidP="00D45712">
      <w:pPr>
        <w:pStyle w:val="1"/>
        <w:spacing w:before="360"/>
      </w:pPr>
      <w:bookmarkStart w:id="8" w:name="_Toc99386201"/>
      <w:r>
        <w:rPr>
          <w:rFonts w:hint="eastAsia"/>
        </w:rPr>
        <w:lastRenderedPageBreak/>
        <w:t>背景と課題</w:t>
      </w:r>
      <w:bookmarkEnd w:id="8"/>
    </w:p>
    <w:p w14:paraId="7560C9A3" w14:textId="681E5BC3" w:rsidR="006E6D00" w:rsidRPr="006E6D00" w:rsidRDefault="00AD0031" w:rsidP="00CA7EF0">
      <w:pPr>
        <w:pStyle w:val="2"/>
        <w:spacing w:before="360"/>
      </w:pPr>
      <w:bookmarkStart w:id="9" w:name="_Toc16753973"/>
      <w:bookmarkStart w:id="10" w:name="_Toc99386202"/>
      <w:bookmarkEnd w:id="9"/>
      <w:r>
        <w:rPr>
          <w:rFonts w:hint="eastAsia"/>
        </w:rPr>
        <w:t>背景</w:t>
      </w:r>
      <w:bookmarkEnd w:id="10"/>
    </w:p>
    <w:p w14:paraId="79BCAF1E" w14:textId="2EF9127D" w:rsidR="0047753E" w:rsidRDefault="0047753E" w:rsidP="007F7522">
      <w:r>
        <w:rPr>
          <w:rFonts w:hint="eastAsia"/>
        </w:rPr>
        <w:t>行政機関は政策を推進するため様々なイベントを主催したり、関連する民間イベントを後援</w:t>
      </w:r>
      <w:r w:rsidR="008D00F6">
        <w:rPr>
          <w:rFonts w:hint="eastAsia"/>
        </w:rPr>
        <w:t>したり</w:t>
      </w:r>
      <w:r>
        <w:rPr>
          <w:rFonts w:hint="eastAsia"/>
        </w:rPr>
        <w:t>しています。しかしその広報範囲は限定されており、十分に政策効果を上げているとは言えません。</w:t>
      </w:r>
    </w:p>
    <w:p w14:paraId="64D558FA" w14:textId="1CA0F9E5" w:rsidR="00682D4D" w:rsidRDefault="0047753E" w:rsidP="007F7522">
      <w:r>
        <w:rPr>
          <w:rFonts w:hint="eastAsia"/>
        </w:rPr>
        <w:t>イベントの種類にも様々なものがあり、主催・後援イベント以外にも、</w:t>
      </w:r>
      <w:r w:rsidR="00682D4D">
        <w:rPr>
          <w:rFonts w:hint="eastAsia"/>
        </w:rPr>
        <w:t>工場見学</w:t>
      </w:r>
      <w:r>
        <w:rPr>
          <w:rFonts w:hint="eastAsia"/>
        </w:rPr>
        <w:t>のような</w:t>
      </w:r>
      <w:r w:rsidR="00362151">
        <w:rPr>
          <w:rFonts w:hint="eastAsia"/>
        </w:rPr>
        <w:t>常設</w:t>
      </w:r>
      <w:r>
        <w:rPr>
          <w:rFonts w:hint="eastAsia"/>
        </w:rPr>
        <w:t>イベントを</w:t>
      </w:r>
      <w:r w:rsidR="00362151">
        <w:rPr>
          <w:rFonts w:hint="eastAsia"/>
        </w:rPr>
        <w:t>一覧で</w:t>
      </w:r>
      <w:r>
        <w:rPr>
          <w:rFonts w:hint="eastAsia"/>
        </w:rPr>
        <w:t>提供している場合もあります。</w:t>
      </w:r>
    </w:p>
    <w:p w14:paraId="02993CB5" w14:textId="570AC735" w:rsidR="006E6D00" w:rsidRPr="006E6D00" w:rsidRDefault="0047753E" w:rsidP="007F7522">
      <w:r>
        <w:rPr>
          <w:rFonts w:hint="eastAsia"/>
        </w:rPr>
        <w:t>また、審議会の案内</w:t>
      </w:r>
      <w:r w:rsidR="00060E8A">
        <w:rPr>
          <w:rFonts w:hint="eastAsia"/>
        </w:rPr>
        <w:t>、施設公開</w:t>
      </w:r>
      <w:r>
        <w:rPr>
          <w:rFonts w:hint="eastAsia"/>
        </w:rPr>
        <w:t>等もイベントであり、災害時の活動も一種のイベント情報として効率的な配信をすることが可能です。</w:t>
      </w:r>
    </w:p>
    <w:p w14:paraId="4E60797F" w14:textId="6FB33D53" w:rsidR="00223F9B" w:rsidRDefault="003C7420" w:rsidP="002C6826">
      <w:pPr>
        <w:pStyle w:val="2"/>
        <w:spacing w:before="360"/>
      </w:pPr>
      <w:bookmarkStart w:id="11" w:name="_Toc99386203"/>
      <w:r>
        <w:rPr>
          <w:rFonts w:hint="eastAsia"/>
        </w:rPr>
        <w:t>課題</w:t>
      </w:r>
      <w:bookmarkEnd w:id="11"/>
    </w:p>
    <w:p w14:paraId="64321D7B" w14:textId="69AB771D" w:rsidR="00026409" w:rsidRDefault="0047753E" w:rsidP="006E6D00">
      <w:r>
        <w:rPr>
          <w:rFonts w:hint="eastAsia"/>
        </w:rPr>
        <w:t>主催イベント</w:t>
      </w:r>
      <w:r w:rsidR="007C0606">
        <w:rPr>
          <w:rFonts w:hint="eastAsia"/>
        </w:rPr>
        <w:t>や</w:t>
      </w:r>
      <w:r w:rsidRPr="002D36D1">
        <w:rPr>
          <w:rFonts w:hint="eastAsia"/>
        </w:rPr>
        <w:t>後援イベント</w:t>
      </w:r>
      <w:r w:rsidRPr="005E4542">
        <w:rPr>
          <w:rFonts w:hint="eastAsia"/>
        </w:rPr>
        <w:t>等、それぞれの</w:t>
      </w:r>
      <w:r w:rsidR="00A00743" w:rsidRPr="005E4542">
        <w:rPr>
          <w:rFonts w:hint="eastAsia"/>
        </w:rPr>
        <w:t>行政機関</w:t>
      </w:r>
      <w:r w:rsidRPr="005E4542">
        <w:rPr>
          <w:rFonts w:hint="eastAsia"/>
        </w:rPr>
        <w:t>が</w:t>
      </w:r>
      <w:r w:rsidR="005E4542">
        <w:rPr>
          <w:rFonts w:hint="eastAsia"/>
        </w:rPr>
        <w:t>個別に</w:t>
      </w:r>
      <w:r w:rsidR="003C0219" w:rsidRPr="005E4542">
        <w:rPr>
          <w:rFonts w:hint="eastAsia"/>
        </w:rPr>
        <w:t>情報</w:t>
      </w:r>
      <w:r w:rsidR="005E4542">
        <w:rPr>
          <w:rFonts w:hint="eastAsia"/>
        </w:rPr>
        <w:t>を</w:t>
      </w:r>
      <w:r w:rsidR="003C0219" w:rsidRPr="005E4542">
        <w:rPr>
          <w:rFonts w:hint="eastAsia"/>
        </w:rPr>
        <w:t>発信しているため</w:t>
      </w:r>
      <w:r w:rsidR="005E4542">
        <w:rPr>
          <w:rFonts w:hint="eastAsia"/>
        </w:rPr>
        <w:t>、情報の</w:t>
      </w:r>
      <w:r w:rsidR="005E4542" w:rsidRPr="005E4542">
        <w:rPr>
          <w:rFonts w:hint="eastAsia"/>
        </w:rPr>
        <w:t>公開場所が</w:t>
      </w:r>
      <w:r w:rsidR="003C0219" w:rsidRPr="002D36D1">
        <w:rPr>
          <w:rFonts w:hint="eastAsia"/>
        </w:rPr>
        <w:t>統一されて</w:t>
      </w:r>
      <w:r w:rsidR="00D12CB9" w:rsidRPr="002D36D1">
        <w:rPr>
          <w:rFonts w:hint="eastAsia"/>
        </w:rPr>
        <w:t>おらず</w:t>
      </w:r>
      <w:r w:rsidR="00D12CB9" w:rsidRPr="005E4542">
        <w:rPr>
          <w:rFonts w:hint="eastAsia"/>
        </w:rPr>
        <w:t>、</w:t>
      </w:r>
      <w:r w:rsidR="003C0219">
        <w:rPr>
          <w:rFonts w:hint="eastAsia"/>
        </w:rPr>
        <w:t>イベント対象者に対して的確に情報が届いていません。</w:t>
      </w:r>
    </w:p>
    <w:p w14:paraId="2F2AF68C" w14:textId="77777777" w:rsidR="00060E8A" w:rsidRDefault="00060E8A" w:rsidP="006E6D00"/>
    <w:p w14:paraId="3D114E4E" w14:textId="35E1196A" w:rsidR="001210EE" w:rsidRDefault="001210EE" w:rsidP="00EC7F14">
      <w:pPr>
        <w:pStyle w:val="aff6"/>
        <w:numPr>
          <w:ilvl w:val="0"/>
          <w:numId w:val="32"/>
        </w:numPr>
        <w:ind w:leftChars="0"/>
      </w:pPr>
      <w:r>
        <w:rPr>
          <w:rFonts w:hint="eastAsia"/>
        </w:rPr>
        <w:t>利用者</w:t>
      </w:r>
      <w:r w:rsidR="00906E02">
        <w:rPr>
          <w:rFonts w:hint="eastAsia"/>
        </w:rPr>
        <w:t>にとっての</w:t>
      </w:r>
      <w:r>
        <w:rPr>
          <w:rFonts w:hint="eastAsia"/>
        </w:rPr>
        <w:t>課題</w:t>
      </w:r>
    </w:p>
    <w:p w14:paraId="3D1819A6" w14:textId="25DFB903" w:rsidR="001210EE" w:rsidRDefault="003C0219" w:rsidP="00EC7F14">
      <w:pPr>
        <w:pStyle w:val="aff6"/>
        <w:numPr>
          <w:ilvl w:val="1"/>
          <w:numId w:val="32"/>
        </w:numPr>
        <w:ind w:leftChars="0"/>
      </w:pPr>
      <w:r>
        <w:rPr>
          <w:rFonts w:hint="eastAsia"/>
        </w:rPr>
        <w:t>イベント情報を知らなかった</w:t>
      </w:r>
    </w:p>
    <w:p w14:paraId="26500C87" w14:textId="3550CE03" w:rsidR="003C0219" w:rsidRDefault="003C0219" w:rsidP="00EC7F14">
      <w:pPr>
        <w:pStyle w:val="aff6"/>
        <w:numPr>
          <w:ilvl w:val="1"/>
          <w:numId w:val="32"/>
        </w:numPr>
        <w:ind w:leftChars="0"/>
      </w:pPr>
      <w:r>
        <w:rPr>
          <w:rFonts w:hint="eastAsia"/>
        </w:rPr>
        <w:t>イベント情報の提供方法がバラバラで収集するのが難しい</w:t>
      </w:r>
    </w:p>
    <w:p w14:paraId="7C4A9844" w14:textId="77FC1E0E" w:rsidR="003C0219" w:rsidRDefault="00060E8A" w:rsidP="00EC7F14">
      <w:pPr>
        <w:pStyle w:val="aff6"/>
        <w:numPr>
          <w:ilvl w:val="1"/>
          <w:numId w:val="32"/>
        </w:numPr>
        <w:ind w:leftChars="0"/>
      </w:pPr>
      <w:r>
        <w:rPr>
          <w:rFonts w:hint="eastAsia"/>
        </w:rPr>
        <w:t>メール等で</w:t>
      </w:r>
      <w:r w:rsidR="001B3E95">
        <w:rPr>
          <w:rFonts w:hint="eastAsia"/>
        </w:rPr>
        <w:t>自</w:t>
      </w:r>
      <w:r w:rsidR="008D00F6">
        <w:rPr>
          <w:rFonts w:hint="eastAsia"/>
        </w:rPr>
        <w:t>ら</w:t>
      </w:r>
      <w:r w:rsidR="001B3E95">
        <w:rPr>
          <w:rFonts w:hint="eastAsia"/>
        </w:rPr>
        <w:t>に</w:t>
      </w:r>
      <w:r w:rsidR="003C0219">
        <w:rPr>
          <w:rFonts w:hint="eastAsia"/>
        </w:rPr>
        <w:t>関係のないイベント情報が案内される</w:t>
      </w:r>
    </w:p>
    <w:p w14:paraId="0B674611" w14:textId="1E19FE8B" w:rsidR="003C0219" w:rsidRDefault="003C0219" w:rsidP="00EC7F14">
      <w:pPr>
        <w:pStyle w:val="aff6"/>
        <w:numPr>
          <w:ilvl w:val="1"/>
          <w:numId w:val="32"/>
        </w:numPr>
        <w:ind w:leftChars="0"/>
      </w:pPr>
      <w:r>
        <w:rPr>
          <w:rFonts w:hint="eastAsia"/>
        </w:rPr>
        <w:t>イベント</w:t>
      </w:r>
      <w:r w:rsidR="003A2A7B">
        <w:rPr>
          <w:rFonts w:hint="eastAsia"/>
        </w:rPr>
        <w:t>事後に</w:t>
      </w:r>
      <w:r>
        <w:rPr>
          <w:rFonts w:hint="eastAsia"/>
        </w:rPr>
        <w:t>記事などを見るが</w:t>
      </w:r>
      <w:r w:rsidR="00060E8A">
        <w:rPr>
          <w:rFonts w:hint="eastAsia"/>
        </w:rPr>
        <w:t>、</w:t>
      </w:r>
      <w:r>
        <w:rPr>
          <w:rFonts w:hint="eastAsia"/>
        </w:rPr>
        <w:t>事前に情報を提供してほしい</w:t>
      </w:r>
    </w:p>
    <w:p w14:paraId="06A78103" w14:textId="0AA855CA" w:rsidR="001210EE" w:rsidRDefault="001210EE" w:rsidP="00EC7F14">
      <w:pPr>
        <w:pStyle w:val="aff6"/>
        <w:numPr>
          <w:ilvl w:val="0"/>
          <w:numId w:val="32"/>
        </w:numPr>
        <w:ind w:leftChars="0"/>
      </w:pPr>
      <w:r>
        <w:rPr>
          <w:rFonts w:hint="eastAsia"/>
        </w:rPr>
        <w:t>行政職員</w:t>
      </w:r>
      <w:r w:rsidR="00906E02">
        <w:rPr>
          <w:rFonts w:hint="eastAsia"/>
        </w:rPr>
        <w:t>にとっての</w:t>
      </w:r>
      <w:r>
        <w:rPr>
          <w:rFonts w:hint="eastAsia"/>
        </w:rPr>
        <w:t>課題</w:t>
      </w:r>
    </w:p>
    <w:p w14:paraId="7B518EC4" w14:textId="6B0799EA" w:rsidR="001210EE" w:rsidRDefault="003C0219" w:rsidP="00EC7F14">
      <w:pPr>
        <w:pStyle w:val="aff6"/>
        <w:numPr>
          <w:ilvl w:val="1"/>
          <w:numId w:val="32"/>
        </w:numPr>
        <w:ind w:leftChars="0"/>
      </w:pPr>
      <w:r>
        <w:rPr>
          <w:rFonts w:hint="eastAsia"/>
        </w:rPr>
        <w:t>広報しているのに十分集客できていない</w:t>
      </w:r>
    </w:p>
    <w:p w14:paraId="7B6A3733" w14:textId="1DA8A3AA" w:rsidR="001543BF" w:rsidRDefault="003C0219" w:rsidP="00EC7F14">
      <w:pPr>
        <w:pStyle w:val="aff6"/>
        <w:numPr>
          <w:ilvl w:val="1"/>
          <w:numId w:val="32"/>
        </w:numPr>
        <w:ind w:leftChars="0"/>
      </w:pPr>
      <w:r>
        <w:rPr>
          <w:rFonts w:hint="eastAsia"/>
        </w:rPr>
        <w:t>後援情報は、ポスター等に記載するだけで効果が十分ではない</w:t>
      </w:r>
    </w:p>
    <w:p w14:paraId="5C53CF8A" w14:textId="5267B3B8" w:rsidR="001543BF" w:rsidRDefault="001543BF" w:rsidP="00CA7EF0">
      <w:pPr>
        <w:pStyle w:val="2"/>
        <w:spacing w:before="360"/>
      </w:pPr>
      <w:bookmarkStart w:id="12" w:name="_Toc99386204"/>
      <w:r>
        <w:rPr>
          <w:rFonts w:hint="eastAsia"/>
        </w:rPr>
        <w:t>投資対効果</w:t>
      </w:r>
      <w:bookmarkEnd w:id="12"/>
    </w:p>
    <w:p w14:paraId="046A5E49" w14:textId="74A8DBCD" w:rsidR="00A4137D" w:rsidRPr="00047759" w:rsidRDefault="003A2A7B" w:rsidP="006E6D00">
      <w:r>
        <w:rPr>
          <w:rFonts w:hint="eastAsia"/>
        </w:rPr>
        <w:t>行政機関</w:t>
      </w:r>
      <w:r w:rsidR="00CA63E6">
        <w:rPr>
          <w:rFonts w:hint="eastAsia"/>
        </w:rPr>
        <w:t>主催</w:t>
      </w:r>
      <w:r w:rsidR="00060E8A">
        <w:rPr>
          <w:rFonts w:hint="eastAsia"/>
        </w:rPr>
        <w:t>の</w:t>
      </w:r>
      <w:r w:rsidR="003912DF">
        <w:rPr>
          <w:rFonts w:hint="eastAsia"/>
        </w:rPr>
        <w:t>イベント</w:t>
      </w:r>
      <w:r w:rsidR="0084365A">
        <w:rPr>
          <w:rFonts w:hint="eastAsia"/>
        </w:rPr>
        <w:t>に関する広報</w:t>
      </w:r>
      <w:r w:rsidR="003912DF">
        <w:rPr>
          <w:rFonts w:hint="eastAsia"/>
        </w:rPr>
        <w:t>は</w:t>
      </w:r>
      <w:r w:rsidR="003D552D">
        <w:rPr>
          <w:rFonts w:hint="eastAsia"/>
        </w:rPr>
        <w:t>、</w:t>
      </w:r>
      <w:r w:rsidR="00060E8A">
        <w:rPr>
          <w:rFonts w:hint="eastAsia"/>
        </w:rPr>
        <w:t>Webサイトに載せ</w:t>
      </w:r>
      <w:r w:rsidR="00C80A69">
        <w:rPr>
          <w:rFonts w:hint="eastAsia"/>
        </w:rPr>
        <w:t>ている</w:t>
      </w:r>
      <w:r w:rsidR="00060E8A">
        <w:rPr>
          <w:rFonts w:hint="eastAsia"/>
        </w:rPr>
        <w:t>だけ</w:t>
      </w:r>
      <w:r w:rsidR="0084365A">
        <w:rPr>
          <w:rFonts w:hint="eastAsia"/>
        </w:rPr>
        <w:t>の</w:t>
      </w:r>
      <w:r w:rsidR="003912DF">
        <w:rPr>
          <w:rFonts w:hint="eastAsia"/>
        </w:rPr>
        <w:t>場合</w:t>
      </w:r>
      <w:r w:rsidR="00060E8A">
        <w:rPr>
          <w:rFonts w:hint="eastAsia"/>
        </w:rPr>
        <w:t>が多</w:t>
      </w:r>
      <w:r w:rsidR="0084365A">
        <w:rPr>
          <w:rFonts w:hint="eastAsia"/>
        </w:rPr>
        <w:t>く、</w:t>
      </w:r>
      <w:r w:rsidR="003C0219">
        <w:rPr>
          <w:rFonts w:hint="eastAsia"/>
        </w:rPr>
        <w:t>イベント情報</w:t>
      </w:r>
      <w:r w:rsidR="003912DF">
        <w:rPr>
          <w:rFonts w:hint="eastAsia"/>
        </w:rPr>
        <w:t>のデータを</w:t>
      </w:r>
      <w:r w:rsidR="006E5144">
        <w:rPr>
          <w:rFonts w:hint="eastAsia"/>
        </w:rPr>
        <w:t>様々な媒体で活用できるように</w:t>
      </w:r>
      <w:r w:rsidR="003912DF">
        <w:rPr>
          <w:rFonts w:hint="eastAsia"/>
        </w:rPr>
        <w:t>して</w:t>
      </w:r>
      <w:r w:rsidR="00214CB5">
        <w:rPr>
          <w:rFonts w:hint="eastAsia"/>
        </w:rPr>
        <w:t>、</w:t>
      </w:r>
      <w:r w:rsidR="003C0219">
        <w:rPr>
          <w:rFonts w:hint="eastAsia"/>
        </w:rPr>
        <w:t>体系的に広報することにより、手間と費用</w:t>
      </w:r>
      <w:r w:rsidR="00603092">
        <w:rPr>
          <w:rFonts w:hint="eastAsia"/>
        </w:rPr>
        <w:t>を抑えつつ、</w:t>
      </w:r>
      <w:r w:rsidR="00ED7F90">
        <w:rPr>
          <w:rFonts w:hint="eastAsia"/>
        </w:rPr>
        <w:t>より</w:t>
      </w:r>
      <w:r w:rsidR="003C0219">
        <w:rPr>
          <w:rFonts w:hint="eastAsia"/>
        </w:rPr>
        <w:t>大きな広報効果を上げることが可能になります。</w:t>
      </w:r>
      <w:r w:rsidR="00214CB5">
        <w:rPr>
          <w:rFonts w:hint="eastAsia"/>
        </w:rPr>
        <w:t>また</w:t>
      </w:r>
      <w:r w:rsidR="009F3CD9">
        <w:rPr>
          <w:rFonts w:hint="eastAsia"/>
        </w:rPr>
        <w:t>、</w:t>
      </w:r>
      <w:r w:rsidR="00214CB5">
        <w:rPr>
          <w:rFonts w:hint="eastAsia"/>
        </w:rPr>
        <w:t>後援イベント</w:t>
      </w:r>
      <w:r>
        <w:rPr>
          <w:rFonts w:hint="eastAsia"/>
        </w:rPr>
        <w:t>を</w:t>
      </w:r>
      <w:r w:rsidR="00214CB5">
        <w:rPr>
          <w:rFonts w:hint="eastAsia"/>
        </w:rPr>
        <w:t>統一したサイト</w:t>
      </w:r>
      <w:r w:rsidR="004C0DA9">
        <w:rPr>
          <w:rFonts w:hint="eastAsia"/>
        </w:rPr>
        <w:t>等</w:t>
      </w:r>
      <w:r w:rsidR="00214CB5">
        <w:rPr>
          <w:rFonts w:hint="eastAsia"/>
        </w:rPr>
        <w:t>から情報を提供することで</w:t>
      </w:r>
      <w:r w:rsidR="004C0DA9">
        <w:rPr>
          <w:rFonts w:hint="eastAsia"/>
        </w:rPr>
        <w:t>、効果的に周知し政策効果を上げることができます。</w:t>
      </w:r>
    </w:p>
    <w:p w14:paraId="3DC09D4A" w14:textId="0D054E1F" w:rsidR="001210EE" w:rsidRPr="004A25BA" w:rsidRDefault="00AD0031" w:rsidP="00BF30B2">
      <w:pPr>
        <w:pStyle w:val="1"/>
        <w:spacing w:before="360"/>
      </w:pPr>
      <w:bookmarkStart w:id="13" w:name="_Toc99386205"/>
      <w:r>
        <w:rPr>
          <w:rFonts w:hint="eastAsia"/>
        </w:rPr>
        <w:lastRenderedPageBreak/>
        <w:t>目的と概要</w:t>
      </w:r>
      <w:bookmarkEnd w:id="13"/>
    </w:p>
    <w:p w14:paraId="6A496B30" w14:textId="1F92BE7A" w:rsidR="00223F9B" w:rsidRDefault="003C7420" w:rsidP="00CA7EF0">
      <w:pPr>
        <w:pStyle w:val="2"/>
        <w:spacing w:before="360"/>
      </w:pPr>
      <w:bookmarkStart w:id="14" w:name="_Toc99386206"/>
      <w:r>
        <w:rPr>
          <w:rFonts w:hint="eastAsia"/>
        </w:rPr>
        <w:t>目的</w:t>
      </w:r>
      <w:bookmarkEnd w:id="14"/>
    </w:p>
    <w:p w14:paraId="4903C160" w14:textId="4D31458B" w:rsidR="001A585B" w:rsidRDefault="00BE3A7C" w:rsidP="006E6D00">
      <w:r>
        <w:rPr>
          <w:rFonts w:hint="eastAsia"/>
        </w:rPr>
        <w:t>個人や法人</w:t>
      </w:r>
      <w:r w:rsidR="00FE4627">
        <w:rPr>
          <w:rFonts w:hint="eastAsia"/>
        </w:rPr>
        <w:t>に関連した</w:t>
      </w:r>
      <w:r w:rsidR="00485757">
        <w:rPr>
          <w:rFonts w:hint="eastAsia"/>
        </w:rPr>
        <w:t>イベント情報を</w:t>
      </w:r>
      <w:r w:rsidR="00FE4627">
        <w:rPr>
          <w:rFonts w:hint="eastAsia"/>
        </w:rPr>
        <w:t>必要な利用者が</w:t>
      </w:r>
      <w:r>
        <w:rPr>
          <w:rFonts w:hint="eastAsia"/>
        </w:rPr>
        <w:t>容易に</w:t>
      </w:r>
      <w:r w:rsidR="00DF52ED">
        <w:rPr>
          <w:rFonts w:hint="eastAsia"/>
        </w:rPr>
        <w:t>発見・</w:t>
      </w:r>
      <w:r w:rsidR="00060E8A">
        <w:rPr>
          <w:rFonts w:hint="eastAsia"/>
        </w:rPr>
        <w:t>入手</w:t>
      </w:r>
      <w:r w:rsidR="00485757">
        <w:rPr>
          <w:rFonts w:hint="eastAsia"/>
        </w:rPr>
        <w:t>できるように、イベントデータ</w:t>
      </w:r>
      <w:r w:rsidR="003A2A7B">
        <w:rPr>
          <w:rFonts w:hint="eastAsia"/>
        </w:rPr>
        <w:t>を構造化して</w:t>
      </w:r>
      <w:r w:rsidR="00485757">
        <w:rPr>
          <w:rFonts w:hint="eastAsia"/>
        </w:rPr>
        <w:t>タグをつける等の</w:t>
      </w:r>
      <w:r w:rsidR="003C0219">
        <w:rPr>
          <w:rFonts w:hint="eastAsia"/>
        </w:rPr>
        <w:t>標準化を</w:t>
      </w:r>
      <w:r w:rsidR="00485757">
        <w:rPr>
          <w:rFonts w:hint="eastAsia"/>
        </w:rPr>
        <w:t>行い</w:t>
      </w:r>
      <w:r w:rsidR="00C1539A">
        <w:rPr>
          <w:rFonts w:hint="eastAsia"/>
        </w:rPr>
        <w:t>ます。イベント情報</w:t>
      </w:r>
      <w:r w:rsidR="003A2A7B">
        <w:rPr>
          <w:rFonts w:hint="eastAsia"/>
        </w:rPr>
        <w:t>を標準化することで</w:t>
      </w:r>
      <w:r w:rsidR="009F3CD9">
        <w:rPr>
          <w:rFonts w:hint="eastAsia"/>
        </w:rPr>
        <w:t>、情報</w:t>
      </w:r>
      <w:r w:rsidR="00C1539A">
        <w:rPr>
          <w:rFonts w:hint="eastAsia"/>
        </w:rPr>
        <w:t>流通</w:t>
      </w:r>
      <w:r w:rsidR="003A2A7B">
        <w:rPr>
          <w:rFonts w:hint="eastAsia"/>
        </w:rPr>
        <w:t>をしやすくしてイベントの</w:t>
      </w:r>
      <w:r w:rsidR="00485757">
        <w:rPr>
          <w:rFonts w:hint="eastAsia"/>
        </w:rPr>
        <w:t>活用を促進し</w:t>
      </w:r>
      <w:r w:rsidR="00060E8A">
        <w:rPr>
          <w:rFonts w:hint="eastAsia"/>
        </w:rPr>
        <w:t>ます。</w:t>
      </w:r>
    </w:p>
    <w:p w14:paraId="12FC4788" w14:textId="213A1B2D" w:rsidR="00D417EC" w:rsidRDefault="00B53E85" w:rsidP="006E6D00">
      <w:r>
        <w:rPr>
          <w:rFonts w:hint="eastAsia"/>
        </w:rPr>
        <w:t>イベント</w:t>
      </w:r>
      <w:r w:rsidR="00060E8A">
        <w:rPr>
          <w:rFonts w:hint="eastAsia"/>
        </w:rPr>
        <w:t>情報</w:t>
      </w:r>
      <w:r>
        <w:rPr>
          <w:rFonts w:hint="eastAsia"/>
        </w:rPr>
        <w:t>の</w:t>
      </w:r>
      <w:r w:rsidR="00060E8A">
        <w:rPr>
          <w:rFonts w:hint="eastAsia"/>
        </w:rPr>
        <w:t>発信方法</w:t>
      </w:r>
      <w:r>
        <w:rPr>
          <w:rFonts w:hint="eastAsia"/>
        </w:rPr>
        <w:t>を</w:t>
      </w:r>
      <w:r w:rsidR="00060E8A">
        <w:rPr>
          <w:rFonts w:hint="eastAsia"/>
        </w:rPr>
        <w:t>改善</w:t>
      </w:r>
      <w:r>
        <w:rPr>
          <w:rFonts w:hint="eastAsia"/>
        </w:rPr>
        <w:t>すること</w:t>
      </w:r>
      <w:r w:rsidR="00060E8A">
        <w:rPr>
          <w:rFonts w:hint="eastAsia"/>
        </w:rPr>
        <w:t>より、</w:t>
      </w:r>
      <w:r w:rsidR="003C0219">
        <w:rPr>
          <w:rFonts w:hint="eastAsia"/>
        </w:rPr>
        <w:t>政策を</w:t>
      </w:r>
      <w:r w:rsidR="005D0E8E">
        <w:rPr>
          <w:rFonts w:hint="eastAsia"/>
        </w:rPr>
        <w:t>必要な人に</w:t>
      </w:r>
      <w:r w:rsidR="003C0219">
        <w:rPr>
          <w:rFonts w:hint="eastAsia"/>
        </w:rPr>
        <w:t>的確に伝えることを目的</w:t>
      </w:r>
      <w:r w:rsidR="00014F13">
        <w:rPr>
          <w:rFonts w:hint="eastAsia"/>
        </w:rPr>
        <w:t>と</w:t>
      </w:r>
      <w:r w:rsidR="003C0219">
        <w:rPr>
          <w:rFonts w:hint="eastAsia"/>
        </w:rPr>
        <w:t>します</w:t>
      </w:r>
      <w:r w:rsidR="001210EE">
        <w:rPr>
          <w:rFonts w:hint="eastAsia"/>
        </w:rPr>
        <w:t>。</w:t>
      </w:r>
    </w:p>
    <w:p w14:paraId="6EA509DA" w14:textId="4D1E188C" w:rsidR="00A4137D" w:rsidRDefault="00A4137D" w:rsidP="00CA7EF0">
      <w:pPr>
        <w:pStyle w:val="2"/>
        <w:spacing w:before="360"/>
      </w:pPr>
      <w:bookmarkStart w:id="15" w:name="_Toc99386207"/>
      <w:bookmarkStart w:id="16" w:name="_Toc10185902"/>
      <w:r>
        <w:rPr>
          <w:rFonts w:hint="eastAsia"/>
        </w:rPr>
        <w:t>概要</w:t>
      </w:r>
      <w:bookmarkEnd w:id="15"/>
    </w:p>
    <w:p w14:paraId="3F09D82A" w14:textId="6BF931DE" w:rsidR="00C02D46" w:rsidRDefault="00CD2B0E" w:rsidP="00E5421C">
      <w:r>
        <w:rPr>
          <w:rFonts w:hint="eastAsia"/>
        </w:rPr>
        <w:t>イベント情報</w:t>
      </w:r>
      <w:r w:rsidR="00C8132B">
        <w:rPr>
          <w:rFonts w:hint="eastAsia"/>
        </w:rPr>
        <w:t>で</w:t>
      </w:r>
      <w:r>
        <w:rPr>
          <w:rFonts w:hint="eastAsia"/>
        </w:rPr>
        <w:t>は、いつ</w:t>
      </w:r>
      <w:r w:rsidR="00C44653">
        <w:rPr>
          <w:rFonts w:hint="eastAsia"/>
        </w:rPr>
        <w:t>、</w:t>
      </w:r>
      <w:r>
        <w:rPr>
          <w:rFonts w:hint="eastAsia"/>
        </w:rPr>
        <w:t>どこで</w:t>
      </w:r>
      <w:r w:rsidR="00C44653">
        <w:rPr>
          <w:rFonts w:hint="eastAsia"/>
        </w:rPr>
        <w:t>、</w:t>
      </w:r>
      <w:r>
        <w:rPr>
          <w:rFonts w:hint="eastAsia"/>
        </w:rPr>
        <w:t>誰が</w:t>
      </w:r>
      <w:r w:rsidR="00C44653">
        <w:rPr>
          <w:rFonts w:hint="eastAsia"/>
        </w:rPr>
        <w:t>、</w:t>
      </w:r>
      <w:r>
        <w:rPr>
          <w:rFonts w:hint="eastAsia"/>
        </w:rPr>
        <w:t>どのようなテーマで</w:t>
      </w:r>
      <w:r w:rsidR="00C44653">
        <w:rPr>
          <w:rFonts w:hint="eastAsia"/>
        </w:rPr>
        <w:t>イベントを</w:t>
      </w:r>
      <w:r>
        <w:rPr>
          <w:rFonts w:hint="eastAsia"/>
        </w:rPr>
        <w:t>行うか</w:t>
      </w:r>
      <w:r w:rsidR="00F17948">
        <w:rPr>
          <w:rFonts w:hint="eastAsia"/>
        </w:rPr>
        <w:t>という</w:t>
      </w:r>
      <w:r w:rsidR="009F3CD9">
        <w:rPr>
          <w:rFonts w:hint="eastAsia"/>
        </w:rPr>
        <w:t>こと</w:t>
      </w:r>
      <w:r>
        <w:rPr>
          <w:rFonts w:hint="eastAsia"/>
        </w:rPr>
        <w:t>が重要な情報</w:t>
      </w:r>
      <w:r w:rsidR="0004130C">
        <w:rPr>
          <w:rFonts w:hint="eastAsia"/>
        </w:rPr>
        <w:t>項目</w:t>
      </w:r>
      <w:r w:rsidR="00F17948">
        <w:rPr>
          <w:rFonts w:hint="eastAsia"/>
        </w:rPr>
        <w:t>になります</w:t>
      </w:r>
      <w:r>
        <w:rPr>
          <w:rFonts w:hint="eastAsia"/>
        </w:rPr>
        <w:t>。イベントには広域で行うイベントがあったり、</w:t>
      </w:r>
      <w:r w:rsidR="72BDAB81">
        <w:t>情報化</w:t>
      </w:r>
      <w:r w:rsidRPr="002D36D1">
        <w:rPr>
          <w:rFonts w:hint="eastAsia"/>
        </w:rPr>
        <w:t>月間</w:t>
      </w:r>
      <w:r w:rsidR="00E85C5C">
        <w:rPr>
          <w:rFonts w:hint="eastAsia"/>
        </w:rPr>
        <w:t>など</w:t>
      </w:r>
      <w:r>
        <w:rPr>
          <w:rFonts w:hint="eastAsia"/>
        </w:rPr>
        <w:t>という上位のイベントがあったり、イベント内で行うサブイベントがあったり</w:t>
      </w:r>
      <w:r w:rsidR="009F3CD9">
        <w:rPr>
          <w:rFonts w:hint="eastAsia"/>
        </w:rPr>
        <w:t>と</w:t>
      </w:r>
      <w:r>
        <w:rPr>
          <w:rFonts w:hint="eastAsia"/>
        </w:rPr>
        <w:t>様々な条件があり、標準的なデータを作るのが難しい</w:t>
      </w:r>
      <w:r w:rsidR="00C1300A">
        <w:rPr>
          <w:rFonts w:hint="eastAsia"/>
        </w:rPr>
        <w:t>と言われてきました</w:t>
      </w:r>
      <w:r>
        <w:rPr>
          <w:rFonts w:hint="eastAsia"/>
        </w:rPr>
        <w:t>。</w:t>
      </w:r>
    </w:p>
    <w:p w14:paraId="66D0E52E" w14:textId="64D67D74" w:rsidR="00926B18" w:rsidRDefault="00C02D46" w:rsidP="00E5421C">
      <w:r>
        <w:rPr>
          <w:rFonts w:hint="eastAsia"/>
        </w:rPr>
        <w:t>一般的なイベントは以下</w:t>
      </w:r>
      <w:r w:rsidR="00BA7377">
        <w:rPr>
          <w:rFonts w:hint="eastAsia"/>
        </w:rPr>
        <w:t>のように</w:t>
      </w:r>
      <w:r>
        <w:rPr>
          <w:rFonts w:hint="eastAsia"/>
        </w:rPr>
        <w:t>表</w:t>
      </w:r>
      <w:r w:rsidR="009F3CD9">
        <w:rPr>
          <w:rFonts w:hint="eastAsia"/>
        </w:rPr>
        <w:t>すことができ</w:t>
      </w:r>
      <w:r>
        <w:rPr>
          <w:rFonts w:hint="eastAsia"/>
        </w:rPr>
        <w:t>ます。また、定期開催イベントと単独開催のイベントでも記述方法が変わってきます。</w:t>
      </w:r>
    </w:p>
    <w:p w14:paraId="708E154B" w14:textId="35B9694F" w:rsidR="00CD2B0E" w:rsidRDefault="00CD2B0E" w:rsidP="00926B18">
      <w:pPr>
        <w:pStyle w:val="a1"/>
        <w:keepNext/>
        <w:ind w:firstLine="240"/>
        <w:jc w:val="center"/>
      </w:pPr>
      <w:r w:rsidRPr="00CD2B0E">
        <w:rPr>
          <w:noProof/>
        </w:rPr>
        <w:drawing>
          <wp:inline distT="0" distB="0" distL="0" distR="0" wp14:anchorId="471A99A1" wp14:editId="58CEC0DF">
            <wp:extent cx="1183832" cy="2323547"/>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7227" cy="2369465"/>
                    </a:xfrm>
                    <a:prstGeom prst="rect">
                      <a:avLst/>
                    </a:prstGeom>
                    <a:noFill/>
                    <a:ln>
                      <a:noFill/>
                    </a:ln>
                  </pic:spPr>
                </pic:pic>
              </a:graphicData>
            </a:graphic>
          </wp:inline>
        </w:drawing>
      </w:r>
    </w:p>
    <w:p w14:paraId="11651A3A" w14:textId="1AD61B82" w:rsidR="00060E8A" w:rsidRDefault="00CE26F7" w:rsidP="00CE26F7">
      <w:pPr>
        <w:pStyle w:val="afa"/>
        <w:spacing w:before="360"/>
      </w:pPr>
      <w:r w:rsidRPr="00CE26F7">
        <w:rPr>
          <w:rFonts w:hint="eastAsia"/>
        </w:rPr>
        <w:t>図1</w:t>
      </w:r>
      <w:r w:rsidRPr="00CE26F7">
        <w:t xml:space="preserve"> </w:t>
      </w:r>
      <w:r w:rsidRPr="00CE26F7">
        <w:rPr>
          <w:rFonts w:hint="eastAsia"/>
        </w:rPr>
        <w:t>イベント情報の基本構造</w:t>
      </w:r>
    </w:p>
    <w:p w14:paraId="09C74540" w14:textId="77777777" w:rsidR="00CE26F7" w:rsidRPr="00CE26F7" w:rsidRDefault="00CE26F7" w:rsidP="00CE26F7"/>
    <w:p w14:paraId="7C6F7C7A" w14:textId="685B7B95" w:rsidR="0000692A" w:rsidRDefault="000F0650" w:rsidP="00926B18">
      <w:r>
        <w:rPr>
          <w:rFonts w:hint="eastAsia"/>
        </w:rPr>
        <w:t>このようなイベントのデータモデルを使うことで、</w:t>
      </w:r>
      <w:r w:rsidR="0000692A">
        <w:rPr>
          <w:rFonts w:hint="eastAsia"/>
        </w:rPr>
        <w:t>イベント主催者は、様々な関係者</w:t>
      </w:r>
      <w:r w:rsidR="009F3CD9">
        <w:rPr>
          <w:rFonts w:hint="eastAsia"/>
        </w:rPr>
        <w:t>への</w:t>
      </w:r>
      <w:r w:rsidR="0000692A">
        <w:rPr>
          <w:rFonts w:hint="eastAsia"/>
        </w:rPr>
        <w:t>データ公開</w:t>
      </w:r>
      <w:r w:rsidR="009F3CD9">
        <w:rPr>
          <w:rFonts w:hint="eastAsia"/>
        </w:rPr>
        <w:t>を</w:t>
      </w:r>
      <w:r w:rsidR="0000692A">
        <w:rPr>
          <w:rFonts w:hint="eastAsia"/>
        </w:rPr>
        <w:t>効率化</w:t>
      </w:r>
      <w:r w:rsidR="009F3CD9">
        <w:rPr>
          <w:rFonts w:hint="eastAsia"/>
        </w:rPr>
        <w:t>することが</w:t>
      </w:r>
      <w:r w:rsidR="0000692A">
        <w:rPr>
          <w:rFonts w:hint="eastAsia"/>
        </w:rPr>
        <w:t>できます。また、</w:t>
      </w:r>
      <w:r w:rsidR="00EE5453">
        <w:rPr>
          <w:rFonts w:hint="eastAsia"/>
        </w:rPr>
        <w:t>詳細な</w:t>
      </w:r>
      <w:r w:rsidR="0000692A">
        <w:rPr>
          <w:rFonts w:hint="eastAsia"/>
        </w:rPr>
        <w:t>必要情報を公開する</w:t>
      </w:r>
      <w:r w:rsidR="00EE5453">
        <w:rPr>
          <w:rFonts w:hint="eastAsia"/>
        </w:rPr>
        <w:t>ことができる</w:t>
      </w:r>
      <w:r w:rsidR="009B3D84">
        <w:rPr>
          <w:rFonts w:hint="eastAsia"/>
        </w:rPr>
        <w:t>ため、</w:t>
      </w:r>
      <w:r w:rsidR="0000692A">
        <w:rPr>
          <w:rFonts w:hint="eastAsia"/>
        </w:rPr>
        <w:t>問い合わせを減らすことができます。</w:t>
      </w:r>
    </w:p>
    <w:p w14:paraId="1636F768" w14:textId="687E4318" w:rsidR="00C01301" w:rsidRDefault="0000692A" w:rsidP="00EA0EEF">
      <w:pPr>
        <w:pStyle w:val="a1"/>
        <w:keepNext/>
        <w:ind w:firstLine="240"/>
      </w:pPr>
      <w:r w:rsidRPr="006B5F77">
        <w:rPr>
          <w:rFonts w:hint="eastAsia"/>
          <w:noProof/>
        </w:rPr>
        <w:lastRenderedPageBreak/>
        <w:drawing>
          <wp:inline distT="0" distB="0" distL="0" distR="0" wp14:anchorId="7B94BC95" wp14:editId="14139133">
            <wp:extent cx="5400040" cy="315976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159760"/>
                    </a:xfrm>
                    <a:prstGeom prst="rect">
                      <a:avLst/>
                    </a:prstGeom>
                    <a:noFill/>
                    <a:ln>
                      <a:noFill/>
                    </a:ln>
                  </pic:spPr>
                </pic:pic>
              </a:graphicData>
            </a:graphic>
          </wp:inline>
        </w:drawing>
      </w:r>
    </w:p>
    <w:p w14:paraId="4AEE0DEF" w14:textId="77777777" w:rsidR="00926476" w:rsidRPr="002B0FB8" w:rsidRDefault="00926476" w:rsidP="0092647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2</w:t>
      </w:r>
      <w:r>
        <w:fldChar w:fldCharType="end"/>
      </w:r>
      <w:r>
        <w:rPr>
          <w:rFonts w:hint="eastAsia"/>
        </w:rPr>
        <w:t xml:space="preserve">　多様な広報媒体への展開</w:t>
      </w:r>
    </w:p>
    <w:p w14:paraId="67FC08E4" w14:textId="77777777" w:rsidR="00926476" w:rsidRPr="00926476" w:rsidRDefault="00926476" w:rsidP="00EA0EEF">
      <w:pPr>
        <w:pStyle w:val="a1"/>
        <w:keepNext/>
        <w:ind w:firstLine="240"/>
      </w:pPr>
    </w:p>
    <w:p w14:paraId="1DB2534B" w14:textId="33AA733B" w:rsidR="00EA0EEF" w:rsidRDefault="0000692A" w:rsidP="002B0FB8">
      <w:r>
        <w:rPr>
          <w:rFonts w:hint="eastAsia"/>
        </w:rPr>
        <w:t>海外の政府機関では、府省主催のイベント以外に、</w:t>
      </w:r>
      <w:r w:rsidR="003A2A7B">
        <w:rPr>
          <w:rFonts w:hint="eastAsia"/>
        </w:rPr>
        <w:t>府</w:t>
      </w:r>
      <w:r>
        <w:rPr>
          <w:rFonts w:hint="eastAsia"/>
        </w:rPr>
        <w:t>省が後援をしている民間イベントも府省のWeb</w:t>
      </w:r>
      <w:r w:rsidR="009F3CD9">
        <w:rPr>
          <w:rFonts w:hint="eastAsia"/>
        </w:rPr>
        <w:t>サイト</w:t>
      </w:r>
      <w:r>
        <w:rPr>
          <w:rFonts w:hint="eastAsia"/>
        </w:rPr>
        <w:t>のトップ</w:t>
      </w:r>
      <w:r w:rsidR="009F3CD9">
        <w:rPr>
          <w:rFonts w:hint="eastAsia"/>
        </w:rPr>
        <w:t>ページで</w:t>
      </w:r>
      <w:r>
        <w:rPr>
          <w:rFonts w:hint="eastAsia"/>
        </w:rPr>
        <w:t>案内しているところもあります。</w:t>
      </w:r>
    </w:p>
    <w:p w14:paraId="6871B693" w14:textId="77777777" w:rsidR="000534B7" w:rsidRDefault="000534B7" w:rsidP="00EA0EEF">
      <w:pPr>
        <w:pStyle w:val="a1"/>
        <w:keepNext/>
        <w:ind w:firstLine="240"/>
        <w:jc w:val="center"/>
      </w:pPr>
      <w:r w:rsidRPr="0091012E">
        <w:rPr>
          <w:rFonts w:hint="eastAsia"/>
          <w:noProof/>
        </w:rPr>
        <w:drawing>
          <wp:inline distT="0" distB="0" distL="0" distR="0" wp14:anchorId="0993D9AB" wp14:editId="0046B365">
            <wp:extent cx="4565298" cy="2405050"/>
            <wp:effectExtent l="0" t="0" r="698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3647" cy="2409449"/>
                    </a:xfrm>
                    <a:prstGeom prst="rect">
                      <a:avLst/>
                    </a:prstGeom>
                    <a:noFill/>
                    <a:ln>
                      <a:noFill/>
                    </a:ln>
                  </pic:spPr>
                </pic:pic>
              </a:graphicData>
            </a:graphic>
          </wp:inline>
        </w:drawing>
      </w:r>
    </w:p>
    <w:p w14:paraId="0DA7B89C" w14:textId="77777777" w:rsidR="00926476" w:rsidRPr="00EA0EEF" w:rsidRDefault="00926476" w:rsidP="00926476">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Pr>
          <w:noProof/>
        </w:rPr>
        <w:t>3</w:t>
      </w:r>
      <w:r>
        <w:fldChar w:fldCharType="end"/>
      </w:r>
      <w:r>
        <w:rPr>
          <w:rFonts w:hint="eastAsia"/>
        </w:rPr>
        <w:t xml:space="preserve">　海外のイベント情報提供例</w:t>
      </w:r>
    </w:p>
    <w:p w14:paraId="6EA6BCD9" w14:textId="77777777" w:rsidR="00926476" w:rsidRPr="00926476" w:rsidRDefault="00926476" w:rsidP="00EA0EEF">
      <w:pPr>
        <w:pStyle w:val="a1"/>
        <w:keepNext/>
        <w:ind w:firstLine="240"/>
        <w:jc w:val="center"/>
      </w:pPr>
    </w:p>
    <w:p w14:paraId="4CF1D361" w14:textId="77777777" w:rsidR="000534B7" w:rsidRPr="000534B7" w:rsidRDefault="000534B7" w:rsidP="006E6D00"/>
    <w:p w14:paraId="477B424F" w14:textId="26C87EA6" w:rsidR="002A0FAD" w:rsidRDefault="00C01301" w:rsidP="00EA0EEF">
      <w:r>
        <w:rPr>
          <w:rFonts w:hint="eastAsia"/>
        </w:rPr>
        <w:t>また</w:t>
      </w:r>
      <w:r w:rsidR="009F3CD9">
        <w:rPr>
          <w:rFonts w:hint="eastAsia"/>
        </w:rPr>
        <w:t>、</w:t>
      </w:r>
      <w:r w:rsidR="002A0FAD">
        <w:rPr>
          <w:rFonts w:hint="eastAsia"/>
        </w:rPr>
        <w:t>多くのイベントを公表する場合には、画面</w:t>
      </w:r>
      <w:r w:rsidR="00C02D46">
        <w:rPr>
          <w:rFonts w:hint="eastAsia"/>
        </w:rPr>
        <w:t>で見やすいように一</w:t>
      </w:r>
      <w:r w:rsidR="00485757">
        <w:rPr>
          <w:rFonts w:hint="eastAsia"/>
        </w:rPr>
        <w:t>覧</w:t>
      </w:r>
      <w:r w:rsidR="00485757">
        <w:rPr>
          <w:rFonts w:hint="eastAsia"/>
        </w:rPr>
        <w:lastRenderedPageBreak/>
        <w:t>化</w:t>
      </w:r>
      <w:r w:rsidR="002A0FAD">
        <w:rPr>
          <w:rFonts w:hint="eastAsia"/>
        </w:rPr>
        <w:t>する</w:t>
      </w:r>
      <w:r w:rsidR="00EE130F">
        <w:rPr>
          <w:rFonts w:hint="eastAsia"/>
        </w:rPr>
        <w:t>ことが重要になります</w:t>
      </w:r>
      <w:r w:rsidR="002A0FAD">
        <w:rPr>
          <w:rFonts w:hint="eastAsia"/>
        </w:rPr>
        <w:t>。</w:t>
      </w:r>
      <w:r w:rsidR="00060E8A">
        <w:rPr>
          <w:rFonts w:hint="eastAsia"/>
        </w:rPr>
        <w:t>主要</w:t>
      </w:r>
      <w:r w:rsidR="00C02D46">
        <w:rPr>
          <w:rFonts w:hint="eastAsia"/>
        </w:rPr>
        <w:t>データを</w:t>
      </w:r>
      <w:r w:rsidR="00060E8A">
        <w:rPr>
          <w:rFonts w:hint="eastAsia"/>
        </w:rPr>
        <w:t>抜粋</w:t>
      </w:r>
      <w:r w:rsidR="002A0FAD">
        <w:rPr>
          <w:rFonts w:hint="eastAsia"/>
        </w:rPr>
        <w:t>して簡易</w:t>
      </w:r>
      <w:r w:rsidR="009F3CD9">
        <w:rPr>
          <w:rFonts w:hint="eastAsia"/>
        </w:rPr>
        <w:t>的</w:t>
      </w:r>
      <w:r w:rsidR="008A6A8E">
        <w:rPr>
          <w:rFonts w:hint="eastAsia"/>
        </w:rPr>
        <w:t>に一覧</w:t>
      </w:r>
      <w:r w:rsidR="002A0FAD">
        <w:rPr>
          <w:rFonts w:hint="eastAsia"/>
        </w:rPr>
        <w:t>表示させ</w:t>
      </w:r>
      <w:r w:rsidR="00060E8A">
        <w:rPr>
          <w:rFonts w:hint="eastAsia"/>
        </w:rPr>
        <w:t>、別途整理した詳細情報に誘導する</w:t>
      </w:r>
      <w:r w:rsidR="008A6A8E">
        <w:rPr>
          <w:rFonts w:hint="eastAsia"/>
        </w:rPr>
        <w:t>等の工夫をしていきます</w:t>
      </w:r>
      <w:r w:rsidR="002A0FAD">
        <w:rPr>
          <w:rFonts w:hint="eastAsia"/>
        </w:rPr>
        <w:t>。</w:t>
      </w:r>
    </w:p>
    <w:p w14:paraId="62EFA2A7" w14:textId="1482418A" w:rsidR="006B5F77" w:rsidRDefault="00C02D46" w:rsidP="00EA0EEF">
      <w:pPr>
        <w:pStyle w:val="a1"/>
        <w:keepNext/>
        <w:ind w:firstLine="240"/>
        <w:jc w:val="center"/>
      </w:pPr>
      <w:r w:rsidRPr="00C02D46">
        <w:rPr>
          <w:noProof/>
        </w:rPr>
        <w:drawing>
          <wp:inline distT="0" distB="0" distL="0" distR="0" wp14:anchorId="6FE14A00" wp14:editId="24E44D02">
            <wp:extent cx="3778370" cy="278223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8587" cy="2797125"/>
                    </a:xfrm>
                    <a:prstGeom prst="rect">
                      <a:avLst/>
                    </a:prstGeom>
                    <a:noFill/>
                    <a:ln>
                      <a:noFill/>
                    </a:ln>
                  </pic:spPr>
                </pic:pic>
              </a:graphicData>
            </a:graphic>
          </wp:inline>
        </w:drawing>
      </w:r>
    </w:p>
    <w:p w14:paraId="3BE408E9" w14:textId="77777777" w:rsidR="00926476" w:rsidRPr="00EA0EEF" w:rsidRDefault="00926476" w:rsidP="00926476">
      <w:pPr>
        <w:pStyle w:val="afa"/>
        <w:spacing w:before="360"/>
      </w:pPr>
      <w:r w:rsidRPr="00EA0EEF">
        <w:rPr>
          <w:rFonts w:hint="eastAsia"/>
        </w:rPr>
        <w:t xml:space="preserve">図 </w:t>
      </w:r>
      <w:r w:rsidRPr="00EA0EEF">
        <w:fldChar w:fldCharType="begin"/>
      </w:r>
      <w:r w:rsidRPr="00EA0EEF">
        <w:instrText xml:space="preserve"> </w:instrText>
      </w:r>
      <w:r w:rsidRPr="00EA0EEF">
        <w:rPr>
          <w:rFonts w:hint="eastAsia"/>
        </w:rPr>
        <w:instrText>SEQ 図 \* ARABIC</w:instrText>
      </w:r>
      <w:r w:rsidRPr="00EA0EEF">
        <w:instrText xml:space="preserve"> </w:instrText>
      </w:r>
      <w:r w:rsidRPr="00EA0EEF">
        <w:fldChar w:fldCharType="separate"/>
      </w:r>
      <w:r w:rsidRPr="00EA0EEF">
        <w:t>4</w:t>
      </w:r>
      <w:r w:rsidRPr="00EA0EEF">
        <w:fldChar w:fldCharType="end"/>
      </w:r>
      <w:r w:rsidRPr="00EA0EEF">
        <w:rPr>
          <w:rFonts w:hint="eastAsia"/>
        </w:rPr>
        <w:t xml:space="preserve">　簡易な一覧情報の作成</w:t>
      </w:r>
    </w:p>
    <w:p w14:paraId="4B260350" w14:textId="77777777" w:rsidR="00926476" w:rsidRPr="00926476" w:rsidRDefault="00926476" w:rsidP="00EA0EEF">
      <w:pPr>
        <w:pStyle w:val="a1"/>
        <w:keepNext/>
        <w:ind w:firstLine="240"/>
        <w:jc w:val="center"/>
      </w:pPr>
    </w:p>
    <w:p w14:paraId="66C63C58" w14:textId="207AD6D6" w:rsidR="006B28C5" w:rsidRPr="00813088" w:rsidRDefault="003D3DF9" w:rsidP="00BF30B2">
      <w:pPr>
        <w:pStyle w:val="1"/>
        <w:spacing w:before="360"/>
      </w:pPr>
      <w:bookmarkStart w:id="17" w:name="_Toc99386208"/>
      <w:bookmarkEnd w:id="16"/>
      <w:r>
        <w:rPr>
          <w:rFonts w:hint="eastAsia"/>
        </w:rPr>
        <w:t>データ</w:t>
      </w:r>
      <w:r w:rsidR="00602A1B">
        <w:rPr>
          <w:rFonts w:hint="eastAsia"/>
        </w:rPr>
        <w:t>モデル</w:t>
      </w:r>
      <w:bookmarkEnd w:id="17"/>
    </w:p>
    <w:p w14:paraId="5DA4FE60" w14:textId="21875166" w:rsidR="009F3CD9" w:rsidRDefault="00286CE3" w:rsidP="00CA7EF0">
      <w:pPr>
        <w:pStyle w:val="2"/>
        <w:spacing w:before="360"/>
      </w:pPr>
      <w:bookmarkStart w:id="18" w:name="_Toc99386209"/>
      <w:r>
        <w:rPr>
          <w:rFonts w:hint="eastAsia"/>
        </w:rPr>
        <w:t>データモデルの全体概要図（クラス図）</w:t>
      </w:r>
      <w:bookmarkEnd w:id="18"/>
    </w:p>
    <w:p w14:paraId="7EB4EC8D" w14:textId="765319CF" w:rsidR="00B71D44" w:rsidRDefault="009F3CD9" w:rsidP="00EA0EEF">
      <w:r>
        <w:rPr>
          <w:rFonts w:hint="eastAsia"/>
        </w:rPr>
        <w:t>イベントの</w:t>
      </w:r>
      <w:r w:rsidR="005D7609">
        <w:rPr>
          <w:rFonts w:hint="eastAsia"/>
        </w:rPr>
        <w:t>実装</w:t>
      </w:r>
      <w:r>
        <w:rPr>
          <w:rFonts w:hint="eastAsia"/>
        </w:rPr>
        <w:t>データモデル</w:t>
      </w:r>
      <w:r w:rsidR="00286CE3">
        <w:rPr>
          <w:rFonts w:hint="eastAsia"/>
        </w:rPr>
        <w:t>の全体概要図は以下のとおりです。</w:t>
      </w:r>
    </w:p>
    <w:p w14:paraId="2DA882AE" w14:textId="45269FB1" w:rsidR="009A188C" w:rsidRDefault="009A188C" w:rsidP="009A188C">
      <w:r>
        <w:rPr>
          <w:noProof/>
        </w:rPr>
        <w:lastRenderedPageBreak/>
        <w:drawing>
          <wp:inline distT="0" distB="0" distL="0" distR="0" wp14:anchorId="75C92F93" wp14:editId="08CEC657">
            <wp:extent cx="5400040" cy="6556075"/>
            <wp:effectExtent l="0" t="0" r="0" b="0"/>
            <wp:docPr id="6" name="図 6"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ダイアグラム, 概略図&#10;&#10;自動的に生成された説明"/>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400040" cy="6556075"/>
                    </a:xfrm>
                    <a:prstGeom prst="rect">
                      <a:avLst/>
                    </a:prstGeom>
                    <a:ln>
                      <a:noFill/>
                    </a:ln>
                    <a:extLst>
                      <a:ext uri="{53640926-AAD7-44D8-BBD7-CCE9431645EC}">
                        <a14:shadowObscured xmlns:a14="http://schemas.microsoft.com/office/drawing/2010/main"/>
                      </a:ext>
                    </a:extLst>
                  </pic:spPr>
                </pic:pic>
              </a:graphicData>
            </a:graphic>
          </wp:inline>
        </w:drawing>
      </w:r>
    </w:p>
    <w:p w14:paraId="633E151B" w14:textId="103B7C52" w:rsidR="00B71D44" w:rsidRDefault="00516610" w:rsidP="00516610">
      <w:pPr>
        <w:pStyle w:val="afa"/>
        <w:spacing w:before="360"/>
      </w:pPr>
      <w:r>
        <w:rPr>
          <w:rFonts w:hint="eastAsia"/>
        </w:rPr>
        <w:t>図5</w:t>
      </w:r>
      <w:r>
        <w:t xml:space="preserve"> </w:t>
      </w:r>
      <w:r w:rsidR="00286CE3">
        <w:rPr>
          <w:rFonts w:hint="eastAsia"/>
        </w:rPr>
        <w:t>イベントデータモデルの全体構造図（クラス図）</w:t>
      </w:r>
    </w:p>
    <w:p w14:paraId="442AE343" w14:textId="0C0E5CBD" w:rsidR="00813154" w:rsidRPr="00813154" w:rsidRDefault="00813154" w:rsidP="00F0123D">
      <w:pPr>
        <w:pStyle w:val="2"/>
        <w:spacing w:before="360"/>
      </w:pPr>
      <w:bookmarkStart w:id="19" w:name="_Toc99386210"/>
      <w:r>
        <w:rPr>
          <w:rFonts w:hint="eastAsia"/>
        </w:rPr>
        <w:t>データモデルの項目定義</w:t>
      </w:r>
      <w:bookmarkEnd w:id="19"/>
    </w:p>
    <w:p w14:paraId="56D37252" w14:textId="5C33BC47" w:rsidR="00E231AA" w:rsidRDefault="009C1D10" w:rsidP="000D4E5E">
      <w:pPr>
        <w:pStyle w:val="afa"/>
        <w:spacing w:before="360"/>
      </w:pPr>
      <w:bookmarkStart w:id="20" w:name="_Toc16753983"/>
      <w:bookmarkStart w:id="21" w:name="_Toc16753984"/>
      <w:bookmarkStart w:id="22" w:name="_Toc16753985"/>
      <w:bookmarkStart w:id="23" w:name="_Toc16753986"/>
      <w:bookmarkStart w:id="24" w:name="_Toc16753987"/>
      <w:bookmarkStart w:id="25" w:name="_Toc16753988"/>
      <w:bookmarkStart w:id="26" w:name="_Toc16753989"/>
      <w:bookmarkStart w:id="27" w:name="_Toc16753990"/>
      <w:bookmarkStart w:id="28" w:name="_Toc16753991"/>
      <w:bookmarkStart w:id="29" w:name="_Toc16753992"/>
      <w:bookmarkStart w:id="30" w:name="_Toc16753993"/>
      <w:bookmarkEnd w:id="20"/>
      <w:bookmarkEnd w:id="21"/>
      <w:bookmarkEnd w:id="22"/>
      <w:bookmarkEnd w:id="23"/>
      <w:bookmarkEnd w:id="24"/>
      <w:bookmarkEnd w:id="25"/>
      <w:bookmarkEnd w:id="26"/>
      <w:bookmarkEnd w:id="27"/>
      <w:bookmarkEnd w:id="28"/>
      <w:bookmarkEnd w:id="29"/>
      <w:bookmarkEnd w:id="30"/>
      <w:r>
        <w:rPr>
          <w:rFonts w:hint="eastAsia"/>
        </w:rPr>
        <w:t>表</w:t>
      </w:r>
      <w:r w:rsidR="000D4E5E">
        <w:rPr>
          <w:rFonts w:hint="eastAsia"/>
        </w:rPr>
        <w:t>1</w:t>
      </w:r>
      <w:r w:rsidR="000D4E5E">
        <w:t xml:space="preserve"> </w:t>
      </w:r>
      <w:r w:rsidR="000D4E5E">
        <w:rPr>
          <w:rFonts w:hint="eastAsia"/>
        </w:rPr>
        <w:t>イベントのデータ項目定義</w:t>
      </w:r>
    </w:p>
    <w:tbl>
      <w:tblPr>
        <w:tblStyle w:val="4-1"/>
        <w:tblW w:w="8505" w:type="dxa"/>
        <w:tblLayout w:type="fixed"/>
        <w:tblLook w:val="0620" w:firstRow="1" w:lastRow="0" w:firstColumn="0" w:lastColumn="0" w:noHBand="1" w:noVBand="1"/>
      </w:tblPr>
      <w:tblGrid>
        <w:gridCol w:w="709"/>
        <w:gridCol w:w="2547"/>
        <w:gridCol w:w="5249"/>
      </w:tblGrid>
      <w:tr w:rsidR="006159D9" w:rsidRPr="00152784" w14:paraId="04E05FED"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tcPr>
          <w:p w14:paraId="7FB46F16" w14:textId="77777777" w:rsidR="006159D9" w:rsidRPr="009C7526" w:rsidRDefault="006159D9" w:rsidP="00293E90">
            <w:pPr>
              <w:pStyle w:val="aff9"/>
            </w:pPr>
            <w:r w:rsidRPr="009C7526">
              <w:rPr>
                <w:rFonts w:hint="eastAsia"/>
              </w:rPr>
              <w:lastRenderedPageBreak/>
              <w:t>必須項目</w:t>
            </w:r>
          </w:p>
        </w:tc>
        <w:tc>
          <w:tcPr>
            <w:tcW w:w="0" w:type="dxa"/>
            <w:shd w:val="clear" w:color="auto" w:fill="A6A6A6" w:themeFill="background1" w:themeFillShade="A6"/>
            <w:noWrap/>
          </w:tcPr>
          <w:p w14:paraId="4816A138" w14:textId="77777777" w:rsidR="006159D9" w:rsidRPr="00152784" w:rsidRDefault="006159D9" w:rsidP="00293E90">
            <w:pPr>
              <w:pStyle w:val="aff9"/>
            </w:pPr>
            <w:r w:rsidRPr="00EF0804">
              <w:rPr>
                <w:rFonts w:hint="eastAsia"/>
              </w:rPr>
              <w:t>項目名</w:t>
            </w:r>
          </w:p>
        </w:tc>
        <w:tc>
          <w:tcPr>
            <w:tcW w:w="0" w:type="dxa"/>
            <w:shd w:val="clear" w:color="auto" w:fill="A6A6A6" w:themeFill="background1" w:themeFillShade="A6"/>
            <w:noWrap/>
          </w:tcPr>
          <w:p w14:paraId="2733AF7F" w14:textId="77777777" w:rsidR="006159D9" w:rsidRPr="00152784" w:rsidRDefault="006159D9" w:rsidP="00293E90">
            <w:pPr>
              <w:pStyle w:val="aff9"/>
            </w:pPr>
            <w:r w:rsidRPr="00EF0804">
              <w:rPr>
                <w:rFonts w:hint="eastAsia"/>
              </w:rPr>
              <w:t>説明</w:t>
            </w:r>
          </w:p>
        </w:tc>
      </w:tr>
      <w:tr w:rsidR="006159D9" w:rsidRPr="00152784" w14:paraId="3057FE30" w14:textId="77777777" w:rsidTr="00786E5D">
        <w:trPr>
          <w:trHeight w:val="270"/>
        </w:trPr>
        <w:tc>
          <w:tcPr>
            <w:tcW w:w="709" w:type="dxa"/>
          </w:tcPr>
          <w:p w14:paraId="2ECCB0D6" w14:textId="77777777" w:rsidR="006159D9" w:rsidRPr="009C7526" w:rsidRDefault="006159D9" w:rsidP="00293E90">
            <w:pPr>
              <w:pStyle w:val="aff9"/>
            </w:pPr>
            <w:r w:rsidRPr="009C7526">
              <w:rPr>
                <w:rFonts w:hint="eastAsia"/>
              </w:rPr>
              <w:t>必</w:t>
            </w:r>
          </w:p>
        </w:tc>
        <w:tc>
          <w:tcPr>
            <w:tcW w:w="2547" w:type="dxa"/>
            <w:noWrap/>
          </w:tcPr>
          <w:p w14:paraId="7DA8BBE2" w14:textId="77777777" w:rsidR="006159D9" w:rsidRPr="00EF0804" w:rsidRDefault="006159D9" w:rsidP="00293E90">
            <w:pPr>
              <w:pStyle w:val="aff9"/>
            </w:pPr>
            <w:r w:rsidRPr="00EF0804">
              <w:rPr>
                <w:rFonts w:hint="eastAsia"/>
              </w:rPr>
              <w:t>イベント名</w:t>
            </w:r>
          </w:p>
        </w:tc>
        <w:tc>
          <w:tcPr>
            <w:tcW w:w="5249" w:type="dxa"/>
            <w:noWrap/>
          </w:tcPr>
          <w:p w14:paraId="4D3CCB81" w14:textId="77777777" w:rsidR="006159D9" w:rsidRPr="00EF0804" w:rsidRDefault="006159D9" w:rsidP="00293E90">
            <w:pPr>
              <w:pStyle w:val="aff9"/>
            </w:pPr>
            <w:r w:rsidRPr="00EF0804">
              <w:rPr>
                <w:rFonts w:hint="eastAsia"/>
              </w:rPr>
              <w:t>イベント名称を記載。</w:t>
            </w:r>
          </w:p>
        </w:tc>
      </w:tr>
      <w:tr w:rsidR="006159D9" w:rsidRPr="00152784" w14:paraId="1B79DFD5" w14:textId="77777777" w:rsidTr="00786E5D">
        <w:trPr>
          <w:trHeight w:val="270"/>
        </w:trPr>
        <w:tc>
          <w:tcPr>
            <w:tcW w:w="709" w:type="dxa"/>
          </w:tcPr>
          <w:p w14:paraId="3ABF479D" w14:textId="77777777" w:rsidR="006159D9" w:rsidRPr="009C7526" w:rsidRDefault="006159D9" w:rsidP="00293E90">
            <w:pPr>
              <w:pStyle w:val="aff9"/>
            </w:pPr>
          </w:p>
        </w:tc>
        <w:tc>
          <w:tcPr>
            <w:tcW w:w="2547" w:type="dxa"/>
            <w:noWrap/>
          </w:tcPr>
          <w:p w14:paraId="572B1326" w14:textId="77777777" w:rsidR="006159D9" w:rsidRPr="00152784" w:rsidRDefault="006159D9" w:rsidP="00293E90">
            <w:pPr>
              <w:pStyle w:val="aff9"/>
              <w:rPr>
                <w:rFonts w:cs="ＭＳ Ｐゴシック"/>
                <w:color w:val="000000"/>
                <w:kern w:val="0"/>
              </w:rPr>
            </w:pPr>
            <w:r w:rsidRPr="00EF0804">
              <w:rPr>
                <w:rFonts w:hint="eastAsia"/>
              </w:rPr>
              <w:t>イベント名（カナ）</w:t>
            </w:r>
          </w:p>
        </w:tc>
        <w:tc>
          <w:tcPr>
            <w:tcW w:w="5249" w:type="dxa"/>
            <w:noWrap/>
          </w:tcPr>
          <w:p w14:paraId="2A8A6CBA" w14:textId="77777777" w:rsidR="006159D9" w:rsidRPr="00152784" w:rsidRDefault="006159D9" w:rsidP="00293E90">
            <w:pPr>
              <w:pStyle w:val="aff9"/>
              <w:rPr>
                <w:rFonts w:cs="ＭＳ Ｐゴシック"/>
                <w:color w:val="000000"/>
                <w:kern w:val="0"/>
              </w:rPr>
            </w:pPr>
            <w:r w:rsidRPr="00EF0804">
              <w:rPr>
                <w:rFonts w:hint="eastAsia"/>
              </w:rPr>
              <w:t>イベント名称をカナで記載。</w:t>
            </w:r>
          </w:p>
        </w:tc>
      </w:tr>
      <w:tr w:rsidR="006159D9" w:rsidRPr="00152784" w14:paraId="65509E26" w14:textId="77777777" w:rsidTr="00786E5D">
        <w:trPr>
          <w:trHeight w:val="270"/>
        </w:trPr>
        <w:tc>
          <w:tcPr>
            <w:tcW w:w="709" w:type="dxa"/>
          </w:tcPr>
          <w:p w14:paraId="2D8CB410" w14:textId="77777777" w:rsidR="006159D9" w:rsidRPr="009C7526" w:rsidRDefault="006159D9" w:rsidP="00293E90">
            <w:pPr>
              <w:pStyle w:val="aff9"/>
            </w:pPr>
          </w:p>
        </w:tc>
        <w:tc>
          <w:tcPr>
            <w:tcW w:w="2547" w:type="dxa"/>
            <w:noWrap/>
          </w:tcPr>
          <w:p w14:paraId="09E4A0CF" w14:textId="77777777" w:rsidR="006159D9" w:rsidRPr="00152784" w:rsidRDefault="006159D9" w:rsidP="00293E90">
            <w:pPr>
              <w:pStyle w:val="aff9"/>
              <w:rPr>
                <w:rFonts w:cs="ＭＳ Ｐゴシック"/>
                <w:color w:val="000000"/>
                <w:kern w:val="0"/>
              </w:rPr>
            </w:pPr>
            <w:r w:rsidRPr="00EF0804">
              <w:rPr>
                <w:rFonts w:hint="eastAsia"/>
              </w:rPr>
              <w:t>イベント名（英字）</w:t>
            </w:r>
          </w:p>
        </w:tc>
        <w:tc>
          <w:tcPr>
            <w:tcW w:w="5249" w:type="dxa"/>
            <w:noWrap/>
          </w:tcPr>
          <w:p w14:paraId="22F9D442" w14:textId="77777777" w:rsidR="006159D9" w:rsidRPr="00152784" w:rsidRDefault="006159D9" w:rsidP="00293E90">
            <w:pPr>
              <w:pStyle w:val="aff9"/>
              <w:rPr>
                <w:rFonts w:cs="ＭＳ Ｐゴシック"/>
                <w:color w:val="000000"/>
                <w:kern w:val="0"/>
              </w:rPr>
            </w:pPr>
            <w:r w:rsidRPr="00EF0804">
              <w:rPr>
                <w:rFonts w:hint="eastAsia"/>
              </w:rPr>
              <w:t>イベント名称を英語で記載。</w:t>
            </w:r>
          </w:p>
        </w:tc>
      </w:tr>
      <w:tr w:rsidR="006159D9" w:rsidRPr="00152784" w14:paraId="3CCD2DAF" w14:textId="77777777" w:rsidTr="00786E5D">
        <w:trPr>
          <w:trHeight w:val="270"/>
        </w:trPr>
        <w:tc>
          <w:tcPr>
            <w:tcW w:w="709" w:type="dxa"/>
          </w:tcPr>
          <w:p w14:paraId="60CFFE28" w14:textId="77777777" w:rsidR="006159D9" w:rsidRPr="009C7526" w:rsidRDefault="006159D9" w:rsidP="00293E90">
            <w:pPr>
              <w:pStyle w:val="aff9"/>
            </w:pPr>
          </w:p>
        </w:tc>
        <w:tc>
          <w:tcPr>
            <w:tcW w:w="2547" w:type="dxa"/>
            <w:noWrap/>
          </w:tcPr>
          <w:p w14:paraId="26562305" w14:textId="77777777" w:rsidR="006159D9" w:rsidRPr="00EF0804" w:rsidRDefault="006159D9" w:rsidP="00293E90">
            <w:pPr>
              <w:pStyle w:val="aff9"/>
              <w:rPr>
                <w:rFonts w:cs="ＭＳ Ｐゴシック"/>
                <w:color w:val="000000"/>
                <w:kern w:val="0"/>
              </w:rPr>
            </w:pPr>
            <w:r w:rsidRPr="00EF0804">
              <w:rPr>
                <w:rFonts w:hint="eastAsia"/>
              </w:rPr>
              <w:t>言語コード</w:t>
            </w:r>
          </w:p>
        </w:tc>
        <w:tc>
          <w:tcPr>
            <w:tcW w:w="5249" w:type="dxa"/>
            <w:noWrap/>
          </w:tcPr>
          <w:p w14:paraId="518A2C2A" w14:textId="77777777" w:rsidR="006159D9" w:rsidRPr="00EF0804" w:rsidRDefault="006159D9" w:rsidP="00293E90">
            <w:pPr>
              <w:pStyle w:val="aff9"/>
            </w:pPr>
            <w:r w:rsidRPr="00EF0804">
              <w:rPr>
                <w:rFonts w:hint="eastAsia"/>
              </w:rPr>
              <w:t>イベント情報の記述言語コード（</w:t>
            </w:r>
            <w:r w:rsidRPr="00EF0804">
              <w:t>JA、EN、CNなど）を記載。</w:t>
            </w:r>
          </w:p>
        </w:tc>
      </w:tr>
      <w:tr w:rsidR="006159D9" w:rsidRPr="00152784" w14:paraId="2D4AB91A" w14:textId="77777777" w:rsidTr="00786E5D">
        <w:trPr>
          <w:trHeight w:val="270"/>
        </w:trPr>
        <w:tc>
          <w:tcPr>
            <w:tcW w:w="709" w:type="dxa"/>
          </w:tcPr>
          <w:p w14:paraId="265E7807" w14:textId="77777777" w:rsidR="006159D9" w:rsidRPr="009C7526" w:rsidRDefault="006159D9" w:rsidP="00293E90">
            <w:pPr>
              <w:pStyle w:val="aff9"/>
            </w:pPr>
          </w:p>
        </w:tc>
        <w:tc>
          <w:tcPr>
            <w:tcW w:w="2547" w:type="dxa"/>
            <w:noWrap/>
          </w:tcPr>
          <w:p w14:paraId="112F7C23" w14:textId="77777777" w:rsidR="006159D9" w:rsidRPr="00152784" w:rsidRDefault="006159D9" w:rsidP="00293E90">
            <w:pPr>
              <w:pStyle w:val="aff9"/>
              <w:rPr>
                <w:rFonts w:cs="ＭＳ Ｐゴシック"/>
                <w:color w:val="000000"/>
                <w:kern w:val="0"/>
              </w:rPr>
            </w:pPr>
            <w:r w:rsidRPr="00EF0804">
              <w:rPr>
                <w:rFonts w:hint="eastAsia"/>
              </w:rPr>
              <w:t>イベント通称</w:t>
            </w:r>
          </w:p>
        </w:tc>
        <w:tc>
          <w:tcPr>
            <w:tcW w:w="5249" w:type="dxa"/>
            <w:noWrap/>
          </w:tcPr>
          <w:p w14:paraId="65BA0B27" w14:textId="77777777" w:rsidR="006159D9" w:rsidRPr="00152784" w:rsidRDefault="006159D9" w:rsidP="00293E90">
            <w:pPr>
              <w:pStyle w:val="aff9"/>
              <w:rPr>
                <w:rFonts w:cs="ＭＳ Ｐゴシック"/>
                <w:color w:val="000000"/>
                <w:kern w:val="0"/>
              </w:rPr>
            </w:pPr>
            <w:r w:rsidRPr="00EF0804">
              <w:rPr>
                <w:rFonts w:hint="eastAsia"/>
              </w:rPr>
              <w:t>イベント通称を記載。</w:t>
            </w:r>
          </w:p>
        </w:tc>
      </w:tr>
      <w:tr w:rsidR="006159D9" w:rsidRPr="00152784" w14:paraId="44A17B2F" w14:textId="77777777" w:rsidTr="00786E5D">
        <w:trPr>
          <w:trHeight w:val="270"/>
        </w:trPr>
        <w:tc>
          <w:tcPr>
            <w:tcW w:w="709" w:type="dxa"/>
          </w:tcPr>
          <w:p w14:paraId="26ABDD6F" w14:textId="77777777" w:rsidR="006159D9" w:rsidRPr="009C7526" w:rsidRDefault="006159D9" w:rsidP="00293E90">
            <w:pPr>
              <w:pStyle w:val="aff9"/>
            </w:pPr>
          </w:p>
        </w:tc>
        <w:tc>
          <w:tcPr>
            <w:tcW w:w="2547" w:type="dxa"/>
            <w:noWrap/>
          </w:tcPr>
          <w:p w14:paraId="2A5AADA3" w14:textId="77777777" w:rsidR="006159D9" w:rsidRPr="00152784" w:rsidRDefault="006159D9" w:rsidP="00293E90">
            <w:pPr>
              <w:pStyle w:val="aff9"/>
              <w:rPr>
                <w:rFonts w:cs="ＭＳ Ｐゴシック"/>
                <w:color w:val="000000"/>
                <w:kern w:val="0"/>
              </w:rPr>
            </w:pPr>
            <w:r w:rsidRPr="00EF0804">
              <w:rPr>
                <w:rFonts w:hint="eastAsia"/>
              </w:rPr>
              <w:t>サブタイトル</w:t>
            </w:r>
          </w:p>
        </w:tc>
        <w:tc>
          <w:tcPr>
            <w:tcW w:w="5249" w:type="dxa"/>
            <w:noWrap/>
          </w:tcPr>
          <w:p w14:paraId="73C41689" w14:textId="77777777" w:rsidR="006159D9" w:rsidRPr="00152784" w:rsidRDefault="006159D9" w:rsidP="00293E90">
            <w:pPr>
              <w:pStyle w:val="aff9"/>
              <w:rPr>
                <w:rFonts w:cs="ＭＳ Ｐゴシック"/>
                <w:color w:val="000000"/>
                <w:kern w:val="0"/>
              </w:rPr>
            </w:pPr>
            <w:r w:rsidRPr="00EF0804">
              <w:rPr>
                <w:rFonts w:hint="eastAsia"/>
              </w:rPr>
              <w:t>サブタイトルを記載。</w:t>
            </w:r>
          </w:p>
        </w:tc>
      </w:tr>
      <w:tr w:rsidR="006159D9" w:rsidRPr="00152784" w14:paraId="018D200F" w14:textId="77777777" w:rsidTr="00786E5D">
        <w:trPr>
          <w:trHeight w:val="270"/>
        </w:trPr>
        <w:tc>
          <w:tcPr>
            <w:tcW w:w="709" w:type="dxa"/>
          </w:tcPr>
          <w:p w14:paraId="01FF85D5" w14:textId="77777777" w:rsidR="006159D9" w:rsidRPr="009C7526" w:rsidRDefault="006159D9" w:rsidP="00293E90">
            <w:pPr>
              <w:pStyle w:val="aff9"/>
            </w:pPr>
            <w:r w:rsidRPr="009C7526">
              <w:rPr>
                <w:rFonts w:hint="eastAsia"/>
              </w:rPr>
              <w:t>必</w:t>
            </w:r>
          </w:p>
        </w:tc>
        <w:tc>
          <w:tcPr>
            <w:tcW w:w="2547" w:type="dxa"/>
            <w:noWrap/>
          </w:tcPr>
          <w:p w14:paraId="42BDE1FE" w14:textId="77777777" w:rsidR="006159D9" w:rsidRPr="00152784" w:rsidRDefault="006159D9" w:rsidP="00293E90">
            <w:pPr>
              <w:pStyle w:val="aff9"/>
              <w:rPr>
                <w:rFonts w:cs="ＭＳ Ｐゴシック"/>
                <w:color w:val="000000"/>
                <w:kern w:val="0"/>
              </w:rPr>
            </w:pPr>
            <w:r w:rsidRPr="00EF0804">
              <w:rPr>
                <w:rFonts w:hint="eastAsia"/>
              </w:rPr>
              <w:t>概要</w:t>
            </w:r>
          </w:p>
        </w:tc>
        <w:tc>
          <w:tcPr>
            <w:tcW w:w="5249" w:type="dxa"/>
            <w:noWrap/>
          </w:tcPr>
          <w:p w14:paraId="0993AE29" w14:textId="77777777" w:rsidR="006159D9" w:rsidRPr="00152784" w:rsidRDefault="006159D9" w:rsidP="00293E90">
            <w:pPr>
              <w:pStyle w:val="aff9"/>
              <w:rPr>
                <w:rFonts w:cs="ＭＳ Ｐゴシック"/>
                <w:color w:val="000000"/>
                <w:kern w:val="0"/>
              </w:rPr>
            </w:pPr>
            <w:r w:rsidRPr="00EF0804">
              <w:rPr>
                <w:rFonts w:hint="eastAsia"/>
              </w:rPr>
              <w:t>概要を記載。</w:t>
            </w:r>
          </w:p>
        </w:tc>
      </w:tr>
      <w:tr w:rsidR="006159D9" w:rsidRPr="00152784" w14:paraId="26A50A87" w14:textId="77777777" w:rsidTr="00786E5D">
        <w:trPr>
          <w:trHeight w:val="270"/>
        </w:trPr>
        <w:tc>
          <w:tcPr>
            <w:tcW w:w="709" w:type="dxa"/>
          </w:tcPr>
          <w:p w14:paraId="1E1385AA" w14:textId="77777777" w:rsidR="006159D9" w:rsidRPr="009C7526" w:rsidRDefault="006159D9" w:rsidP="00293E90">
            <w:pPr>
              <w:pStyle w:val="aff9"/>
            </w:pPr>
            <w:r w:rsidRPr="009C7526">
              <w:rPr>
                <w:rFonts w:hint="eastAsia"/>
              </w:rPr>
              <w:t>必</w:t>
            </w:r>
          </w:p>
        </w:tc>
        <w:tc>
          <w:tcPr>
            <w:tcW w:w="2547" w:type="dxa"/>
            <w:noWrap/>
          </w:tcPr>
          <w:p w14:paraId="6DFB96A9" w14:textId="77777777" w:rsidR="006159D9" w:rsidRPr="00152784" w:rsidRDefault="006159D9" w:rsidP="00293E90">
            <w:pPr>
              <w:pStyle w:val="aff9"/>
              <w:rPr>
                <w:rFonts w:cs="ＭＳ Ｐゴシック"/>
                <w:color w:val="000000"/>
                <w:kern w:val="0"/>
              </w:rPr>
            </w:pPr>
            <w:r w:rsidRPr="00EF0804">
              <w:rPr>
                <w:rFonts w:hint="eastAsia"/>
              </w:rPr>
              <w:t>説明</w:t>
            </w:r>
          </w:p>
        </w:tc>
        <w:tc>
          <w:tcPr>
            <w:tcW w:w="5249" w:type="dxa"/>
            <w:noWrap/>
          </w:tcPr>
          <w:p w14:paraId="67CFB6CF" w14:textId="77777777" w:rsidR="006159D9" w:rsidRPr="00152784" w:rsidRDefault="006159D9" w:rsidP="00293E90">
            <w:pPr>
              <w:pStyle w:val="aff9"/>
              <w:rPr>
                <w:rFonts w:cs="ＭＳ Ｐゴシック"/>
                <w:color w:val="000000"/>
                <w:kern w:val="0"/>
              </w:rPr>
            </w:pPr>
            <w:r w:rsidRPr="00EF0804">
              <w:rPr>
                <w:rFonts w:hint="eastAsia"/>
              </w:rPr>
              <w:t>説明を記載。</w:t>
            </w:r>
          </w:p>
        </w:tc>
      </w:tr>
      <w:tr w:rsidR="006159D9" w:rsidRPr="00152784" w14:paraId="4E2D5848" w14:textId="77777777" w:rsidTr="00786E5D">
        <w:trPr>
          <w:trHeight w:val="270"/>
        </w:trPr>
        <w:tc>
          <w:tcPr>
            <w:tcW w:w="709" w:type="dxa"/>
          </w:tcPr>
          <w:p w14:paraId="2491A307" w14:textId="77777777" w:rsidR="006159D9" w:rsidRPr="009C7526" w:rsidRDefault="006159D9" w:rsidP="00293E90">
            <w:pPr>
              <w:pStyle w:val="aff9"/>
            </w:pPr>
          </w:p>
        </w:tc>
        <w:tc>
          <w:tcPr>
            <w:tcW w:w="2547" w:type="dxa"/>
            <w:noWrap/>
          </w:tcPr>
          <w:p w14:paraId="0228100D" w14:textId="77777777" w:rsidR="006159D9" w:rsidRPr="00152784" w:rsidRDefault="006159D9" w:rsidP="00293E90">
            <w:pPr>
              <w:pStyle w:val="aff9"/>
              <w:rPr>
                <w:rFonts w:cs="ＭＳ Ｐゴシック"/>
                <w:color w:val="000000"/>
                <w:kern w:val="0"/>
              </w:rPr>
            </w:pPr>
            <w:r w:rsidRPr="00EF0804">
              <w:rPr>
                <w:rFonts w:hint="eastAsia"/>
              </w:rPr>
              <w:t>サブイベント</w:t>
            </w:r>
          </w:p>
        </w:tc>
        <w:tc>
          <w:tcPr>
            <w:tcW w:w="5249" w:type="dxa"/>
            <w:noWrap/>
          </w:tcPr>
          <w:p w14:paraId="55FC614B" w14:textId="77777777" w:rsidR="006159D9" w:rsidRPr="00152784" w:rsidRDefault="006159D9" w:rsidP="00293E90">
            <w:pPr>
              <w:pStyle w:val="aff9"/>
              <w:rPr>
                <w:rFonts w:cs="ＭＳ Ｐゴシック"/>
                <w:color w:val="000000"/>
                <w:kern w:val="0"/>
              </w:rPr>
            </w:pPr>
            <w:r w:rsidRPr="00EF0804">
              <w:rPr>
                <w:rFonts w:hint="eastAsia"/>
              </w:rPr>
              <w:t>サブイベントの</w:t>
            </w:r>
            <w:r w:rsidRPr="00EF0804">
              <w:t>IDを記載。</w:t>
            </w:r>
          </w:p>
        </w:tc>
      </w:tr>
      <w:tr w:rsidR="006159D9" w:rsidRPr="00152784" w14:paraId="359E19A6" w14:textId="77777777" w:rsidTr="00786E5D">
        <w:trPr>
          <w:trHeight w:val="270"/>
        </w:trPr>
        <w:tc>
          <w:tcPr>
            <w:tcW w:w="709" w:type="dxa"/>
          </w:tcPr>
          <w:p w14:paraId="3CA0B16D" w14:textId="77777777" w:rsidR="006159D9" w:rsidRPr="009C7526" w:rsidRDefault="006159D9" w:rsidP="00293E90">
            <w:pPr>
              <w:pStyle w:val="aff9"/>
            </w:pPr>
            <w:r w:rsidRPr="009C7526">
              <w:rPr>
                <w:rFonts w:hint="eastAsia"/>
              </w:rPr>
              <w:t>必</w:t>
            </w:r>
          </w:p>
        </w:tc>
        <w:tc>
          <w:tcPr>
            <w:tcW w:w="2547" w:type="dxa"/>
            <w:noWrap/>
          </w:tcPr>
          <w:p w14:paraId="7BC37251" w14:textId="77777777" w:rsidR="006159D9" w:rsidRPr="00152784" w:rsidRDefault="006159D9" w:rsidP="00293E90">
            <w:pPr>
              <w:pStyle w:val="aff9"/>
              <w:rPr>
                <w:rFonts w:cs="ＭＳ Ｐゴシック"/>
                <w:color w:val="000000"/>
                <w:kern w:val="0"/>
              </w:rPr>
            </w:pPr>
            <w:r w:rsidRPr="00EF0804">
              <w:rPr>
                <w:rFonts w:hint="eastAsia"/>
              </w:rPr>
              <w:t>イベント種類</w:t>
            </w:r>
          </w:p>
        </w:tc>
        <w:tc>
          <w:tcPr>
            <w:tcW w:w="5249" w:type="dxa"/>
            <w:noWrap/>
          </w:tcPr>
          <w:p w14:paraId="140597D2" w14:textId="77777777" w:rsidR="006159D9" w:rsidRPr="00152784" w:rsidRDefault="006159D9" w:rsidP="00293E90">
            <w:pPr>
              <w:pStyle w:val="aff9"/>
              <w:rPr>
                <w:rFonts w:cs="ＭＳ Ｐゴシック"/>
                <w:color w:val="000000"/>
                <w:kern w:val="0"/>
              </w:rPr>
            </w:pPr>
            <w:r w:rsidRPr="00EF0804">
              <w:rPr>
                <w:rFonts w:hint="eastAsia"/>
              </w:rPr>
              <w:t>イベントの種類を記載。</w:t>
            </w:r>
          </w:p>
        </w:tc>
      </w:tr>
      <w:tr w:rsidR="006159D9" w:rsidRPr="00152784" w14:paraId="1BE4B1B4" w14:textId="77777777" w:rsidTr="00786E5D">
        <w:trPr>
          <w:trHeight w:val="270"/>
        </w:trPr>
        <w:tc>
          <w:tcPr>
            <w:tcW w:w="709" w:type="dxa"/>
          </w:tcPr>
          <w:p w14:paraId="0D4ABE4A" w14:textId="77777777" w:rsidR="006159D9" w:rsidRPr="009C7526" w:rsidRDefault="006159D9" w:rsidP="00293E90">
            <w:pPr>
              <w:pStyle w:val="aff9"/>
            </w:pPr>
            <w:r w:rsidRPr="009C7526">
              <w:rPr>
                <w:rFonts w:hint="eastAsia"/>
              </w:rPr>
              <w:t>必</w:t>
            </w:r>
          </w:p>
        </w:tc>
        <w:tc>
          <w:tcPr>
            <w:tcW w:w="2547" w:type="dxa"/>
            <w:noWrap/>
          </w:tcPr>
          <w:p w14:paraId="0772CD37" w14:textId="77777777" w:rsidR="006159D9" w:rsidRPr="00152784" w:rsidRDefault="006159D9" w:rsidP="00293E90">
            <w:pPr>
              <w:pStyle w:val="aff9"/>
              <w:rPr>
                <w:rFonts w:cs="ＭＳ Ｐゴシック"/>
                <w:color w:val="000000"/>
                <w:kern w:val="0"/>
              </w:rPr>
            </w:pPr>
            <w:r w:rsidRPr="00EF0804">
              <w:rPr>
                <w:rFonts w:hint="eastAsia"/>
              </w:rPr>
              <w:t>詳細</w:t>
            </w:r>
            <w:r w:rsidRPr="00EF0804">
              <w:t>URL</w:t>
            </w:r>
          </w:p>
        </w:tc>
        <w:tc>
          <w:tcPr>
            <w:tcW w:w="5249" w:type="dxa"/>
            <w:noWrap/>
          </w:tcPr>
          <w:p w14:paraId="5A377086" w14:textId="77777777" w:rsidR="006159D9" w:rsidRPr="00152784" w:rsidRDefault="006159D9" w:rsidP="00293E90">
            <w:pPr>
              <w:pStyle w:val="aff9"/>
              <w:rPr>
                <w:rFonts w:cs="ＭＳ Ｐゴシック"/>
                <w:color w:val="000000"/>
                <w:kern w:val="0"/>
              </w:rPr>
            </w:pPr>
            <w:r w:rsidRPr="00EF0804">
              <w:rPr>
                <w:rFonts w:hint="eastAsia"/>
              </w:rPr>
              <w:t>イベントの詳細が掲載されている</w:t>
            </w:r>
            <w:r w:rsidRPr="00EF0804">
              <w:t>WebサイトのURLを記載。</w:t>
            </w:r>
          </w:p>
        </w:tc>
      </w:tr>
      <w:tr w:rsidR="006159D9" w:rsidRPr="00152784" w14:paraId="0DB89ABF" w14:textId="77777777" w:rsidTr="00786E5D">
        <w:trPr>
          <w:trHeight w:val="270"/>
        </w:trPr>
        <w:tc>
          <w:tcPr>
            <w:tcW w:w="709" w:type="dxa"/>
          </w:tcPr>
          <w:p w14:paraId="2F8204E2" w14:textId="77777777" w:rsidR="006159D9" w:rsidRPr="009C7526" w:rsidRDefault="006159D9" w:rsidP="00293E90">
            <w:pPr>
              <w:pStyle w:val="aff9"/>
            </w:pPr>
          </w:p>
        </w:tc>
        <w:tc>
          <w:tcPr>
            <w:tcW w:w="2547" w:type="dxa"/>
            <w:noWrap/>
          </w:tcPr>
          <w:p w14:paraId="2A021850" w14:textId="77777777" w:rsidR="006159D9" w:rsidRPr="00152784" w:rsidRDefault="006159D9" w:rsidP="00293E90">
            <w:pPr>
              <w:pStyle w:val="aff9"/>
              <w:rPr>
                <w:rFonts w:cs="ＭＳ Ｐゴシック"/>
                <w:color w:val="000000"/>
                <w:kern w:val="0"/>
              </w:rPr>
            </w:pPr>
            <w:r w:rsidRPr="00EF0804">
              <w:rPr>
                <w:rFonts w:hint="eastAsia"/>
              </w:rPr>
              <w:t>コンテンツ</w:t>
            </w:r>
            <w:r w:rsidRPr="00EF0804">
              <w:t>URL</w:t>
            </w:r>
          </w:p>
        </w:tc>
        <w:tc>
          <w:tcPr>
            <w:tcW w:w="5249" w:type="dxa"/>
            <w:noWrap/>
          </w:tcPr>
          <w:p w14:paraId="2D6B701C" w14:textId="77777777" w:rsidR="006159D9" w:rsidRPr="00152784" w:rsidRDefault="006159D9" w:rsidP="00293E90">
            <w:pPr>
              <w:pStyle w:val="aff9"/>
              <w:rPr>
                <w:rFonts w:cs="ＭＳ Ｐゴシック"/>
                <w:color w:val="000000"/>
                <w:kern w:val="0"/>
              </w:rPr>
            </w:pPr>
            <w:r w:rsidRPr="00EF0804">
              <w:rPr>
                <w:rFonts w:hint="eastAsia"/>
              </w:rPr>
              <w:t>イベントのコンテンツが掲載されている</w:t>
            </w:r>
            <w:r w:rsidRPr="00EF0804">
              <w:t>URLを記載。</w:t>
            </w:r>
          </w:p>
        </w:tc>
      </w:tr>
      <w:tr w:rsidR="006159D9" w:rsidRPr="00152784" w14:paraId="72B85A2E" w14:textId="77777777" w:rsidTr="00786E5D">
        <w:trPr>
          <w:trHeight w:val="125"/>
        </w:trPr>
        <w:tc>
          <w:tcPr>
            <w:tcW w:w="709" w:type="dxa"/>
          </w:tcPr>
          <w:p w14:paraId="7E154A2E" w14:textId="77777777" w:rsidR="006159D9" w:rsidRPr="009C7526" w:rsidRDefault="006159D9" w:rsidP="00293E90">
            <w:pPr>
              <w:pStyle w:val="aff9"/>
            </w:pPr>
          </w:p>
        </w:tc>
        <w:tc>
          <w:tcPr>
            <w:tcW w:w="2547" w:type="dxa"/>
            <w:noWrap/>
          </w:tcPr>
          <w:p w14:paraId="11CBBAC7" w14:textId="77777777" w:rsidR="006159D9" w:rsidRPr="00152784" w:rsidRDefault="006159D9" w:rsidP="00293E90">
            <w:pPr>
              <w:pStyle w:val="aff9"/>
              <w:rPr>
                <w:rFonts w:cs="ＭＳ Ｐゴシック"/>
                <w:color w:val="000000"/>
                <w:kern w:val="0"/>
              </w:rPr>
            </w:pPr>
            <w:r w:rsidRPr="00EF0804">
              <w:rPr>
                <w:rFonts w:hint="eastAsia"/>
              </w:rPr>
              <w:t>状態</w:t>
            </w:r>
          </w:p>
        </w:tc>
        <w:tc>
          <w:tcPr>
            <w:tcW w:w="5249" w:type="dxa"/>
            <w:noWrap/>
          </w:tcPr>
          <w:p w14:paraId="4FC925B4" w14:textId="77777777" w:rsidR="006159D9" w:rsidRPr="00152784" w:rsidRDefault="006159D9" w:rsidP="00293E90">
            <w:pPr>
              <w:pStyle w:val="aff9"/>
              <w:rPr>
                <w:rFonts w:cs="ＭＳ Ｐゴシック"/>
                <w:color w:val="000000"/>
                <w:kern w:val="0"/>
              </w:rPr>
            </w:pPr>
            <w:r w:rsidRPr="00EF0804">
              <w:rPr>
                <w:rFonts w:hint="eastAsia"/>
              </w:rPr>
              <w:t>状態を記載。</w:t>
            </w:r>
          </w:p>
        </w:tc>
      </w:tr>
      <w:tr w:rsidR="006159D9" w:rsidRPr="00152784" w14:paraId="1D74A8E0" w14:textId="77777777" w:rsidTr="00786E5D">
        <w:trPr>
          <w:trHeight w:val="270"/>
        </w:trPr>
        <w:tc>
          <w:tcPr>
            <w:tcW w:w="709" w:type="dxa"/>
          </w:tcPr>
          <w:p w14:paraId="25689737" w14:textId="77777777" w:rsidR="006159D9" w:rsidRPr="009C7526" w:rsidRDefault="006159D9" w:rsidP="00293E90">
            <w:pPr>
              <w:pStyle w:val="aff9"/>
            </w:pPr>
          </w:p>
        </w:tc>
        <w:tc>
          <w:tcPr>
            <w:tcW w:w="2547" w:type="dxa"/>
            <w:noWrap/>
          </w:tcPr>
          <w:p w14:paraId="387DE03D" w14:textId="77777777" w:rsidR="006159D9" w:rsidRPr="00152784" w:rsidRDefault="006159D9" w:rsidP="00293E90">
            <w:pPr>
              <w:pStyle w:val="aff9"/>
              <w:rPr>
                <w:rFonts w:cs="ＭＳ Ｐゴシック"/>
                <w:color w:val="000000"/>
                <w:kern w:val="0"/>
              </w:rPr>
            </w:pPr>
            <w:r w:rsidRPr="00EF0804">
              <w:rPr>
                <w:rFonts w:hint="eastAsia"/>
              </w:rPr>
              <w:t>キーワード</w:t>
            </w:r>
          </w:p>
        </w:tc>
        <w:tc>
          <w:tcPr>
            <w:tcW w:w="5249" w:type="dxa"/>
            <w:noWrap/>
          </w:tcPr>
          <w:p w14:paraId="50105408" w14:textId="77777777" w:rsidR="006159D9" w:rsidRPr="00152784" w:rsidRDefault="006159D9" w:rsidP="00293E90">
            <w:pPr>
              <w:pStyle w:val="aff9"/>
              <w:rPr>
                <w:rFonts w:cs="ＭＳ Ｐゴシック"/>
                <w:color w:val="000000"/>
                <w:kern w:val="0"/>
              </w:rPr>
            </w:pPr>
            <w:r w:rsidRPr="00EF0804">
              <w:rPr>
                <w:rFonts w:hint="eastAsia"/>
              </w:rPr>
              <w:t>検索用キーワードを記載（セミコロン区切りで列挙）。</w:t>
            </w:r>
          </w:p>
        </w:tc>
      </w:tr>
      <w:tr w:rsidR="006159D9" w:rsidRPr="00152784" w14:paraId="486A3899" w14:textId="77777777" w:rsidTr="00786E5D">
        <w:trPr>
          <w:trHeight w:val="270"/>
        </w:trPr>
        <w:tc>
          <w:tcPr>
            <w:tcW w:w="709" w:type="dxa"/>
          </w:tcPr>
          <w:p w14:paraId="1F7F576B" w14:textId="77777777" w:rsidR="006159D9" w:rsidRPr="009C7526" w:rsidRDefault="006159D9" w:rsidP="00293E90">
            <w:pPr>
              <w:pStyle w:val="aff9"/>
            </w:pPr>
          </w:p>
        </w:tc>
        <w:tc>
          <w:tcPr>
            <w:tcW w:w="2547" w:type="dxa"/>
            <w:noWrap/>
          </w:tcPr>
          <w:p w14:paraId="734966A1" w14:textId="77777777" w:rsidR="006159D9" w:rsidRPr="00152784" w:rsidRDefault="006159D9" w:rsidP="00293E90">
            <w:pPr>
              <w:pStyle w:val="aff9"/>
              <w:rPr>
                <w:rFonts w:cs="ＭＳ Ｐゴシック"/>
                <w:color w:val="000000"/>
                <w:kern w:val="0"/>
              </w:rPr>
            </w:pPr>
            <w:r w:rsidRPr="00EF0804">
              <w:rPr>
                <w:rFonts w:hint="eastAsia"/>
              </w:rPr>
              <w:t>タグ</w:t>
            </w:r>
          </w:p>
        </w:tc>
        <w:tc>
          <w:tcPr>
            <w:tcW w:w="5249" w:type="dxa"/>
            <w:noWrap/>
          </w:tcPr>
          <w:p w14:paraId="61F3289F" w14:textId="77777777" w:rsidR="006159D9" w:rsidRPr="00152784" w:rsidRDefault="006159D9" w:rsidP="00293E90">
            <w:pPr>
              <w:pStyle w:val="aff9"/>
              <w:rPr>
                <w:rFonts w:cs="ＭＳ Ｐゴシック"/>
                <w:color w:val="000000"/>
                <w:kern w:val="0"/>
              </w:rPr>
            </w:pPr>
            <w:r w:rsidRPr="00EF0804">
              <w:rPr>
                <w:rFonts w:hint="eastAsia"/>
              </w:rPr>
              <w:t>分類用のタグを記載（セミコロン区切りで列挙）。</w:t>
            </w:r>
          </w:p>
        </w:tc>
      </w:tr>
      <w:tr w:rsidR="006159D9" w:rsidRPr="00152784" w14:paraId="73FCAE2E" w14:textId="77777777" w:rsidTr="00786E5D">
        <w:trPr>
          <w:trHeight w:val="270"/>
        </w:trPr>
        <w:tc>
          <w:tcPr>
            <w:tcW w:w="709" w:type="dxa"/>
          </w:tcPr>
          <w:p w14:paraId="2E0A2172" w14:textId="77777777" w:rsidR="006159D9" w:rsidRPr="009C7526" w:rsidRDefault="006159D9" w:rsidP="00293E90">
            <w:pPr>
              <w:pStyle w:val="aff9"/>
            </w:pPr>
          </w:p>
        </w:tc>
        <w:tc>
          <w:tcPr>
            <w:tcW w:w="2547" w:type="dxa"/>
            <w:noWrap/>
          </w:tcPr>
          <w:p w14:paraId="55B1E06A" w14:textId="77777777" w:rsidR="006159D9" w:rsidRPr="00152784" w:rsidRDefault="006159D9" w:rsidP="00293E90">
            <w:pPr>
              <w:pStyle w:val="aff9"/>
              <w:rPr>
                <w:rFonts w:cs="ＭＳ Ｐゴシック"/>
                <w:color w:val="000000"/>
                <w:kern w:val="0"/>
              </w:rPr>
            </w:pPr>
            <w:r w:rsidRPr="00EF0804">
              <w:rPr>
                <w:rFonts w:hint="eastAsia"/>
              </w:rPr>
              <w:t>対象となる産業</w:t>
            </w:r>
          </w:p>
        </w:tc>
        <w:tc>
          <w:tcPr>
            <w:tcW w:w="5249" w:type="dxa"/>
            <w:noWrap/>
          </w:tcPr>
          <w:p w14:paraId="23FB1FB8" w14:textId="77777777" w:rsidR="006159D9" w:rsidRPr="00152784" w:rsidRDefault="006159D9" w:rsidP="00293E90">
            <w:pPr>
              <w:pStyle w:val="aff9"/>
              <w:rPr>
                <w:rFonts w:cs="ＭＳ Ｐゴシック"/>
                <w:color w:val="000000"/>
                <w:kern w:val="0"/>
              </w:rPr>
            </w:pPr>
            <w:r w:rsidRPr="00EF0804">
              <w:rPr>
                <w:rFonts w:hint="eastAsia"/>
              </w:rPr>
              <w:t>イベントの対象となる産業（標準産業分類から選択）を記載。</w:t>
            </w:r>
          </w:p>
        </w:tc>
      </w:tr>
      <w:tr w:rsidR="006159D9" w:rsidRPr="00152784" w14:paraId="09AB25F9" w14:textId="77777777" w:rsidTr="00786E5D">
        <w:trPr>
          <w:trHeight w:val="270"/>
        </w:trPr>
        <w:tc>
          <w:tcPr>
            <w:tcW w:w="709" w:type="dxa"/>
          </w:tcPr>
          <w:p w14:paraId="3FB320D5" w14:textId="77777777" w:rsidR="006159D9" w:rsidRPr="009C7526" w:rsidRDefault="006159D9" w:rsidP="00293E90">
            <w:pPr>
              <w:pStyle w:val="aff9"/>
            </w:pPr>
          </w:p>
        </w:tc>
        <w:tc>
          <w:tcPr>
            <w:tcW w:w="2547" w:type="dxa"/>
            <w:noWrap/>
          </w:tcPr>
          <w:p w14:paraId="55FF6A9D" w14:textId="77777777" w:rsidR="006159D9" w:rsidRPr="00152784" w:rsidRDefault="006159D9" w:rsidP="00293E90">
            <w:pPr>
              <w:pStyle w:val="aff9"/>
              <w:rPr>
                <w:rFonts w:cs="ＭＳ Ｐゴシック"/>
                <w:color w:val="000000"/>
                <w:kern w:val="0"/>
              </w:rPr>
            </w:pPr>
            <w:r w:rsidRPr="00EF0804">
              <w:rPr>
                <w:rFonts w:hint="eastAsia"/>
              </w:rPr>
              <w:t>開催パターン</w:t>
            </w:r>
          </w:p>
        </w:tc>
        <w:tc>
          <w:tcPr>
            <w:tcW w:w="5249" w:type="dxa"/>
            <w:noWrap/>
          </w:tcPr>
          <w:p w14:paraId="42A9DDB4" w14:textId="77777777" w:rsidR="006159D9" w:rsidRPr="00152784" w:rsidRDefault="006159D9" w:rsidP="00293E90">
            <w:pPr>
              <w:pStyle w:val="aff9"/>
              <w:rPr>
                <w:rFonts w:cs="ＭＳ Ｐゴシック"/>
                <w:color w:val="000000"/>
                <w:kern w:val="0"/>
              </w:rPr>
            </w:pPr>
            <w:r w:rsidRPr="00EF0804">
              <w:rPr>
                <w:rFonts w:hint="eastAsia"/>
              </w:rPr>
              <w:t>開催パターン（定期開催、通年開催など）を記載。</w:t>
            </w:r>
          </w:p>
        </w:tc>
      </w:tr>
      <w:tr w:rsidR="006159D9" w:rsidRPr="00152784" w14:paraId="67EF75FC" w14:textId="77777777" w:rsidTr="00786E5D">
        <w:trPr>
          <w:trHeight w:val="270"/>
        </w:trPr>
        <w:tc>
          <w:tcPr>
            <w:tcW w:w="709" w:type="dxa"/>
          </w:tcPr>
          <w:p w14:paraId="05DC844C" w14:textId="77777777" w:rsidR="006159D9" w:rsidRPr="009C7526" w:rsidRDefault="006159D9" w:rsidP="00293E90">
            <w:pPr>
              <w:pStyle w:val="aff9"/>
            </w:pPr>
          </w:p>
        </w:tc>
        <w:tc>
          <w:tcPr>
            <w:tcW w:w="2547" w:type="dxa"/>
            <w:noWrap/>
          </w:tcPr>
          <w:p w14:paraId="77CC0BFB" w14:textId="77777777" w:rsidR="006159D9" w:rsidRPr="00152784" w:rsidRDefault="006159D9" w:rsidP="00293E90">
            <w:pPr>
              <w:pStyle w:val="aff9"/>
              <w:rPr>
                <w:rFonts w:cs="ＭＳ Ｐゴシック"/>
                <w:color w:val="000000"/>
                <w:kern w:val="0"/>
              </w:rPr>
            </w:pPr>
            <w:r w:rsidRPr="00EF0804">
              <w:rPr>
                <w:rFonts w:hint="eastAsia"/>
              </w:rPr>
              <w:t>開始日</w:t>
            </w:r>
          </w:p>
        </w:tc>
        <w:tc>
          <w:tcPr>
            <w:tcW w:w="5249" w:type="dxa"/>
            <w:noWrap/>
          </w:tcPr>
          <w:p w14:paraId="69F49B1C" w14:textId="77777777" w:rsidR="006159D9" w:rsidRPr="00152784" w:rsidRDefault="006159D9" w:rsidP="00293E90">
            <w:pPr>
              <w:pStyle w:val="aff9"/>
              <w:rPr>
                <w:rFonts w:cs="ＭＳ Ｐゴシック"/>
                <w:color w:val="000000"/>
                <w:kern w:val="0"/>
              </w:rPr>
            </w:pPr>
            <w:r w:rsidRPr="00EF0804">
              <w:rPr>
                <w:rFonts w:hint="eastAsia"/>
              </w:rPr>
              <w:t>開始日を記載。</w:t>
            </w:r>
          </w:p>
        </w:tc>
      </w:tr>
      <w:tr w:rsidR="006159D9" w:rsidRPr="00152784" w14:paraId="446AADFC" w14:textId="77777777" w:rsidTr="00786E5D">
        <w:trPr>
          <w:trHeight w:val="270"/>
        </w:trPr>
        <w:tc>
          <w:tcPr>
            <w:tcW w:w="709" w:type="dxa"/>
          </w:tcPr>
          <w:p w14:paraId="688E2534" w14:textId="77777777" w:rsidR="006159D9" w:rsidRPr="009C7526" w:rsidRDefault="006159D9" w:rsidP="00293E90">
            <w:pPr>
              <w:pStyle w:val="aff9"/>
            </w:pPr>
          </w:p>
        </w:tc>
        <w:tc>
          <w:tcPr>
            <w:tcW w:w="2547" w:type="dxa"/>
            <w:noWrap/>
          </w:tcPr>
          <w:p w14:paraId="303621DF" w14:textId="77777777" w:rsidR="006159D9" w:rsidRPr="00152784" w:rsidRDefault="006159D9" w:rsidP="00293E90">
            <w:pPr>
              <w:pStyle w:val="aff9"/>
              <w:rPr>
                <w:rFonts w:cs="ＭＳ Ｐゴシック"/>
                <w:color w:val="000000"/>
                <w:kern w:val="0"/>
              </w:rPr>
            </w:pPr>
            <w:r w:rsidRPr="00EF0804">
              <w:rPr>
                <w:rFonts w:hint="eastAsia"/>
              </w:rPr>
              <w:t>終了日</w:t>
            </w:r>
          </w:p>
        </w:tc>
        <w:tc>
          <w:tcPr>
            <w:tcW w:w="5249" w:type="dxa"/>
            <w:noWrap/>
          </w:tcPr>
          <w:p w14:paraId="27BE23A8" w14:textId="77777777" w:rsidR="006159D9" w:rsidRPr="00152784" w:rsidRDefault="006159D9" w:rsidP="00293E90">
            <w:pPr>
              <w:pStyle w:val="aff9"/>
              <w:rPr>
                <w:rFonts w:cs="ＭＳ Ｐゴシック"/>
                <w:color w:val="000000"/>
                <w:kern w:val="0"/>
              </w:rPr>
            </w:pPr>
            <w:r w:rsidRPr="00EF0804">
              <w:rPr>
                <w:rFonts w:hint="eastAsia"/>
              </w:rPr>
              <w:t>終了日を記載。</w:t>
            </w:r>
          </w:p>
        </w:tc>
      </w:tr>
      <w:tr w:rsidR="006159D9" w:rsidRPr="00152784" w14:paraId="040BB089" w14:textId="77777777" w:rsidTr="00786E5D">
        <w:trPr>
          <w:trHeight w:val="270"/>
        </w:trPr>
        <w:tc>
          <w:tcPr>
            <w:tcW w:w="709" w:type="dxa"/>
          </w:tcPr>
          <w:p w14:paraId="4BA1811A" w14:textId="77777777" w:rsidR="006159D9" w:rsidRPr="009C7526" w:rsidRDefault="006159D9" w:rsidP="00293E90">
            <w:pPr>
              <w:pStyle w:val="aff9"/>
            </w:pPr>
          </w:p>
        </w:tc>
        <w:tc>
          <w:tcPr>
            <w:tcW w:w="2547" w:type="dxa"/>
            <w:noWrap/>
          </w:tcPr>
          <w:p w14:paraId="0DE29325" w14:textId="77777777" w:rsidR="006159D9" w:rsidRPr="00152784" w:rsidRDefault="006159D9" w:rsidP="00293E90">
            <w:pPr>
              <w:pStyle w:val="aff9"/>
              <w:rPr>
                <w:rFonts w:cs="ＭＳ Ｐゴシック"/>
                <w:color w:val="000000"/>
                <w:kern w:val="0"/>
              </w:rPr>
            </w:pPr>
            <w:r w:rsidRPr="00EF0804">
              <w:rPr>
                <w:rFonts w:hint="eastAsia"/>
              </w:rPr>
              <w:t>開始時刻</w:t>
            </w:r>
          </w:p>
        </w:tc>
        <w:tc>
          <w:tcPr>
            <w:tcW w:w="5249" w:type="dxa"/>
            <w:noWrap/>
          </w:tcPr>
          <w:p w14:paraId="4833BDF8" w14:textId="77777777" w:rsidR="006159D9" w:rsidRPr="00152784" w:rsidRDefault="006159D9" w:rsidP="00293E90">
            <w:pPr>
              <w:pStyle w:val="aff9"/>
              <w:rPr>
                <w:rFonts w:cs="ＭＳ Ｐゴシック"/>
                <w:color w:val="000000"/>
                <w:kern w:val="0"/>
              </w:rPr>
            </w:pPr>
            <w:r w:rsidRPr="00EF0804">
              <w:rPr>
                <w:rFonts w:hint="eastAsia"/>
              </w:rPr>
              <w:t>開始時刻を記載。</w:t>
            </w:r>
          </w:p>
        </w:tc>
      </w:tr>
      <w:tr w:rsidR="006159D9" w:rsidRPr="00152784" w14:paraId="5BF90888" w14:textId="77777777" w:rsidTr="00786E5D">
        <w:trPr>
          <w:trHeight w:val="270"/>
        </w:trPr>
        <w:tc>
          <w:tcPr>
            <w:tcW w:w="709" w:type="dxa"/>
          </w:tcPr>
          <w:p w14:paraId="4F80184A" w14:textId="77777777" w:rsidR="006159D9" w:rsidRPr="009C7526" w:rsidRDefault="006159D9" w:rsidP="00293E90">
            <w:pPr>
              <w:pStyle w:val="aff9"/>
            </w:pPr>
          </w:p>
        </w:tc>
        <w:tc>
          <w:tcPr>
            <w:tcW w:w="2547" w:type="dxa"/>
            <w:noWrap/>
          </w:tcPr>
          <w:p w14:paraId="0030A248" w14:textId="77777777" w:rsidR="006159D9" w:rsidRPr="00152784" w:rsidRDefault="006159D9" w:rsidP="00293E90">
            <w:pPr>
              <w:pStyle w:val="aff9"/>
              <w:rPr>
                <w:rFonts w:cs="ＭＳ Ｐゴシック"/>
                <w:color w:val="000000"/>
                <w:kern w:val="0"/>
              </w:rPr>
            </w:pPr>
            <w:r w:rsidRPr="00EF0804">
              <w:rPr>
                <w:rFonts w:hint="eastAsia"/>
              </w:rPr>
              <w:t>終了時刻</w:t>
            </w:r>
          </w:p>
        </w:tc>
        <w:tc>
          <w:tcPr>
            <w:tcW w:w="5249" w:type="dxa"/>
            <w:noWrap/>
          </w:tcPr>
          <w:p w14:paraId="64CE5E00" w14:textId="77777777" w:rsidR="006159D9" w:rsidRPr="00152784" w:rsidRDefault="006159D9" w:rsidP="00293E90">
            <w:pPr>
              <w:pStyle w:val="aff9"/>
              <w:rPr>
                <w:rFonts w:cs="ＭＳ Ｐゴシック"/>
                <w:color w:val="000000"/>
                <w:kern w:val="0"/>
              </w:rPr>
            </w:pPr>
            <w:r w:rsidRPr="00EF0804">
              <w:rPr>
                <w:rFonts w:hint="eastAsia"/>
              </w:rPr>
              <w:t>終了時刻を記載。</w:t>
            </w:r>
          </w:p>
        </w:tc>
      </w:tr>
      <w:tr w:rsidR="006159D9" w:rsidRPr="00152784" w14:paraId="6E0D4BE7" w14:textId="77777777" w:rsidTr="00786E5D">
        <w:trPr>
          <w:trHeight w:val="270"/>
        </w:trPr>
        <w:tc>
          <w:tcPr>
            <w:tcW w:w="709" w:type="dxa"/>
          </w:tcPr>
          <w:p w14:paraId="7BC92C29" w14:textId="77777777" w:rsidR="006159D9" w:rsidRPr="009C7526" w:rsidRDefault="006159D9" w:rsidP="00293E90">
            <w:pPr>
              <w:pStyle w:val="aff9"/>
            </w:pPr>
          </w:p>
        </w:tc>
        <w:tc>
          <w:tcPr>
            <w:tcW w:w="2547" w:type="dxa"/>
            <w:noWrap/>
          </w:tcPr>
          <w:p w14:paraId="6FB00A2B" w14:textId="77777777" w:rsidR="006159D9" w:rsidRPr="00152784" w:rsidRDefault="006159D9" w:rsidP="00293E90">
            <w:pPr>
              <w:pStyle w:val="aff9"/>
              <w:rPr>
                <w:rFonts w:cs="ＭＳ Ｐゴシック"/>
                <w:color w:val="000000"/>
                <w:kern w:val="0"/>
              </w:rPr>
            </w:pPr>
            <w:r w:rsidRPr="00EF0804">
              <w:rPr>
                <w:rFonts w:hint="eastAsia"/>
              </w:rPr>
              <w:t>日時備考</w:t>
            </w:r>
          </w:p>
        </w:tc>
        <w:tc>
          <w:tcPr>
            <w:tcW w:w="5249" w:type="dxa"/>
            <w:noWrap/>
          </w:tcPr>
          <w:p w14:paraId="4F82F567" w14:textId="77777777" w:rsidR="006159D9" w:rsidRPr="00152784" w:rsidRDefault="006159D9" w:rsidP="00293E90">
            <w:pPr>
              <w:pStyle w:val="aff9"/>
              <w:rPr>
                <w:rFonts w:cs="ＭＳ Ｐゴシック"/>
                <w:color w:val="000000"/>
                <w:kern w:val="0"/>
              </w:rPr>
            </w:pPr>
            <w:r w:rsidRPr="00EF0804">
              <w:rPr>
                <w:rFonts w:hint="eastAsia"/>
              </w:rPr>
              <w:t>日時に関する備考（最終日は早く終わることなど）を記載。</w:t>
            </w:r>
          </w:p>
        </w:tc>
      </w:tr>
      <w:tr w:rsidR="006159D9" w:rsidRPr="00152784" w14:paraId="7D20FEB2" w14:textId="77777777" w:rsidTr="00786E5D">
        <w:trPr>
          <w:trHeight w:val="270"/>
        </w:trPr>
        <w:tc>
          <w:tcPr>
            <w:tcW w:w="709" w:type="dxa"/>
          </w:tcPr>
          <w:p w14:paraId="0F25D4CE" w14:textId="77777777" w:rsidR="006159D9" w:rsidRPr="009C7526" w:rsidRDefault="006159D9" w:rsidP="00293E90">
            <w:pPr>
              <w:pStyle w:val="aff9"/>
            </w:pPr>
          </w:p>
        </w:tc>
        <w:tc>
          <w:tcPr>
            <w:tcW w:w="2547" w:type="dxa"/>
            <w:noWrap/>
          </w:tcPr>
          <w:p w14:paraId="3961AE4A" w14:textId="77777777" w:rsidR="006159D9" w:rsidRPr="00152784" w:rsidRDefault="006159D9" w:rsidP="00293E90">
            <w:pPr>
              <w:pStyle w:val="aff9"/>
              <w:rPr>
                <w:rFonts w:cs="ＭＳ Ｐゴシック"/>
                <w:color w:val="000000"/>
                <w:kern w:val="0"/>
              </w:rPr>
            </w:pPr>
            <w:r w:rsidRPr="00EF0804">
              <w:rPr>
                <w:rFonts w:hint="eastAsia"/>
              </w:rPr>
              <w:t>所要時間</w:t>
            </w:r>
          </w:p>
        </w:tc>
        <w:tc>
          <w:tcPr>
            <w:tcW w:w="5249" w:type="dxa"/>
            <w:noWrap/>
          </w:tcPr>
          <w:p w14:paraId="73682359" w14:textId="77777777" w:rsidR="006159D9" w:rsidRPr="00152784" w:rsidRDefault="006159D9" w:rsidP="00293E90">
            <w:pPr>
              <w:pStyle w:val="aff9"/>
              <w:rPr>
                <w:rFonts w:cs="ＭＳ Ｐゴシック"/>
                <w:color w:val="000000"/>
                <w:kern w:val="0"/>
              </w:rPr>
            </w:pPr>
            <w:r w:rsidRPr="00EF0804">
              <w:rPr>
                <w:rFonts w:hint="eastAsia"/>
              </w:rPr>
              <w:t>所要時間を記載。</w:t>
            </w:r>
          </w:p>
        </w:tc>
      </w:tr>
      <w:tr w:rsidR="006159D9" w:rsidRPr="00152784" w14:paraId="33918186" w14:textId="77777777" w:rsidTr="00786E5D">
        <w:trPr>
          <w:trHeight w:val="270"/>
        </w:trPr>
        <w:tc>
          <w:tcPr>
            <w:tcW w:w="709" w:type="dxa"/>
          </w:tcPr>
          <w:p w14:paraId="75D7EC1F" w14:textId="77777777" w:rsidR="006159D9" w:rsidRPr="009C7526" w:rsidRDefault="006159D9" w:rsidP="00293E90">
            <w:pPr>
              <w:pStyle w:val="aff9"/>
            </w:pPr>
            <w:r w:rsidRPr="006D194D">
              <w:rPr>
                <w:rFonts w:hint="eastAsia"/>
              </w:rPr>
              <w:t>必</w:t>
            </w:r>
          </w:p>
        </w:tc>
        <w:tc>
          <w:tcPr>
            <w:tcW w:w="2547" w:type="dxa"/>
            <w:noWrap/>
          </w:tcPr>
          <w:p w14:paraId="778A4C08" w14:textId="77777777" w:rsidR="006159D9" w:rsidRPr="00152784" w:rsidRDefault="006159D9" w:rsidP="00293E90">
            <w:pPr>
              <w:pStyle w:val="aff9"/>
              <w:rPr>
                <w:rFonts w:cs="ＭＳ Ｐゴシック"/>
                <w:color w:val="000000"/>
                <w:kern w:val="0"/>
              </w:rPr>
            </w:pPr>
            <w:r w:rsidRPr="00EF0804">
              <w:t>ID</w:t>
            </w:r>
          </w:p>
        </w:tc>
        <w:tc>
          <w:tcPr>
            <w:tcW w:w="5249" w:type="dxa"/>
            <w:noWrap/>
          </w:tcPr>
          <w:p w14:paraId="0F93C8F8" w14:textId="77777777" w:rsidR="006159D9" w:rsidRPr="00152784" w:rsidRDefault="006159D9" w:rsidP="00293E90">
            <w:pPr>
              <w:pStyle w:val="aff9"/>
              <w:rPr>
                <w:rFonts w:cs="ＭＳ Ｐゴシック"/>
                <w:color w:val="000000"/>
                <w:kern w:val="0"/>
              </w:rPr>
            </w:pPr>
            <w:r w:rsidRPr="00EF0804">
              <w:rPr>
                <w:rFonts w:hint="eastAsia"/>
              </w:rPr>
              <w:t>イベントに付与した一意の</w:t>
            </w:r>
            <w:r w:rsidRPr="00EF0804">
              <w:t>IDを記載。</w:t>
            </w:r>
          </w:p>
        </w:tc>
      </w:tr>
      <w:tr w:rsidR="006159D9" w:rsidRPr="00152784" w14:paraId="0C358AD8" w14:textId="77777777" w:rsidTr="00786E5D">
        <w:trPr>
          <w:trHeight w:val="270"/>
        </w:trPr>
        <w:tc>
          <w:tcPr>
            <w:tcW w:w="709" w:type="dxa"/>
          </w:tcPr>
          <w:p w14:paraId="7022CAB1" w14:textId="77777777" w:rsidR="006159D9" w:rsidRPr="009C7526" w:rsidRDefault="006159D9" w:rsidP="00293E90">
            <w:pPr>
              <w:pStyle w:val="aff9"/>
            </w:pPr>
            <w:r w:rsidRPr="006D194D">
              <w:rPr>
                <w:rFonts w:hint="eastAsia"/>
              </w:rPr>
              <w:t>必</w:t>
            </w:r>
          </w:p>
        </w:tc>
        <w:tc>
          <w:tcPr>
            <w:tcW w:w="2547" w:type="dxa"/>
            <w:noWrap/>
          </w:tcPr>
          <w:p w14:paraId="01C6E06A" w14:textId="77777777" w:rsidR="006159D9" w:rsidRPr="00152784" w:rsidRDefault="006159D9" w:rsidP="00293E90">
            <w:pPr>
              <w:pStyle w:val="aff9"/>
              <w:rPr>
                <w:rFonts w:cs="ＭＳ Ｐゴシック"/>
                <w:color w:val="000000"/>
                <w:kern w:val="0"/>
              </w:rPr>
            </w:pPr>
            <w:r w:rsidRPr="00EF0804">
              <w:rPr>
                <w:rFonts w:hint="eastAsia"/>
              </w:rPr>
              <w:t>掲載開始日</w:t>
            </w:r>
          </w:p>
        </w:tc>
        <w:tc>
          <w:tcPr>
            <w:tcW w:w="5249" w:type="dxa"/>
            <w:noWrap/>
          </w:tcPr>
          <w:p w14:paraId="459BFC94" w14:textId="77777777" w:rsidR="006159D9" w:rsidRPr="00152784" w:rsidRDefault="006159D9" w:rsidP="00293E90">
            <w:pPr>
              <w:pStyle w:val="aff9"/>
              <w:rPr>
                <w:rFonts w:cs="ＭＳ Ｐゴシック"/>
                <w:color w:val="000000"/>
                <w:kern w:val="0"/>
              </w:rPr>
            </w:pPr>
            <w:r w:rsidRPr="00EF0804">
              <w:rPr>
                <w:rFonts w:hint="eastAsia"/>
              </w:rPr>
              <w:t>イベント情報の掲載開始日を記載。</w:t>
            </w:r>
          </w:p>
        </w:tc>
      </w:tr>
      <w:tr w:rsidR="006159D9" w:rsidRPr="00152784" w14:paraId="5C59CD30" w14:textId="77777777" w:rsidTr="00786E5D">
        <w:trPr>
          <w:trHeight w:val="270"/>
        </w:trPr>
        <w:tc>
          <w:tcPr>
            <w:tcW w:w="709" w:type="dxa"/>
          </w:tcPr>
          <w:p w14:paraId="7D1C391C" w14:textId="77777777" w:rsidR="006159D9" w:rsidRPr="009C7526" w:rsidRDefault="006159D9" w:rsidP="00293E90">
            <w:pPr>
              <w:pStyle w:val="aff9"/>
            </w:pPr>
            <w:r w:rsidRPr="006D194D">
              <w:rPr>
                <w:rFonts w:hint="eastAsia"/>
              </w:rPr>
              <w:lastRenderedPageBreak/>
              <w:t>必</w:t>
            </w:r>
          </w:p>
        </w:tc>
        <w:tc>
          <w:tcPr>
            <w:tcW w:w="2547" w:type="dxa"/>
            <w:noWrap/>
          </w:tcPr>
          <w:p w14:paraId="3EC7F3AA" w14:textId="77777777" w:rsidR="006159D9" w:rsidRPr="00152784" w:rsidRDefault="006159D9" w:rsidP="00293E90">
            <w:pPr>
              <w:pStyle w:val="aff9"/>
              <w:rPr>
                <w:rFonts w:cs="ＭＳ Ｐゴシック"/>
                <w:color w:val="000000"/>
                <w:kern w:val="0"/>
              </w:rPr>
            </w:pPr>
            <w:r w:rsidRPr="00EF0804">
              <w:rPr>
                <w:rFonts w:hint="eastAsia"/>
              </w:rPr>
              <w:t>掲載終了日</w:t>
            </w:r>
          </w:p>
        </w:tc>
        <w:tc>
          <w:tcPr>
            <w:tcW w:w="5249" w:type="dxa"/>
            <w:noWrap/>
          </w:tcPr>
          <w:p w14:paraId="17DB8A6A" w14:textId="77777777" w:rsidR="006159D9" w:rsidRPr="00152784" w:rsidRDefault="006159D9" w:rsidP="00293E90">
            <w:pPr>
              <w:pStyle w:val="aff9"/>
              <w:rPr>
                <w:rFonts w:cs="ＭＳ Ｐゴシック"/>
                <w:color w:val="000000"/>
                <w:kern w:val="0"/>
              </w:rPr>
            </w:pPr>
            <w:r w:rsidRPr="00EF0804">
              <w:rPr>
                <w:rFonts w:hint="eastAsia"/>
              </w:rPr>
              <w:t>イベント情報の掲載終了日を記載。</w:t>
            </w:r>
          </w:p>
        </w:tc>
      </w:tr>
      <w:tr w:rsidR="006159D9" w:rsidRPr="00152784" w14:paraId="0FE7FCDC" w14:textId="77777777" w:rsidTr="00786E5D">
        <w:trPr>
          <w:trHeight w:val="270"/>
        </w:trPr>
        <w:tc>
          <w:tcPr>
            <w:tcW w:w="709" w:type="dxa"/>
          </w:tcPr>
          <w:p w14:paraId="7C218B9E" w14:textId="77777777" w:rsidR="006159D9" w:rsidRPr="009C7526" w:rsidRDefault="006159D9" w:rsidP="00293E90">
            <w:pPr>
              <w:pStyle w:val="aff9"/>
            </w:pPr>
            <w:r w:rsidRPr="006D194D">
              <w:rPr>
                <w:rFonts w:hint="eastAsia"/>
              </w:rPr>
              <w:t>必</w:t>
            </w:r>
          </w:p>
        </w:tc>
        <w:tc>
          <w:tcPr>
            <w:tcW w:w="2547" w:type="dxa"/>
            <w:noWrap/>
          </w:tcPr>
          <w:p w14:paraId="2DF61CCB" w14:textId="77777777" w:rsidR="006159D9" w:rsidRPr="00152784" w:rsidRDefault="006159D9" w:rsidP="00293E90">
            <w:pPr>
              <w:pStyle w:val="aff9"/>
              <w:rPr>
                <w:rFonts w:cs="ＭＳ Ｐゴシック"/>
                <w:color w:val="000000"/>
                <w:kern w:val="0"/>
              </w:rPr>
            </w:pPr>
            <w:r w:rsidRPr="00EF0804">
              <w:rPr>
                <w:rFonts w:hint="eastAsia"/>
              </w:rPr>
              <w:t>場所名称</w:t>
            </w:r>
          </w:p>
        </w:tc>
        <w:tc>
          <w:tcPr>
            <w:tcW w:w="5249" w:type="dxa"/>
            <w:noWrap/>
          </w:tcPr>
          <w:p w14:paraId="55BB5CE7" w14:textId="77777777" w:rsidR="006159D9" w:rsidRPr="00152784" w:rsidRDefault="006159D9" w:rsidP="00293E90">
            <w:pPr>
              <w:pStyle w:val="aff9"/>
              <w:rPr>
                <w:rFonts w:cs="ＭＳ Ｐゴシック"/>
                <w:color w:val="000000"/>
                <w:kern w:val="0"/>
              </w:rPr>
            </w:pPr>
            <w:r w:rsidRPr="00EF0804">
              <w:rPr>
                <w:rFonts w:hint="eastAsia"/>
              </w:rPr>
              <w:t>開催場所の名称を記載。</w:t>
            </w:r>
          </w:p>
        </w:tc>
      </w:tr>
      <w:tr w:rsidR="006159D9" w:rsidRPr="00152784" w14:paraId="1F0222B2" w14:textId="77777777" w:rsidTr="00786E5D">
        <w:trPr>
          <w:trHeight w:val="270"/>
        </w:trPr>
        <w:tc>
          <w:tcPr>
            <w:tcW w:w="709" w:type="dxa"/>
          </w:tcPr>
          <w:p w14:paraId="51DC4FD3" w14:textId="77777777" w:rsidR="006159D9" w:rsidRPr="009C7526" w:rsidRDefault="006159D9" w:rsidP="00293E90">
            <w:pPr>
              <w:pStyle w:val="aff9"/>
            </w:pPr>
            <w:r w:rsidRPr="006D194D">
              <w:rPr>
                <w:rFonts w:hint="eastAsia"/>
              </w:rPr>
              <w:t>必</w:t>
            </w:r>
          </w:p>
        </w:tc>
        <w:tc>
          <w:tcPr>
            <w:tcW w:w="2547" w:type="dxa"/>
            <w:noWrap/>
          </w:tcPr>
          <w:p w14:paraId="0BEF2B92" w14:textId="77777777" w:rsidR="006159D9" w:rsidRPr="00152784" w:rsidRDefault="006159D9" w:rsidP="00293E90">
            <w:pPr>
              <w:pStyle w:val="aff9"/>
              <w:rPr>
                <w:rFonts w:cs="ＭＳ Ｐゴシック"/>
                <w:color w:val="000000"/>
                <w:kern w:val="0"/>
              </w:rPr>
            </w:pPr>
            <w:r w:rsidRPr="00EF0804">
              <w:rPr>
                <w:rFonts w:hint="eastAsia"/>
              </w:rPr>
              <w:t>集合（受付）場所</w:t>
            </w:r>
          </w:p>
        </w:tc>
        <w:tc>
          <w:tcPr>
            <w:tcW w:w="5249" w:type="dxa"/>
            <w:noWrap/>
          </w:tcPr>
          <w:p w14:paraId="71673250" w14:textId="77777777" w:rsidR="006159D9" w:rsidRPr="00152784" w:rsidRDefault="006159D9" w:rsidP="00293E90">
            <w:pPr>
              <w:pStyle w:val="aff9"/>
              <w:rPr>
                <w:rFonts w:cs="ＭＳ Ｐゴシック"/>
                <w:color w:val="000000"/>
                <w:kern w:val="0"/>
              </w:rPr>
            </w:pPr>
            <w:r w:rsidRPr="00EF0804">
              <w:rPr>
                <w:rFonts w:hint="eastAsia"/>
              </w:rPr>
              <w:t>集合または受付場所を記載。</w:t>
            </w:r>
          </w:p>
        </w:tc>
      </w:tr>
      <w:tr w:rsidR="006159D9" w:rsidRPr="00152784" w14:paraId="684BFC67" w14:textId="77777777" w:rsidTr="00786E5D">
        <w:trPr>
          <w:trHeight w:val="270"/>
        </w:trPr>
        <w:tc>
          <w:tcPr>
            <w:tcW w:w="709" w:type="dxa"/>
          </w:tcPr>
          <w:p w14:paraId="2FF9D56A" w14:textId="77777777" w:rsidR="006159D9" w:rsidRPr="009C7526" w:rsidRDefault="006159D9" w:rsidP="00293E90">
            <w:pPr>
              <w:pStyle w:val="aff9"/>
            </w:pPr>
            <w:r w:rsidRPr="006D194D">
              <w:rPr>
                <w:rFonts w:hint="eastAsia"/>
              </w:rPr>
              <w:t>必</w:t>
            </w:r>
          </w:p>
        </w:tc>
        <w:tc>
          <w:tcPr>
            <w:tcW w:w="2547" w:type="dxa"/>
            <w:noWrap/>
          </w:tcPr>
          <w:p w14:paraId="1E7D19AD" w14:textId="77777777" w:rsidR="006159D9" w:rsidRPr="00152784" w:rsidRDefault="006159D9" w:rsidP="00293E90">
            <w:pPr>
              <w:pStyle w:val="aff9"/>
              <w:rPr>
                <w:rFonts w:cs="ＭＳ Ｐゴシック"/>
                <w:color w:val="000000"/>
                <w:kern w:val="0"/>
              </w:rPr>
            </w:pPr>
            <w:r w:rsidRPr="00EF0804">
              <w:rPr>
                <w:rFonts w:hint="eastAsia"/>
              </w:rPr>
              <w:t>開催場所住所</w:t>
            </w:r>
          </w:p>
        </w:tc>
        <w:tc>
          <w:tcPr>
            <w:tcW w:w="5249" w:type="dxa"/>
            <w:noWrap/>
          </w:tcPr>
          <w:p w14:paraId="404ED757" w14:textId="77777777" w:rsidR="006159D9" w:rsidRDefault="006159D9" w:rsidP="00293E90">
            <w:pPr>
              <w:pStyle w:val="aff9"/>
            </w:pPr>
            <w:r w:rsidRPr="00EF0804">
              <w:rPr>
                <w:rFonts w:hint="eastAsia"/>
              </w:rPr>
              <w:t>開催場所の住所を記載。</w:t>
            </w:r>
          </w:p>
          <w:p w14:paraId="2BA8081D" w14:textId="77777777" w:rsidR="006159D9" w:rsidRPr="00152784" w:rsidRDefault="006159D9" w:rsidP="00293E90">
            <w:pPr>
              <w:pStyle w:val="aff9"/>
              <w:rPr>
                <w:rFonts w:cs="ＭＳ Ｐゴシック"/>
                <w:color w:val="000000"/>
                <w:kern w:val="0"/>
              </w:rPr>
            </w:pPr>
            <w:r>
              <w:rPr>
                <w:rFonts w:hint="eastAsia"/>
              </w:rPr>
              <w:t>コアデータモデル「住所」を参照</w:t>
            </w:r>
            <w:r w:rsidRPr="00EF0804">
              <w:rPr>
                <w:rFonts w:hint="eastAsia"/>
              </w:rPr>
              <w:t>。</w:t>
            </w:r>
          </w:p>
        </w:tc>
      </w:tr>
      <w:tr w:rsidR="006159D9" w:rsidRPr="00152784" w14:paraId="05C1F37A" w14:textId="77777777" w:rsidTr="00786E5D">
        <w:trPr>
          <w:trHeight w:val="270"/>
        </w:trPr>
        <w:tc>
          <w:tcPr>
            <w:tcW w:w="709" w:type="dxa"/>
          </w:tcPr>
          <w:p w14:paraId="461EDA47" w14:textId="77777777" w:rsidR="006159D9" w:rsidRPr="009C7526" w:rsidRDefault="006159D9" w:rsidP="00293E90">
            <w:pPr>
              <w:pStyle w:val="aff9"/>
            </w:pPr>
            <w:r w:rsidRPr="009C7526">
              <w:rPr>
                <w:rFonts w:hint="eastAsia"/>
              </w:rPr>
              <w:t>必</w:t>
            </w:r>
          </w:p>
        </w:tc>
        <w:tc>
          <w:tcPr>
            <w:tcW w:w="2547" w:type="dxa"/>
            <w:noWrap/>
          </w:tcPr>
          <w:p w14:paraId="28A8ADFC" w14:textId="77777777" w:rsidR="006159D9" w:rsidRPr="00152784" w:rsidRDefault="006159D9" w:rsidP="00293E90">
            <w:pPr>
              <w:pStyle w:val="aff9"/>
              <w:rPr>
                <w:rFonts w:cs="ＭＳ Ｐゴシック"/>
                <w:color w:val="000000"/>
                <w:kern w:val="0"/>
              </w:rPr>
            </w:pPr>
            <w:r w:rsidRPr="00EF0804">
              <w:t>Web開催</w:t>
            </w:r>
          </w:p>
        </w:tc>
        <w:tc>
          <w:tcPr>
            <w:tcW w:w="5249" w:type="dxa"/>
            <w:noWrap/>
          </w:tcPr>
          <w:p w14:paraId="6A276E5E" w14:textId="77777777" w:rsidR="006159D9" w:rsidRPr="00152784" w:rsidRDefault="006159D9" w:rsidP="00293E90">
            <w:pPr>
              <w:pStyle w:val="aff9"/>
              <w:rPr>
                <w:rFonts w:cs="ＭＳ Ｐゴシック"/>
                <w:color w:val="000000"/>
                <w:kern w:val="0"/>
              </w:rPr>
            </w:pPr>
            <w:r w:rsidRPr="00EF0804">
              <w:t>Web開催の有無を記載。</w:t>
            </w:r>
          </w:p>
        </w:tc>
      </w:tr>
      <w:tr w:rsidR="006159D9" w:rsidRPr="00152784" w14:paraId="76642B89" w14:textId="77777777" w:rsidTr="00786E5D">
        <w:trPr>
          <w:trHeight w:val="270"/>
        </w:trPr>
        <w:tc>
          <w:tcPr>
            <w:tcW w:w="709" w:type="dxa"/>
          </w:tcPr>
          <w:p w14:paraId="7CA6554D" w14:textId="77777777" w:rsidR="006159D9" w:rsidRPr="009C7526" w:rsidRDefault="006159D9" w:rsidP="00293E90">
            <w:pPr>
              <w:pStyle w:val="aff9"/>
            </w:pPr>
          </w:p>
        </w:tc>
        <w:tc>
          <w:tcPr>
            <w:tcW w:w="2547" w:type="dxa"/>
            <w:noWrap/>
          </w:tcPr>
          <w:p w14:paraId="14235DD7" w14:textId="77777777" w:rsidR="006159D9" w:rsidRPr="00152784" w:rsidRDefault="006159D9" w:rsidP="00293E90">
            <w:pPr>
              <w:pStyle w:val="aff9"/>
              <w:rPr>
                <w:rFonts w:cs="ＭＳ Ｐゴシック"/>
                <w:color w:val="000000"/>
                <w:kern w:val="0"/>
              </w:rPr>
            </w:pPr>
            <w:r w:rsidRPr="00EF0804">
              <w:t>Web開催URL</w:t>
            </w:r>
          </w:p>
        </w:tc>
        <w:tc>
          <w:tcPr>
            <w:tcW w:w="5249" w:type="dxa"/>
            <w:noWrap/>
          </w:tcPr>
          <w:p w14:paraId="2BD3C61E" w14:textId="77777777" w:rsidR="006159D9" w:rsidRPr="00152784" w:rsidRDefault="006159D9" w:rsidP="00293E90">
            <w:pPr>
              <w:pStyle w:val="aff9"/>
              <w:rPr>
                <w:rFonts w:cs="ＭＳ Ｐゴシック"/>
                <w:color w:val="000000"/>
                <w:kern w:val="0"/>
              </w:rPr>
            </w:pPr>
            <w:r w:rsidRPr="00EF0804">
              <w:t>Web開催のURLを記載。</w:t>
            </w:r>
          </w:p>
        </w:tc>
      </w:tr>
      <w:tr w:rsidR="006159D9" w:rsidRPr="00152784" w14:paraId="170000E4" w14:textId="77777777" w:rsidTr="00786E5D">
        <w:trPr>
          <w:trHeight w:val="270"/>
        </w:trPr>
        <w:tc>
          <w:tcPr>
            <w:tcW w:w="709" w:type="dxa"/>
          </w:tcPr>
          <w:p w14:paraId="7BE72146" w14:textId="77777777" w:rsidR="006159D9" w:rsidRPr="009C7526" w:rsidRDefault="006159D9" w:rsidP="00293E90">
            <w:pPr>
              <w:pStyle w:val="aff9"/>
            </w:pPr>
          </w:p>
        </w:tc>
        <w:tc>
          <w:tcPr>
            <w:tcW w:w="2547" w:type="dxa"/>
            <w:noWrap/>
          </w:tcPr>
          <w:p w14:paraId="6CF47A08" w14:textId="77777777" w:rsidR="006159D9" w:rsidRPr="00152784" w:rsidRDefault="006159D9" w:rsidP="00293E90">
            <w:pPr>
              <w:pStyle w:val="aff9"/>
              <w:rPr>
                <w:rFonts w:cs="ＭＳ Ｐゴシック"/>
                <w:color w:val="000000"/>
                <w:kern w:val="0"/>
              </w:rPr>
            </w:pPr>
            <w:r w:rsidRPr="00EF0804">
              <w:rPr>
                <w:rFonts w:hint="eastAsia"/>
              </w:rPr>
              <w:t>ツール・環境</w:t>
            </w:r>
          </w:p>
        </w:tc>
        <w:tc>
          <w:tcPr>
            <w:tcW w:w="5249" w:type="dxa"/>
            <w:noWrap/>
          </w:tcPr>
          <w:p w14:paraId="79FA6BA1" w14:textId="77777777" w:rsidR="006159D9" w:rsidRPr="00152784" w:rsidRDefault="006159D9" w:rsidP="00293E90">
            <w:pPr>
              <w:pStyle w:val="aff9"/>
              <w:rPr>
                <w:rFonts w:cs="ＭＳ Ｐゴシック"/>
                <w:color w:val="000000"/>
                <w:kern w:val="0"/>
              </w:rPr>
            </w:pPr>
            <w:r w:rsidRPr="00EF0804">
              <w:t>Web開催時の使用ツールを記載（セミコロン区切りで列挙）。</w:t>
            </w:r>
          </w:p>
        </w:tc>
      </w:tr>
      <w:tr w:rsidR="006159D9" w:rsidRPr="00152784" w14:paraId="3B33CB0E" w14:textId="77777777" w:rsidTr="00786E5D">
        <w:trPr>
          <w:trHeight w:val="270"/>
        </w:trPr>
        <w:tc>
          <w:tcPr>
            <w:tcW w:w="709" w:type="dxa"/>
          </w:tcPr>
          <w:p w14:paraId="762EF8FA" w14:textId="77777777" w:rsidR="006159D9" w:rsidRPr="009C7526" w:rsidRDefault="006159D9" w:rsidP="00293E90">
            <w:pPr>
              <w:pStyle w:val="aff9"/>
            </w:pPr>
            <w:r w:rsidRPr="009C7526">
              <w:rPr>
                <w:rFonts w:hint="eastAsia"/>
              </w:rPr>
              <w:t>必</w:t>
            </w:r>
          </w:p>
        </w:tc>
        <w:tc>
          <w:tcPr>
            <w:tcW w:w="2547" w:type="dxa"/>
            <w:noWrap/>
          </w:tcPr>
          <w:p w14:paraId="031279F9" w14:textId="77777777" w:rsidR="006159D9" w:rsidRPr="00152784" w:rsidRDefault="006159D9" w:rsidP="00293E90">
            <w:pPr>
              <w:pStyle w:val="aff9"/>
              <w:rPr>
                <w:rFonts w:cs="ＭＳ Ｐゴシック"/>
                <w:color w:val="000000"/>
                <w:kern w:val="0"/>
              </w:rPr>
            </w:pPr>
            <w:r w:rsidRPr="00EF0804">
              <w:rPr>
                <w:rFonts w:hint="eastAsia"/>
              </w:rPr>
              <w:t>主催団体</w:t>
            </w:r>
          </w:p>
        </w:tc>
        <w:tc>
          <w:tcPr>
            <w:tcW w:w="5249" w:type="dxa"/>
            <w:noWrap/>
          </w:tcPr>
          <w:p w14:paraId="76DDEF57" w14:textId="77777777" w:rsidR="006159D9" w:rsidRPr="00152784" w:rsidRDefault="006159D9" w:rsidP="00293E90">
            <w:pPr>
              <w:pStyle w:val="aff9"/>
              <w:rPr>
                <w:rFonts w:cs="ＭＳ Ｐゴシック"/>
                <w:color w:val="000000"/>
                <w:kern w:val="0"/>
              </w:rPr>
            </w:pPr>
            <w:r w:rsidRPr="00EF0804">
              <w:rPr>
                <w:rFonts w:hint="eastAsia"/>
              </w:rPr>
              <w:t>主催団体名を記載。</w:t>
            </w:r>
          </w:p>
        </w:tc>
      </w:tr>
      <w:tr w:rsidR="006159D9" w:rsidRPr="00152784" w14:paraId="11CBF8B2" w14:textId="77777777" w:rsidTr="00786E5D">
        <w:trPr>
          <w:trHeight w:val="270"/>
        </w:trPr>
        <w:tc>
          <w:tcPr>
            <w:tcW w:w="709" w:type="dxa"/>
          </w:tcPr>
          <w:p w14:paraId="4D019899" w14:textId="77777777" w:rsidR="006159D9" w:rsidRPr="009C7526" w:rsidRDefault="006159D9" w:rsidP="00293E90">
            <w:pPr>
              <w:pStyle w:val="aff9"/>
            </w:pPr>
          </w:p>
        </w:tc>
        <w:tc>
          <w:tcPr>
            <w:tcW w:w="2547" w:type="dxa"/>
            <w:noWrap/>
          </w:tcPr>
          <w:p w14:paraId="51480E7B" w14:textId="77777777" w:rsidR="006159D9" w:rsidRPr="00152784" w:rsidRDefault="006159D9" w:rsidP="00293E90">
            <w:pPr>
              <w:pStyle w:val="aff9"/>
              <w:rPr>
                <w:rFonts w:cs="ＭＳ Ｐゴシック"/>
                <w:color w:val="000000"/>
                <w:kern w:val="0"/>
              </w:rPr>
            </w:pPr>
            <w:r w:rsidRPr="00EF0804">
              <w:rPr>
                <w:rFonts w:hint="eastAsia"/>
              </w:rPr>
              <w:t>共催団体</w:t>
            </w:r>
          </w:p>
        </w:tc>
        <w:tc>
          <w:tcPr>
            <w:tcW w:w="5249" w:type="dxa"/>
            <w:noWrap/>
          </w:tcPr>
          <w:p w14:paraId="546069E9" w14:textId="77777777" w:rsidR="006159D9" w:rsidRPr="00152784" w:rsidRDefault="006159D9" w:rsidP="00293E90">
            <w:pPr>
              <w:pStyle w:val="aff9"/>
              <w:rPr>
                <w:rFonts w:cs="ＭＳ Ｐゴシック"/>
                <w:color w:val="000000"/>
                <w:kern w:val="0"/>
              </w:rPr>
            </w:pPr>
            <w:r w:rsidRPr="00EF0804">
              <w:rPr>
                <w:rFonts w:hint="eastAsia"/>
              </w:rPr>
              <w:t>共催団体名を記載。</w:t>
            </w:r>
          </w:p>
        </w:tc>
      </w:tr>
      <w:tr w:rsidR="006159D9" w:rsidRPr="00152784" w14:paraId="01C998EB" w14:textId="77777777" w:rsidTr="00786E5D">
        <w:trPr>
          <w:trHeight w:val="270"/>
        </w:trPr>
        <w:tc>
          <w:tcPr>
            <w:tcW w:w="709" w:type="dxa"/>
          </w:tcPr>
          <w:p w14:paraId="59109177" w14:textId="77777777" w:rsidR="006159D9" w:rsidRPr="009C7526" w:rsidRDefault="006159D9" w:rsidP="00293E90">
            <w:pPr>
              <w:pStyle w:val="aff9"/>
            </w:pPr>
          </w:p>
        </w:tc>
        <w:tc>
          <w:tcPr>
            <w:tcW w:w="2547" w:type="dxa"/>
            <w:noWrap/>
          </w:tcPr>
          <w:p w14:paraId="6BA96309" w14:textId="77777777" w:rsidR="006159D9" w:rsidRPr="00152784" w:rsidRDefault="006159D9" w:rsidP="00293E90">
            <w:pPr>
              <w:pStyle w:val="aff9"/>
              <w:rPr>
                <w:rFonts w:cs="ＭＳ Ｐゴシック"/>
                <w:color w:val="000000"/>
                <w:kern w:val="0"/>
              </w:rPr>
            </w:pPr>
            <w:r w:rsidRPr="00EF0804">
              <w:rPr>
                <w:rFonts w:hint="eastAsia"/>
              </w:rPr>
              <w:t>その他関係団体</w:t>
            </w:r>
          </w:p>
        </w:tc>
        <w:tc>
          <w:tcPr>
            <w:tcW w:w="5249" w:type="dxa"/>
            <w:noWrap/>
          </w:tcPr>
          <w:p w14:paraId="5C49442F" w14:textId="77777777" w:rsidR="006159D9" w:rsidRPr="00152784" w:rsidRDefault="006159D9" w:rsidP="00293E90">
            <w:pPr>
              <w:pStyle w:val="aff9"/>
              <w:rPr>
                <w:rFonts w:cs="ＭＳ Ｐゴシック"/>
                <w:kern w:val="0"/>
              </w:rPr>
            </w:pPr>
            <w:r w:rsidRPr="00EF0804">
              <w:rPr>
                <w:rFonts w:hint="eastAsia"/>
              </w:rPr>
              <w:t>協賛、協力などの開催に関連する団体名を記載。</w:t>
            </w:r>
          </w:p>
        </w:tc>
      </w:tr>
      <w:tr w:rsidR="006159D9" w:rsidRPr="00152784" w14:paraId="3822C409" w14:textId="77777777" w:rsidTr="00786E5D">
        <w:trPr>
          <w:trHeight w:val="270"/>
        </w:trPr>
        <w:tc>
          <w:tcPr>
            <w:tcW w:w="709" w:type="dxa"/>
          </w:tcPr>
          <w:p w14:paraId="2DFC1AAE" w14:textId="77777777" w:rsidR="006159D9" w:rsidRPr="009C7526" w:rsidRDefault="006159D9" w:rsidP="00293E90">
            <w:pPr>
              <w:pStyle w:val="aff9"/>
            </w:pPr>
            <w:r w:rsidRPr="009C7526">
              <w:rPr>
                <w:rFonts w:hint="eastAsia"/>
              </w:rPr>
              <w:t>必</w:t>
            </w:r>
          </w:p>
        </w:tc>
        <w:tc>
          <w:tcPr>
            <w:tcW w:w="2547" w:type="dxa"/>
            <w:noWrap/>
          </w:tcPr>
          <w:p w14:paraId="3B985E9A" w14:textId="77777777" w:rsidR="006159D9" w:rsidRPr="00152784" w:rsidRDefault="006159D9" w:rsidP="00293E90">
            <w:pPr>
              <w:pStyle w:val="aff9"/>
              <w:rPr>
                <w:rFonts w:cs="ＭＳ Ｐゴシック"/>
                <w:color w:val="000000"/>
                <w:kern w:val="0"/>
              </w:rPr>
            </w:pPr>
            <w:r w:rsidRPr="00EF0804">
              <w:rPr>
                <w:rFonts w:hint="eastAsia"/>
              </w:rPr>
              <w:t>対象者</w:t>
            </w:r>
          </w:p>
        </w:tc>
        <w:tc>
          <w:tcPr>
            <w:tcW w:w="5249" w:type="dxa"/>
            <w:noWrap/>
          </w:tcPr>
          <w:p w14:paraId="5F721F2C" w14:textId="77777777" w:rsidR="006159D9" w:rsidRPr="00152784" w:rsidRDefault="006159D9" w:rsidP="00293E90">
            <w:pPr>
              <w:pStyle w:val="aff9"/>
              <w:rPr>
                <w:rFonts w:cs="ＭＳ Ｐゴシック"/>
                <w:color w:val="000000"/>
                <w:kern w:val="0"/>
              </w:rPr>
            </w:pPr>
            <w:r w:rsidRPr="00EF0804">
              <w:rPr>
                <w:rFonts w:hint="eastAsia"/>
              </w:rPr>
              <w:t>対象者を記載。</w:t>
            </w:r>
          </w:p>
        </w:tc>
      </w:tr>
      <w:tr w:rsidR="006159D9" w:rsidRPr="00152784" w14:paraId="78D59BDD" w14:textId="77777777" w:rsidTr="00786E5D">
        <w:trPr>
          <w:trHeight w:val="270"/>
        </w:trPr>
        <w:tc>
          <w:tcPr>
            <w:tcW w:w="709" w:type="dxa"/>
          </w:tcPr>
          <w:p w14:paraId="28C75A13" w14:textId="77777777" w:rsidR="006159D9" w:rsidRPr="009C7526" w:rsidRDefault="006159D9" w:rsidP="00293E90">
            <w:pPr>
              <w:pStyle w:val="aff9"/>
            </w:pPr>
          </w:p>
        </w:tc>
        <w:tc>
          <w:tcPr>
            <w:tcW w:w="2547" w:type="dxa"/>
            <w:noWrap/>
          </w:tcPr>
          <w:p w14:paraId="02D7455A" w14:textId="77777777" w:rsidR="006159D9" w:rsidRPr="00152784" w:rsidRDefault="006159D9" w:rsidP="00293E90">
            <w:pPr>
              <w:pStyle w:val="aff9"/>
              <w:rPr>
                <w:rFonts w:cs="ＭＳ Ｐゴシック"/>
                <w:color w:val="000000"/>
                <w:kern w:val="0"/>
              </w:rPr>
            </w:pPr>
            <w:r w:rsidRPr="00EF0804">
              <w:rPr>
                <w:rFonts w:hint="eastAsia"/>
              </w:rPr>
              <w:t>対象者備考</w:t>
            </w:r>
          </w:p>
        </w:tc>
        <w:tc>
          <w:tcPr>
            <w:tcW w:w="5249" w:type="dxa"/>
            <w:noWrap/>
          </w:tcPr>
          <w:p w14:paraId="178C34E3" w14:textId="77777777" w:rsidR="006159D9" w:rsidRPr="00152784" w:rsidRDefault="006159D9" w:rsidP="00293E90">
            <w:pPr>
              <w:pStyle w:val="aff9"/>
              <w:rPr>
                <w:rFonts w:cs="ＭＳ Ｐゴシック"/>
                <w:color w:val="000000"/>
                <w:kern w:val="0"/>
              </w:rPr>
            </w:pPr>
            <w:r w:rsidRPr="00EF0804">
              <w:rPr>
                <w:rFonts w:hint="eastAsia"/>
              </w:rPr>
              <w:t>対象者に関する備考（カップル限定など）を記載。</w:t>
            </w:r>
          </w:p>
        </w:tc>
      </w:tr>
      <w:tr w:rsidR="006159D9" w:rsidRPr="00152784" w14:paraId="34F9EC55" w14:textId="77777777" w:rsidTr="00786E5D">
        <w:trPr>
          <w:trHeight w:val="270"/>
        </w:trPr>
        <w:tc>
          <w:tcPr>
            <w:tcW w:w="709" w:type="dxa"/>
          </w:tcPr>
          <w:p w14:paraId="35C9755B" w14:textId="77777777" w:rsidR="006159D9" w:rsidRPr="009C7526" w:rsidRDefault="006159D9" w:rsidP="00293E90">
            <w:pPr>
              <w:pStyle w:val="aff9"/>
            </w:pPr>
          </w:p>
        </w:tc>
        <w:tc>
          <w:tcPr>
            <w:tcW w:w="2547" w:type="dxa"/>
            <w:noWrap/>
          </w:tcPr>
          <w:p w14:paraId="0CA7F882" w14:textId="77777777" w:rsidR="006159D9" w:rsidRPr="00152784" w:rsidRDefault="006159D9" w:rsidP="00293E90">
            <w:pPr>
              <w:pStyle w:val="aff9"/>
              <w:rPr>
                <w:rFonts w:cs="ＭＳ Ｐゴシック"/>
                <w:color w:val="000000"/>
                <w:kern w:val="0"/>
              </w:rPr>
            </w:pPr>
            <w:r w:rsidRPr="00EF0804">
              <w:rPr>
                <w:rFonts w:hint="eastAsia"/>
              </w:rPr>
              <w:t>定員</w:t>
            </w:r>
          </w:p>
        </w:tc>
        <w:tc>
          <w:tcPr>
            <w:tcW w:w="5249" w:type="dxa"/>
            <w:noWrap/>
          </w:tcPr>
          <w:p w14:paraId="22F53B8A" w14:textId="77777777" w:rsidR="006159D9" w:rsidRPr="00152784" w:rsidRDefault="006159D9" w:rsidP="00293E90">
            <w:pPr>
              <w:pStyle w:val="aff9"/>
              <w:rPr>
                <w:rFonts w:cs="ＭＳ Ｐゴシック"/>
                <w:color w:val="000000"/>
                <w:kern w:val="0"/>
              </w:rPr>
            </w:pPr>
            <w:r w:rsidRPr="00EF0804">
              <w:rPr>
                <w:rFonts w:hint="eastAsia"/>
              </w:rPr>
              <w:t>定員を記載。</w:t>
            </w:r>
          </w:p>
        </w:tc>
      </w:tr>
      <w:tr w:rsidR="006159D9" w:rsidRPr="00152784" w14:paraId="79308887" w14:textId="77777777" w:rsidTr="00786E5D">
        <w:trPr>
          <w:trHeight w:val="270"/>
        </w:trPr>
        <w:tc>
          <w:tcPr>
            <w:tcW w:w="709" w:type="dxa"/>
          </w:tcPr>
          <w:p w14:paraId="72EC527E" w14:textId="77777777" w:rsidR="006159D9" w:rsidRPr="009C7526" w:rsidRDefault="006159D9" w:rsidP="00293E90">
            <w:pPr>
              <w:pStyle w:val="aff9"/>
            </w:pPr>
          </w:p>
        </w:tc>
        <w:tc>
          <w:tcPr>
            <w:tcW w:w="2547" w:type="dxa"/>
            <w:noWrap/>
          </w:tcPr>
          <w:p w14:paraId="6F258EE7" w14:textId="77777777" w:rsidR="006159D9" w:rsidRPr="00152784" w:rsidRDefault="006159D9" w:rsidP="00293E90">
            <w:pPr>
              <w:pStyle w:val="aff9"/>
              <w:rPr>
                <w:rFonts w:cs="ＭＳ Ｐゴシック"/>
                <w:color w:val="000000"/>
                <w:kern w:val="0"/>
              </w:rPr>
            </w:pPr>
            <w:r w:rsidRPr="00EF0804">
              <w:rPr>
                <w:rFonts w:hint="eastAsia"/>
              </w:rPr>
              <w:t>定員備考</w:t>
            </w:r>
          </w:p>
        </w:tc>
        <w:tc>
          <w:tcPr>
            <w:tcW w:w="5249" w:type="dxa"/>
            <w:noWrap/>
          </w:tcPr>
          <w:p w14:paraId="0EE819C0" w14:textId="77777777" w:rsidR="006159D9" w:rsidRPr="00152784" w:rsidRDefault="006159D9" w:rsidP="00293E90">
            <w:pPr>
              <w:pStyle w:val="aff9"/>
              <w:rPr>
                <w:rFonts w:cs="ＭＳ Ｐゴシック"/>
                <w:color w:val="000000"/>
                <w:kern w:val="0"/>
              </w:rPr>
            </w:pPr>
            <w:r w:rsidRPr="00EF0804">
              <w:rPr>
                <w:rFonts w:hint="eastAsia"/>
              </w:rPr>
              <w:t>定員に関する備考（３グループまでなど）を記載。</w:t>
            </w:r>
          </w:p>
        </w:tc>
      </w:tr>
      <w:tr w:rsidR="006159D9" w:rsidRPr="00152784" w14:paraId="533EA5C9" w14:textId="77777777" w:rsidTr="00786E5D">
        <w:trPr>
          <w:trHeight w:val="270"/>
        </w:trPr>
        <w:tc>
          <w:tcPr>
            <w:tcW w:w="709" w:type="dxa"/>
          </w:tcPr>
          <w:p w14:paraId="55F2A292" w14:textId="77777777" w:rsidR="006159D9" w:rsidRPr="009C7526" w:rsidRDefault="006159D9" w:rsidP="00293E90">
            <w:pPr>
              <w:pStyle w:val="aff9"/>
            </w:pPr>
            <w:r w:rsidRPr="009C7526">
              <w:rPr>
                <w:rFonts w:hint="eastAsia"/>
              </w:rPr>
              <w:t>必</w:t>
            </w:r>
          </w:p>
        </w:tc>
        <w:tc>
          <w:tcPr>
            <w:tcW w:w="2547" w:type="dxa"/>
            <w:noWrap/>
          </w:tcPr>
          <w:p w14:paraId="58539ADF" w14:textId="77777777" w:rsidR="006159D9" w:rsidRPr="00152784" w:rsidRDefault="006159D9" w:rsidP="00293E90">
            <w:pPr>
              <w:pStyle w:val="aff9"/>
              <w:rPr>
                <w:rFonts w:cs="ＭＳ Ｐゴシック"/>
                <w:color w:val="000000"/>
                <w:kern w:val="0"/>
              </w:rPr>
            </w:pPr>
            <w:r w:rsidRPr="00EF0804">
              <w:rPr>
                <w:rFonts w:hint="eastAsia"/>
              </w:rPr>
              <w:t>料金種別</w:t>
            </w:r>
          </w:p>
        </w:tc>
        <w:tc>
          <w:tcPr>
            <w:tcW w:w="5249" w:type="dxa"/>
            <w:noWrap/>
          </w:tcPr>
          <w:p w14:paraId="1A694311" w14:textId="77777777" w:rsidR="006159D9" w:rsidRPr="00152784" w:rsidRDefault="006159D9" w:rsidP="00293E90">
            <w:pPr>
              <w:pStyle w:val="aff9"/>
              <w:rPr>
                <w:rFonts w:cs="ＭＳ Ｐゴシック"/>
                <w:color w:val="000000"/>
                <w:kern w:val="0"/>
              </w:rPr>
            </w:pPr>
            <w:r w:rsidRPr="00EF0804">
              <w:rPr>
                <w:rFonts w:hint="eastAsia"/>
              </w:rPr>
              <w:t>「有料」、「無料」の区分を記載。</w:t>
            </w:r>
          </w:p>
        </w:tc>
      </w:tr>
      <w:tr w:rsidR="006159D9" w:rsidRPr="00152784" w14:paraId="50546E93" w14:textId="77777777" w:rsidTr="00786E5D">
        <w:trPr>
          <w:trHeight w:val="270"/>
        </w:trPr>
        <w:tc>
          <w:tcPr>
            <w:tcW w:w="709" w:type="dxa"/>
          </w:tcPr>
          <w:p w14:paraId="256AFC38" w14:textId="77777777" w:rsidR="006159D9" w:rsidRPr="009C7526" w:rsidRDefault="006159D9" w:rsidP="00293E90">
            <w:pPr>
              <w:pStyle w:val="aff9"/>
            </w:pPr>
          </w:p>
        </w:tc>
        <w:tc>
          <w:tcPr>
            <w:tcW w:w="2547" w:type="dxa"/>
            <w:noWrap/>
          </w:tcPr>
          <w:p w14:paraId="145AAEE9" w14:textId="77777777" w:rsidR="006159D9" w:rsidRPr="00152784" w:rsidRDefault="006159D9" w:rsidP="00293E90">
            <w:pPr>
              <w:pStyle w:val="aff9"/>
              <w:rPr>
                <w:rFonts w:cs="ＭＳ Ｐゴシック"/>
                <w:color w:val="000000"/>
                <w:kern w:val="0"/>
              </w:rPr>
            </w:pPr>
            <w:r w:rsidRPr="00EF0804">
              <w:rPr>
                <w:rFonts w:hint="eastAsia"/>
              </w:rPr>
              <w:t>料金</w:t>
            </w:r>
          </w:p>
        </w:tc>
        <w:tc>
          <w:tcPr>
            <w:tcW w:w="5249" w:type="dxa"/>
            <w:noWrap/>
          </w:tcPr>
          <w:p w14:paraId="75F4EDD1" w14:textId="77777777" w:rsidR="006159D9" w:rsidRPr="00152784" w:rsidRDefault="006159D9" w:rsidP="00293E90">
            <w:pPr>
              <w:pStyle w:val="aff9"/>
              <w:rPr>
                <w:rFonts w:cs="ＭＳ Ｐゴシック"/>
                <w:color w:val="000000"/>
                <w:kern w:val="0"/>
              </w:rPr>
            </w:pPr>
            <w:r w:rsidRPr="00EF0804">
              <w:rPr>
                <w:rFonts w:hint="eastAsia"/>
              </w:rPr>
              <w:t>イベントに参加費用（単位：円）で記載。</w:t>
            </w:r>
          </w:p>
        </w:tc>
      </w:tr>
      <w:tr w:rsidR="006159D9" w:rsidRPr="00152784" w14:paraId="6D2D0ED0" w14:textId="77777777" w:rsidTr="00786E5D">
        <w:trPr>
          <w:trHeight w:val="270"/>
        </w:trPr>
        <w:tc>
          <w:tcPr>
            <w:tcW w:w="709" w:type="dxa"/>
          </w:tcPr>
          <w:p w14:paraId="5222DCC9" w14:textId="77777777" w:rsidR="006159D9" w:rsidRPr="009C7526" w:rsidRDefault="006159D9" w:rsidP="00293E90">
            <w:pPr>
              <w:pStyle w:val="aff9"/>
            </w:pPr>
          </w:p>
        </w:tc>
        <w:tc>
          <w:tcPr>
            <w:tcW w:w="2547" w:type="dxa"/>
            <w:noWrap/>
          </w:tcPr>
          <w:p w14:paraId="1E7CEDA1" w14:textId="77777777" w:rsidR="006159D9" w:rsidRPr="00152784" w:rsidRDefault="006159D9" w:rsidP="00293E90">
            <w:pPr>
              <w:pStyle w:val="aff9"/>
              <w:rPr>
                <w:rFonts w:cs="ＭＳ Ｐゴシック"/>
                <w:color w:val="000000"/>
                <w:kern w:val="0"/>
              </w:rPr>
            </w:pPr>
            <w:r w:rsidRPr="00EF0804">
              <w:rPr>
                <w:rFonts w:hint="eastAsia"/>
              </w:rPr>
              <w:t>料金備考</w:t>
            </w:r>
          </w:p>
        </w:tc>
        <w:tc>
          <w:tcPr>
            <w:tcW w:w="5249" w:type="dxa"/>
            <w:noWrap/>
          </w:tcPr>
          <w:p w14:paraId="39B4EE77" w14:textId="77777777" w:rsidR="006159D9" w:rsidRPr="00152784" w:rsidRDefault="006159D9" w:rsidP="00293E90">
            <w:pPr>
              <w:pStyle w:val="aff9"/>
              <w:rPr>
                <w:rFonts w:cs="ＭＳ Ｐゴシック"/>
                <w:color w:val="000000"/>
                <w:kern w:val="0"/>
              </w:rPr>
            </w:pPr>
            <w:r w:rsidRPr="00EF0804">
              <w:rPr>
                <w:rFonts w:hint="eastAsia"/>
              </w:rPr>
              <w:t>料金に関する備考（１グループ</w:t>
            </w:r>
            <w:r w:rsidRPr="00EF0804">
              <w:t>1000円など）を記載。</w:t>
            </w:r>
          </w:p>
        </w:tc>
      </w:tr>
      <w:tr w:rsidR="006159D9" w:rsidRPr="00152784" w14:paraId="05093DA4" w14:textId="77777777" w:rsidTr="00786E5D">
        <w:trPr>
          <w:trHeight w:val="270"/>
        </w:trPr>
        <w:tc>
          <w:tcPr>
            <w:tcW w:w="709" w:type="dxa"/>
          </w:tcPr>
          <w:p w14:paraId="749E3B9E" w14:textId="77777777" w:rsidR="006159D9" w:rsidRPr="009C7526" w:rsidRDefault="006159D9" w:rsidP="00293E90">
            <w:pPr>
              <w:pStyle w:val="aff9"/>
            </w:pPr>
          </w:p>
        </w:tc>
        <w:tc>
          <w:tcPr>
            <w:tcW w:w="2547" w:type="dxa"/>
            <w:noWrap/>
          </w:tcPr>
          <w:p w14:paraId="7562188D" w14:textId="77777777" w:rsidR="006159D9" w:rsidRPr="00152784" w:rsidRDefault="006159D9" w:rsidP="00293E90">
            <w:pPr>
              <w:pStyle w:val="aff9"/>
              <w:rPr>
                <w:rFonts w:cs="ＭＳ Ｐゴシック"/>
                <w:color w:val="000000"/>
                <w:kern w:val="0"/>
              </w:rPr>
            </w:pPr>
            <w:r w:rsidRPr="00EF0804">
              <w:rPr>
                <w:rFonts w:hint="eastAsia"/>
              </w:rPr>
              <w:t>決済種別</w:t>
            </w:r>
          </w:p>
        </w:tc>
        <w:tc>
          <w:tcPr>
            <w:tcW w:w="5249" w:type="dxa"/>
            <w:noWrap/>
          </w:tcPr>
          <w:p w14:paraId="4F54D8AD" w14:textId="77777777" w:rsidR="006159D9" w:rsidRPr="00152784" w:rsidRDefault="006159D9" w:rsidP="00293E90">
            <w:pPr>
              <w:pStyle w:val="aff9"/>
              <w:rPr>
                <w:rFonts w:cs="ＭＳ Ｐゴシック"/>
                <w:color w:val="000000"/>
                <w:kern w:val="0"/>
              </w:rPr>
            </w:pPr>
            <w:r w:rsidRPr="00EF0804">
              <w:rPr>
                <w:rFonts w:hint="eastAsia"/>
              </w:rPr>
              <w:t>決済種別（現金、クレジットカード、電子マネーなど）を記載（セミコロン区切りで列挙）。</w:t>
            </w:r>
          </w:p>
        </w:tc>
      </w:tr>
      <w:tr w:rsidR="006159D9" w:rsidRPr="00152784" w14:paraId="464D8538" w14:textId="77777777" w:rsidTr="00786E5D">
        <w:trPr>
          <w:trHeight w:val="270"/>
        </w:trPr>
        <w:tc>
          <w:tcPr>
            <w:tcW w:w="709" w:type="dxa"/>
          </w:tcPr>
          <w:p w14:paraId="4E8E796B" w14:textId="77777777" w:rsidR="006159D9" w:rsidRPr="009C7526" w:rsidRDefault="006159D9" w:rsidP="00293E90">
            <w:pPr>
              <w:pStyle w:val="aff9"/>
            </w:pPr>
          </w:p>
        </w:tc>
        <w:tc>
          <w:tcPr>
            <w:tcW w:w="2547" w:type="dxa"/>
            <w:noWrap/>
          </w:tcPr>
          <w:p w14:paraId="4AD4EA97" w14:textId="77777777" w:rsidR="006159D9" w:rsidRPr="00152784" w:rsidRDefault="006159D9" w:rsidP="00293E90">
            <w:pPr>
              <w:pStyle w:val="aff9"/>
              <w:rPr>
                <w:rFonts w:cs="ＭＳ Ｐゴシック"/>
                <w:color w:val="000000"/>
                <w:kern w:val="0"/>
              </w:rPr>
            </w:pPr>
            <w:r w:rsidRPr="00EF0804">
              <w:rPr>
                <w:rFonts w:hint="eastAsia"/>
              </w:rPr>
              <w:t>外国語対応</w:t>
            </w:r>
          </w:p>
        </w:tc>
        <w:tc>
          <w:tcPr>
            <w:tcW w:w="5249" w:type="dxa"/>
            <w:noWrap/>
          </w:tcPr>
          <w:p w14:paraId="65389232" w14:textId="77777777" w:rsidR="006159D9" w:rsidRPr="00152784" w:rsidRDefault="006159D9" w:rsidP="00293E90">
            <w:pPr>
              <w:pStyle w:val="aff9"/>
              <w:rPr>
                <w:rFonts w:cs="ＭＳ Ｐゴシック"/>
                <w:color w:val="000000"/>
                <w:kern w:val="0"/>
              </w:rPr>
            </w:pPr>
            <w:r w:rsidRPr="00EF0804">
              <w:rPr>
                <w:rFonts w:hint="eastAsia"/>
              </w:rPr>
              <w:t>外国語の対応言語を記載（セミコロン区切りで列挙）。</w:t>
            </w:r>
          </w:p>
        </w:tc>
      </w:tr>
      <w:tr w:rsidR="006159D9" w:rsidRPr="00152784" w14:paraId="2BDB1FF2" w14:textId="77777777" w:rsidTr="00786E5D">
        <w:trPr>
          <w:trHeight w:val="270"/>
        </w:trPr>
        <w:tc>
          <w:tcPr>
            <w:tcW w:w="709" w:type="dxa"/>
          </w:tcPr>
          <w:p w14:paraId="26FC9541" w14:textId="77777777" w:rsidR="006159D9" w:rsidRPr="009C7526" w:rsidRDefault="006159D9" w:rsidP="00293E90">
            <w:pPr>
              <w:pStyle w:val="aff9"/>
            </w:pPr>
          </w:p>
        </w:tc>
        <w:tc>
          <w:tcPr>
            <w:tcW w:w="2547" w:type="dxa"/>
            <w:noWrap/>
          </w:tcPr>
          <w:p w14:paraId="42F6A545" w14:textId="77777777" w:rsidR="006159D9" w:rsidRPr="00152784" w:rsidRDefault="006159D9" w:rsidP="00293E90">
            <w:pPr>
              <w:pStyle w:val="aff9"/>
              <w:rPr>
                <w:rFonts w:cs="ＭＳ Ｐゴシック"/>
                <w:color w:val="000000"/>
                <w:kern w:val="0"/>
              </w:rPr>
            </w:pPr>
            <w:r w:rsidRPr="00EF0804">
              <w:rPr>
                <w:rFonts w:hint="eastAsia"/>
              </w:rPr>
              <w:t>外国語対応備考</w:t>
            </w:r>
          </w:p>
        </w:tc>
        <w:tc>
          <w:tcPr>
            <w:tcW w:w="5249" w:type="dxa"/>
            <w:noWrap/>
          </w:tcPr>
          <w:p w14:paraId="0B2F2CEC" w14:textId="77777777" w:rsidR="006159D9" w:rsidRPr="00152784" w:rsidRDefault="006159D9" w:rsidP="00293E90">
            <w:pPr>
              <w:pStyle w:val="aff9"/>
              <w:rPr>
                <w:rFonts w:cs="ＭＳ Ｐゴシック"/>
                <w:color w:val="000000"/>
                <w:kern w:val="0"/>
              </w:rPr>
            </w:pPr>
            <w:r w:rsidRPr="00EF0804">
              <w:rPr>
                <w:rFonts w:hint="eastAsia"/>
              </w:rPr>
              <w:t>外国語対応に関する備考（英語は案内ありなど）を記載。</w:t>
            </w:r>
          </w:p>
        </w:tc>
      </w:tr>
      <w:tr w:rsidR="006159D9" w:rsidRPr="00152784" w14:paraId="5B4D2408" w14:textId="77777777" w:rsidTr="00786E5D">
        <w:trPr>
          <w:trHeight w:val="270"/>
        </w:trPr>
        <w:tc>
          <w:tcPr>
            <w:tcW w:w="709" w:type="dxa"/>
          </w:tcPr>
          <w:p w14:paraId="106541F6" w14:textId="77777777" w:rsidR="006159D9" w:rsidRPr="009C7526" w:rsidRDefault="006159D9" w:rsidP="00293E90">
            <w:pPr>
              <w:pStyle w:val="aff9"/>
            </w:pPr>
          </w:p>
        </w:tc>
        <w:tc>
          <w:tcPr>
            <w:tcW w:w="2547" w:type="dxa"/>
            <w:noWrap/>
          </w:tcPr>
          <w:p w14:paraId="17A032F1" w14:textId="77777777" w:rsidR="006159D9" w:rsidRPr="00152784" w:rsidRDefault="006159D9" w:rsidP="00293E90">
            <w:pPr>
              <w:pStyle w:val="aff9"/>
              <w:rPr>
                <w:rFonts w:cs="ＭＳ Ｐゴシック"/>
                <w:color w:val="000000"/>
                <w:kern w:val="0"/>
              </w:rPr>
            </w:pPr>
            <w:r w:rsidRPr="00EF0804">
              <w:rPr>
                <w:rFonts w:hint="eastAsia"/>
              </w:rPr>
              <w:t>開催条件</w:t>
            </w:r>
          </w:p>
        </w:tc>
        <w:tc>
          <w:tcPr>
            <w:tcW w:w="5249" w:type="dxa"/>
            <w:noWrap/>
          </w:tcPr>
          <w:p w14:paraId="77CF0058" w14:textId="77777777" w:rsidR="006159D9" w:rsidRPr="00152784" w:rsidRDefault="006159D9" w:rsidP="00293E90">
            <w:pPr>
              <w:pStyle w:val="aff9"/>
              <w:rPr>
                <w:rFonts w:cs="ＭＳ Ｐゴシック"/>
                <w:color w:val="000000"/>
                <w:kern w:val="0"/>
              </w:rPr>
            </w:pPr>
            <w:r w:rsidRPr="00EF0804">
              <w:rPr>
                <w:rFonts w:hint="eastAsia"/>
              </w:rPr>
              <w:t>開催条件（雨天決行など）を記載。</w:t>
            </w:r>
          </w:p>
        </w:tc>
      </w:tr>
      <w:tr w:rsidR="006159D9" w:rsidRPr="00152784" w14:paraId="45BE5D0C" w14:textId="77777777" w:rsidTr="00786E5D">
        <w:trPr>
          <w:trHeight w:val="270"/>
        </w:trPr>
        <w:tc>
          <w:tcPr>
            <w:tcW w:w="709" w:type="dxa"/>
          </w:tcPr>
          <w:p w14:paraId="396C2EAF" w14:textId="77777777" w:rsidR="006159D9" w:rsidRPr="009C7526" w:rsidRDefault="006159D9" w:rsidP="00293E90">
            <w:pPr>
              <w:pStyle w:val="aff9"/>
            </w:pPr>
          </w:p>
        </w:tc>
        <w:tc>
          <w:tcPr>
            <w:tcW w:w="2547" w:type="dxa"/>
            <w:noWrap/>
          </w:tcPr>
          <w:p w14:paraId="0647B902" w14:textId="77777777" w:rsidR="006159D9" w:rsidRPr="00EF0804" w:rsidRDefault="006159D9" w:rsidP="00293E90">
            <w:pPr>
              <w:pStyle w:val="aff9"/>
              <w:rPr>
                <w:rFonts w:cs="ＭＳ Ｐゴシック"/>
                <w:color w:val="000000"/>
                <w:kern w:val="0"/>
              </w:rPr>
            </w:pPr>
            <w:r w:rsidRPr="00EF0804">
              <w:rPr>
                <w:rFonts w:hint="eastAsia"/>
              </w:rPr>
              <w:t>申込期限日</w:t>
            </w:r>
          </w:p>
        </w:tc>
        <w:tc>
          <w:tcPr>
            <w:tcW w:w="5249" w:type="dxa"/>
            <w:noWrap/>
          </w:tcPr>
          <w:p w14:paraId="08913581" w14:textId="77777777" w:rsidR="006159D9" w:rsidRPr="00EF0804" w:rsidRDefault="006159D9" w:rsidP="00293E90">
            <w:pPr>
              <w:pStyle w:val="aff9"/>
            </w:pPr>
            <w:r w:rsidRPr="00EF0804">
              <w:rPr>
                <w:rFonts w:hint="eastAsia"/>
              </w:rPr>
              <w:t>申込期限日を記載。</w:t>
            </w:r>
          </w:p>
        </w:tc>
      </w:tr>
      <w:tr w:rsidR="006159D9" w:rsidRPr="00152784" w14:paraId="6DCD71C5" w14:textId="77777777" w:rsidTr="00786E5D">
        <w:trPr>
          <w:trHeight w:val="270"/>
        </w:trPr>
        <w:tc>
          <w:tcPr>
            <w:tcW w:w="709" w:type="dxa"/>
          </w:tcPr>
          <w:p w14:paraId="33045E44" w14:textId="77777777" w:rsidR="006159D9" w:rsidRPr="009C7526" w:rsidRDefault="006159D9" w:rsidP="00293E90">
            <w:pPr>
              <w:pStyle w:val="aff9"/>
            </w:pPr>
          </w:p>
        </w:tc>
        <w:tc>
          <w:tcPr>
            <w:tcW w:w="2547" w:type="dxa"/>
            <w:noWrap/>
          </w:tcPr>
          <w:p w14:paraId="49A1266D" w14:textId="77777777" w:rsidR="006159D9" w:rsidRPr="00EF0804" w:rsidRDefault="006159D9" w:rsidP="00293E90">
            <w:pPr>
              <w:pStyle w:val="aff9"/>
              <w:rPr>
                <w:rFonts w:cs="ＭＳ Ｐゴシック"/>
                <w:color w:val="000000"/>
                <w:kern w:val="0"/>
              </w:rPr>
            </w:pPr>
            <w:r w:rsidRPr="00EF0804">
              <w:rPr>
                <w:rFonts w:hint="eastAsia"/>
              </w:rPr>
              <w:t>申込期限時刻</w:t>
            </w:r>
          </w:p>
        </w:tc>
        <w:tc>
          <w:tcPr>
            <w:tcW w:w="5249" w:type="dxa"/>
            <w:noWrap/>
          </w:tcPr>
          <w:p w14:paraId="464C07A0" w14:textId="77777777" w:rsidR="006159D9" w:rsidRPr="00EF0804" w:rsidRDefault="006159D9" w:rsidP="00293E90">
            <w:pPr>
              <w:pStyle w:val="aff9"/>
            </w:pPr>
            <w:r w:rsidRPr="00EF0804">
              <w:rPr>
                <w:rFonts w:hint="eastAsia"/>
              </w:rPr>
              <w:t>申込期限時刻を記載。</w:t>
            </w:r>
          </w:p>
        </w:tc>
      </w:tr>
      <w:tr w:rsidR="006159D9" w:rsidRPr="00152784" w14:paraId="5690AACE" w14:textId="77777777" w:rsidTr="00786E5D">
        <w:trPr>
          <w:trHeight w:val="270"/>
        </w:trPr>
        <w:tc>
          <w:tcPr>
            <w:tcW w:w="709" w:type="dxa"/>
          </w:tcPr>
          <w:p w14:paraId="7D927AF0" w14:textId="77777777" w:rsidR="006159D9" w:rsidRPr="009C7526" w:rsidRDefault="006159D9" w:rsidP="00293E90">
            <w:pPr>
              <w:pStyle w:val="aff9"/>
            </w:pPr>
          </w:p>
        </w:tc>
        <w:tc>
          <w:tcPr>
            <w:tcW w:w="2547" w:type="dxa"/>
            <w:noWrap/>
          </w:tcPr>
          <w:p w14:paraId="77834A70" w14:textId="77777777" w:rsidR="006159D9" w:rsidRPr="00EF0804" w:rsidRDefault="006159D9" w:rsidP="00293E90">
            <w:pPr>
              <w:pStyle w:val="aff9"/>
              <w:rPr>
                <w:rFonts w:cs="ＭＳ Ｐゴシック"/>
                <w:color w:val="000000"/>
                <w:kern w:val="0"/>
              </w:rPr>
            </w:pPr>
            <w:r w:rsidRPr="00EF0804">
              <w:rPr>
                <w:rFonts w:hint="eastAsia"/>
              </w:rPr>
              <w:t>申込開始日</w:t>
            </w:r>
          </w:p>
        </w:tc>
        <w:tc>
          <w:tcPr>
            <w:tcW w:w="5249" w:type="dxa"/>
            <w:noWrap/>
          </w:tcPr>
          <w:p w14:paraId="02CB9145" w14:textId="77777777" w:rsidR="006159D9" w:rsidRPr="00EF0804" w:rsidRDefault="006159D9" w:rsidP="00293E90">
            <w:pPr>
              <w:pStyle w:val="aff9"/>
            </w:pPr>
            <w:r w:rsidRPr="00EF0804">
              <w:rPr>
                <w:rFonts w:hint="eastAsia"/>
              </w:rPr>
              <w:t>申込開始日を記載。</w:t>
            </w:r>
          </w:p>
        </w:tc>
      </w:tr>
      <w:tr w:rsidR="006159D9" w:rsidRPr="00152784" w14:paraId="1CD50BE3" w14:textId="77777777" w:rsidTr="00786E5D">
        <w:trPr>
          <w:trHeight w:val="270"/>
        </w:trPr>
        <w:tc>
          <w:tcPr>
            <w:tcW w:w="709" w:type="dxa"/>
          </w:tcPr>
          <w:p w14:paraId="06F57729" w14:textId="77777777" w:rsidR="006159D9" w:rsidRPr="009C7526" w:rsidRDefault="006159D9" w:rsidP="00293E90">
            <w:pPr>
              <w:pStyle w:val="aff9"/>
            </w:pPr>
          </w:p>
        </w:tc>
        <w:tc>
          <w:tcPr>
            <w:tcW w:w="2547" w:type="dxa"/>
            <w:noWrap/>
          </w:tcPr>
          <w:p w14:paraId="11E90D9B" w14:textId="77777777" w:rsidR="006159D9" w:rsidRPr="00EF0804" w:rsidRDefault="006159D9" w:rsidP="00293E90">
            <w:pPr>
              <w:pStyle w:val="aff9"/>
              <w:rPr>
                <w:rFonts w:cs="ＭＳ Ｐゴシック"/>
                <w:color w:val="000000"/>
                <w:kern w:val="0"/>
              </w:rPr>
            </w:pPr>
            <w:r w:rsidRPr="00EF0804">
              <w:rPr>
                <w:rFonts w:hint="eastAsia"/>
              </w:rPr>
              <w:t>申込開始時刻</w:t>
            </w:r>
          </w:p>
        </w:tc>
        <w:tc>
          <w:tcPr>
            <w:tcW w:w="5249" w:type="dxa"/>
            <w:noWrap/>
          </w:tcPr>
          <w:p w14:paraId="34BB9F25" w14:textId="77777777" w:rsidR="006159D9" w:rsidRPr="00EF0804" w:rsidRDefault="006159D9" w:rsidP="00293E90">
            <w:pPr>
              <w:pStyle w:val="aff9"/>
            </w:pPr>
            <w:r w:rsidRPr="00EF0804">
              <w:rPr>
                <w:rFonts w:hint="eastAsia"/>
              </w:rPr>
              <w:t>申込開始時刻を記載。</w:t>
            </w:r>
          </w:p>
        </w:tc>
      </w:tr>
      <w:tr w:rsidR="006159D9" w:rsidRPr="00152784" w14:paraId="0A7050A2" w14:textId="77777777" w:rsidTr="00786E5D">
        <w:trPr>
          <w:trHeight w:val="270"/>
        </w:trPr>
        <w:tc>
          <w:tcPr>
            <w:tcW w:w="709" w:type="dxa"/>
          </w:tcPr>
          <w:p w14:paraId="3435B4D8" w14:textId="77777777" w:rsidR="006159D9" w:rsidRPr="009C7526" w:rsidRDefault="006159D9" w:rsidP="00293E90">
            <w:pPr>
              <w:pStyle w:val="aff9"/>
            </w:pPr>
          </w:p>
        </w:tc>
        <w:tc>
          <w:tcPr>
            <w:tcW w:w="2547" w:type="dxa"/>
            <w:noWrap/>
          </w:tcPr>
          <w:p w14:paraId="0B6790D9" w14:textId="77777777" w:rsidR="006159D9" w:rsidRPr="00EF0804" w:rsidRDefault="006159D9" w:rsidP="00293E90">
            <w:pPr>
              <w:pStyle w:val="aff9"/>
              <w:rPr>
                <w:rFonts w:cs="ＭＳ Ｐゴシック"/>
                <w:color w:val="000000"/>
                <w:kern w:val="0"/>
              </w:rPr>
            </w:pPr>
            <w:r w:rsidRPr="00EF0804">
              <w:rPr>
                <w:rFonts w:hint="eastAsia"/>
              </w:rPr>
              <w:t>申込</w:t>
            </w:r>
            <w:r w:rsidRPr="00EF0804">
              <w:t>URL</w:t>
            </w:r>
          </w:p>
        </w:tc>
        <w:tc>
          <w:tcPr>
            <w:tcW w:w="5249" w:type="dxa"/>
            <w:noWrap/>
          </w:tcPr>
          <w:p w14:paraId="1F2C8829" w14:textId="77777777" w:rsidR="006159D9" w:rsidRPr="00EF0804" w:rsidRDefault="006159D9" w:rsidP="00293E90">
            <w:pPr>
              <w:pStyle w:val="aff9"/>
            </w:pPr>
            <w:r w:rsidRPr="00EF0804">
              <w:t>Web</w:t>
            </w:r>
            <w:r w:rsidRPr="00EF0804">
              <w:rPr>
                <w:rFonts w:hint="eastAsia"/>
              </w:rPr>
              <w:t>で</w:t>
            </w:r>
            <w:r w:rsidRPr="00EF0804">
              <w:t>申し込む場合のURLを記載。</w:t>
            </w:r>
          </w:p>
        </w:tc>
      </w:tr>
      <w:tr w:rsidR="006159D9" w:rsidRPr="00152784" w14:paraId="1195A455" w14:textId="77777777" w:rsidTr="00786E5D">
        <w:trPr>
          <w:trHeight w:val="270"/>
        </w:trPr>
        <w:tc>
          <w:tcPr>
            <w:tcW w:w="709" w:type="dxa"/>
          </w:tcPr>
          <w:p w14:paraId="11D2121F" w14:textId="77777777" w:rsidR="006159D9" w:rsidRPr="009C7526" w:rsidRDefault="006159D9" w:rsidP="00293E90">
            <w:pPr>
              <w:pStyle w:val="aff9"/>
            </w:pPr>
            <w:r w:rsidRPr="009C7526">
              <w:rPr>
                <w:rFonts w:hint="eastAsia"/>
              </w:rPr>
              <w:t>必</w:t>
            </w:r>
          </w:p>
        </w:tc>
        <w:tc>
          <w:tcPr>
            <w:tcW w:w="2547" w:type="dxa"/>
            <w:noWrap/>
          </w:tcPr>
          <w:p w14:paraId="430DFCBD" w14:textId="77777777" w:rsidR="006159D9" w:rsidRPr="00EF0804" w:rsidRDefault="006159D9" w:rsidP="00293E90">
            <w:pPr>
              <w:pStyle w:val="aff9"/>
            </w:pPr>
            <w:r w:rsidRPr="00EF0804">
              <w:rPr>
                <w:rFonts w:hint="eastAsia"/>
              </w:rPr>
              <w:t>申込方法</w:t>
            </w:r>
          </w:p>
        </w:tc>
        <w:tc>
          <w:tcPr>
            <w:tcW w:w="5249" w:type="dxa"/>
            <w:noWrap/>
          </w:tcPr>
          <w:p w14:paraId="0AA5B176" w14:textId="77777777" w:rsidR="006159D9" w:rsidRPr="00EF0804" w:rsidRDefault="006159D9" w:rsidP="00293E90">
            <w:pPr>
              <w:pStyle w:val="aff9"/>
            </w:pPr>
            <w:r w:rsidRPr="00EF0804">
              <w:rPr>
                <w:rFonts w:hint="eastAsia"/>
              </w:rPr>
              <w:t>イベント会場へのアクセス方法を記載。</w:t>
            </w:r>
          </w:p>
        </w:tc>
      </w:tr>
      <w:tr w:rsidR="006159D9" w:rsidRPr="00152784" w14:paraId="3DB9324D" w14:textId="77777777" w:rsidTr="00786E5D">
        <w:trPr>
          <w:trHeight w:val="270"/>
        </w:trPr>
        <w:tc>
          <w:tcPr>
            <w:tcW w:w="709" w:type="dxa"/>
          </w:tcPr>
          <w:p w14:paraId="34CE07A7" w14:textId="77777777" w:rsidR="006159D9" w:rsidRPr="009C7526" w:rsidRDefault="006159D9" w:rsidP="00293E90">
            <w:pPr>
              <w:pStyle w:val="aff9"/>
            </w:pPr>
          </w:p>
        </w:tc>
        <w:tc>
          <w:tcPr>
            <w:tcW w:w="2547" w:type="dxa"/>
            <w:noWrap/>
          </w:tcPr>
          <w:p w14:paraId="5F08630A" w14:textId="77777777" w:rsidR="006159D9" w:rsidRPr="00EF0804" w:rsidRDefault="006159D9" w:rsidP="00293E90">
            <w:pPr>
              <w:pStyle w:val="aff9"/>
            </w:pPr>
            <w:r w:rsidRPr="00EF0804">
              <w:rPr>
                <w:rFonts w:hint="eastAsia"/>
              </w:rPr>
              <w:t>アクセス方法</w:t>
            </w:r>
          </w:p>
        </w:tc>
        <w:tc>
          <w:tcPr>
            <w:tcW w:w="5249" w:type="dxa"/>
            <w:noWrap/>
          </w:tcPr>
          <w:p w14:paraId="5FCC5A83" w14:textId="77777777" w:rsidR="006159D9" w:rsidRPr="00EF0804" w:rsidRDefault="006159D9" w:rsidP="00293E90">
            <w:pPr>
              <w:pStyle w:val="aff9"/>
            </w:pPr>
            <w:r w:rsidRPr="00EF0804">
              <w:rPr>
                <w:rFonts w:hint="eastAsia"/>
              </w:rPr>
              <w:t>イベント会場へのアクセス方法を記載。</w:t>
            </w:r>
          </w:p>
        </w:tc>
      </w:tr>
      <w:tr w:rsidR="006159D9" w:rsidRPr="00152784" w14:paraId="6960567C" w14:textId="77777777" w:rsidTr="00786E5D">
        <w:trPr>
          <w:trHeight w:val="270"/>
        </w:trPr>
        <w:tc>
          <w:tcPr>
            <w:tcW w:w="709" w:type="dxa"/>
          </w:tcPr>
          <w:p w14:paraId="04CB7E3B" w14:textId="77777777" w:rsidR="006159D9" w:rsidRPr="009C7526" w:rsidRDefault="006159D9" w:rsidP="00293E90">
            <w:pPr>
              <w:pStyle w:val="aff9"/>
            </w:pPr>
          </w:p>
        </w:tc>
        <w:tc>
          <w:tcPr>
            <w:tcW w:w="2547" w:type="dxa"/>
            <w:noWrap/>
          </w:tcPr>
          <w:p w14:paraId="0DB65123" w14:textId="77777777" w:rsidR="006159D9" w:rsidRPr="00EF0804" w:rsidRDefault="006159D9" w:rsidP="00293E90">
            <w:pPr>
              <w:pStyle w:val="aff9"/>
            </w:pPr>
            <w:r w:rsidRPr="00EF0804">
              <w:rPr>
                <w:rFonts w:hint="eastAsia"/>
              </w:rPr>
              <w:t>駐車場情報</w:t>
            </w:r>
          </w:p>
        </w:tc>
        <w:tc>
          <w:tcPr>
            <w:tcW w:w="5249" w:type="dxa"/>
            <w:noWrap/>
          </w:tcPr>
          <w:p w14:paraId="26536BEE" w14:textId="77777777" w:rsidR="006159D9" w:rsidRPr="00EF0804" w:rsidRDefault="006159D9" w:rsidP="00293E90">
            <w:pPr>
              <w:pStyle w:val="aff9"/>
            </w:pPr>
            <w:r w:rsidRPr="00EF0804">
              <w:rPr>
                <w:rFonts w:hint="eastAsia"/>
              </w:rPr>
              <w:t>イベント会場で指定されている駐車場情報を記載。</w:t>
            </w:r>
          </w:p>
        </w:tc>
      </w:tr>
      <w:tr w:rsidR="006159D9" w:rsidRPr="00152784" w14:paraId="4AA97F76" w14:textId="77777777" w:rsidTr="00786E5D">
        <w:trPr>
          <w:trHeight w:val="270"/>
        </w:trPr>
        <w:tc>
          <w:tcPr>
            <w:tcW w:w="709" w:type="dxa"/>
          </w:tcPr>
          <w:p w14:paraId="2FE2C8C3" w14:textId="77777777" w:rsidR="006159D9" w:rsidRPr="009C7526" w:rsidRDefault="006159D9" w:rsidP="00293E90">
            <w:pPr>
              <w:pStyle w:val="aff9"/>
            </w:pPr>
          </w:p>
        </w:tc>
        <w:tc>
          <w:tcPr>
            <w:tcW w:w="2547" w:type="dxa"/>
            <w:noWrap/>
          </w:tcPr>
          <w:p w14:paraId="2A3CA207" w14:textId="77777777" w:rsidR="006159D9" w:rsidRPr="00EF0804" w:rsidRDefault="006159D9" w:rsidP="00293E90">
            <w:pPr>
              <w:pStyle w:val="aff9"/>
            </w:pPr>
            <w:r w:rsidRPr="00EF0804">
              <w:rPr>
                <w:rFonts w:hint="eastAsia"/>
              </w:rPr>
              <w:t>駐車場料金</w:t>
            </w:r>
          </w:p>
        </w:tc>
        <w:tc>
          <w:tcPr>
            <w:tcW w:w="5249" w:type="dxa"/>
            <w:noWrap/>
          </w:tcPr>
          <w:p w14:paraId="7320C16E" w14:textId="77777777" w:rsidR="006159D9" w:rsidRPr="00EF0804" w:rsidRDefault="006159D9" w:rsidP="00FC7694">
            <w:pPr>
              <w:pStyle w:val="aff9"/>
            </w:pPr>
            <w:r w:rsidRPr="00EF0804">
              <w:rPr>
                <w:rFonts w:hint="eastAsia"/>
              </w:rPr>
              <w:t>駐車場料金の「有料」、「無料」の区分を記載。</w:t>
            </w:r>
          </w:p>
        </w:tc>
      </w:tr>
      <w:tr w:rsidR="006159D9" w:rsidRPr="00152784" w14:paraId="1A29B06D" w14:textId="77777777" w:rsidTr="00786E5D">
        <w:trPr>
          <w:trHeight w:val="270"/>
        </w:trPr>
        <w:tc>
          <w:tcPr>
            <w:tcW w:w="709" w:type="dxa"/>
          </w:tcPr>
          <w:p w14:paraId="638BBE49" w14:textId="77777777" w:rsidR="006159D9" w:rsidRPr="009C7526" w:rsidRDefault="006159D9" w:rsidP="00293E90">
            <w:pPr>
              <w:pStyle w:val="aff9"/>
            </w:pPr>
          </w:p>
        </w:tc>
        <w:tc>
          <w:tcPr>
            <w:tcW w:w="2547" w:type="dxa"/>
            <w:noWrap/>
          </w:tcPr>
          <w:p w14:paraId="030FF05B" w14:textId="77777777" w:rsidR="006159D9" w:rsidRPr="00EF0804" w:rsidRDefault="006159D9" w:rsidP="00293E90">
            <w:pPr>
              <w:pStyle w:val="aff9"/>
            </w:pPr>
            <w:r w:rsidRPr="00EF0804">
              <w:rPr>
                <w:rFonts w:hint="eastAsia"/>
              </w:rPr>
              <w:t>駐輪場情報</w:t>
            </w:r>
          </w:p>
        </w:tc>
        <w:tc>
          <w:tcPr>
            <w:tcW w:w="5249" w:type="dxa"/>
            <w:noWrap/>
          </w:tcPr>
          <w:p w14:paraId="158493E0" w14:textId="77777777" w:rsidR="006159D9" w:rsidRPr="00EF0804" w:rsidRDefault="006159D9" w:rsidP="00293E90">
            <w:pPr>
              <w:pStyle w:val="aff9"/>
            </w:pPr>
            <w:r w:rsidRPr="00EF0804">
              <w:rPr>
                <w:rFonts w:hint="eastAsia"/>
              </w:rPr>
              <w:t>イベント会場で指定されている駐輪場情報を記載。</w:t>
            </w:r>
          </w:p>
        </w:tc>
      </w:tr>
      <w:tr w:rsidR="006159D9" w:rsidRPr="00152784" w14:paraId="0B905D67" w14:textId="77777777" w:rsidTr="00786E5D">
        <w:trPr>
          <w:trHeight w:val="270"/>
        </w:trPr>
        <w:tc>
          <w:tcPr>
            <w:tcW w:w="709" w:type="dxa"/>
          </w:tcPr>
          <w:p w14:paraId="4C620AFB" w14:textId="77777777" w:rsidR="006159D9" w:rsidRPr="009C7526" w:rsidRDefault="006159D9" w:rsidP="00293E90">
            <w:pPr>
              <w:pStyle w:val="aff9"/>
            </w:pPr>
            <w:r w:rsidRPr="009C7526">
              <w:rPr>
                <w:rFonts w:hint="eastAsia"/>
              </w:rPr>
              <w:t>必</w:t>
            </w:r>
          </w:p>
        </w:tc>
        <w:tc>
          <w:tcPr>
            <w:tcW w:w="2547" w:type="dxa"/>
            <w:noWrap/>
          </w:tcPr>
          <w:p w14:paraId="684C20AA" w14:textId="77777777" w:rsidR="006159D9" w:rsidRPr="00EF0804" w:rsidRDefault="006159D9" w:rsidP="00293E90">
            <w:pPr>
              <w:pStyle w:val="aff9"/>
            </w:pPr>
            <w:r w:rsidRPr="00EF0804">
              <w:rPr>
                <w:rFonts w:hint="eastAsia"/>
              </w:rPr>
              <w:t>連絡先情報</w:t>
            </w:r>
          </w:p>
        </w:tc>
        <w:tc>
          <w:tcPr>
            <w:tcW w:w="5249" w:type="dxa"/>
            <w:noWrap/>
          </w:tcPr>
          <w:p w14:paraId="2195D16F" w14:textId="2A94A6E7" w:rsidR="006159D9" w:rsidRPr="00EF0804" w:rsidRDefault="006159D9" w:rsidP="00293E90">
            <w:pPr>
              <w:pStyle w:val="aff9"/>
            </w:pPr>
            <w:r>
              <w:rPr>
                <w:rFonts w:hint="eastAsia"/>
              </w:rPr>
              <w:t>連絡先情報を記載。コアデータモデル「</w:t>
            </w:r>
            <w:r w:rsidRPr="00EF0804">
              <w:rPr>
                <w:rFonts w:hint="eastAsia"/>
              </w:rPr>
              <w:t>連絡先</w:t>
            </w:r>
            <w:r>
              <w:rPr>
                <w:rFonts w:hint="eastAsia"/>
              </w:rPr>
              <w:t>」を参照</w:t>
            </w:r>
            <w:r w:rsidRPr="00EF0804">
              <w:rPr>
                <w:rFonts w:hint="eastAsia"/>
              </w:rPr>
              <w:t>。</w:t>
            </w:r>
          </w:p>
        </w:tc>
      </w:tr>
      <w:tr w:rsidR="006159D9" w:rsidRPr="00152784" w14:paraId="5D1D2094" w14:textId="77777777" w:rsidTr="00786E5D">
        <w:trPr>
          <w:trHeight w:val="270"/>
        </w:trPr>
        <w:tc>
          <w:tcPr>
            <w:tcW w:w="709" w:type="dxa"/>
          </w:tcPr>
          <w:p w14:paraId="3C5BF63C" w14:textId="77777777" w:rsidR="006159D9" w:rsidRPr="009C7526" w:rsidRDefault="006159D9" w:rsidP="00293E90">
            <w:pPr>
              <w:pStyle w:val="aff9"/>
            </w:pPr>
          </w:p>
        </w:tc>
        <w:tc>
          <w:tcPr>
            <w:tcW w:w="2547" w:type="dxa"/>
            <w:noWrap/>
          </w:tcPr>
          <w:p w14:paraId="2F023005" w14:textId="77777777" w:rsidR="006159D9" w:rsidRPr="00EF0804" w:rsidRDefault="006159D9" w:rsidP="00293E90">
            <w:pPr>
              <w:pStyle w:val="aff9"/>
            </w:pPr>
            <w:r w:rsidRPr="00EF0804">
              <w:rPr>
                <w:rFonts w:hint="eastAsia"/>
              </w:rPr>
              <w:t>アクセリビリティ情報</w:t>
            </w:r>
          </w:p>
        </w:tc>
        <w:tc>
          <w:tcPr>
            <w:tcW w:w="5249" w:type="dxa"/>
            <w:noWrap/>
          </w:tcPr>
          <w:p w14:paraId="01F8E997" w14:textId="77777777" w:rsidR="006159D9" w:rsidRDefault="006159D9" w:rsidP="00293E90">
            <w:pPr>
              <w:pStyle w:val="aff9"/>
            </w:pPr>
            <w:r w:rsidRPr="00EF0804">
              <w:rPr>
                <w:rFonts w:hint="eastAsia"/>
              </w:rPr>
              <w:t>アクセリビリティ情報</w:t>
            </w:r>
            <w:r>
              <w:rPr>
                <w:rFonts w:hint="eastAsia"/>
              </w:rPr>
              <w:t>を記載。</w:t>
            </w:r>
          </w:p>
          <w:p w14:paraId="4525FB0E" w14:textId="77777777" w:rsidR="006159D9" w:rsidRPr="00EF0804" w:rsidRDefault="006159D9" w:rsidP="00293E90">
            <w:pPr>
              <w:pStyle w:val="aff9"/>
            </w:pPr>
            <w:r>
              <w:rPr>
                <w:rFonts w:hint="eastAsia"/>
              </w:rPr>
              <w:t>コアデータモデル「アクセシビリティ」を参照</w:t>
            </w:r>
            <w:r w:rsidRPr="00EF0804">
              <w:rPr>
                <w:rFonts w:hint="eastAsia"/>
              </w:rPr>
              <w:t>。</w:t>
            </w:r>
          </w:p>
        </w:tc>
      </w:tr>
      <w:tr w:rsidR="006159D9" w:rsidRPr="00152784" w14:paraId="0E05FB62" w14:textId="77777777" w:rsidTr="00786E5D">
        <w:trPr>
          <w:trHeight w:val="270"/>
        </w:trPr>
        <w:tc>
          <w:tcPr>
            <w:tcW w:w="709" w:type="dxa"/>
          </w:tcPr>
          <w:p w14:paraId="4177AC1A" w14:textId="77777777" w:rsidR="006159D9" w:rsidRPr="009C7526" w:rsidRDefault="006159D9" w:rsidP="00293E90">
            <w:pPr>
              <w:pStyle w:val="aff9"/>
            </w:pPr>
          </w:p>
        </w:tc>
        <w:tc>
          <w:tcPr>
            <w:tcW w:w="2547" w:type="dxa"/>
            <w:noWrap/>
          </w:tcPr>
          <w:p w14:paraId="27122F39" w14:textId="6D0ED33A" w:rsidR="006159D9" w:rsidRPr="00EF0804" w:rsidRDefault="006159D9" w:rsidP="00293E90">
            <w:pPr>
              <w:pStyle w:val="aff9"/>
            </w:pPr>
            <w:r w:rsidRPr="00EF0804">
              <w:rPr>
                <w:rFonts w:hint="eastAsia"/>
              </w:rPr>
              <w:t>子育て支援情報</w:t>
            </w:r>
          </w:p>
        </w:tc>
        <w:tc>
          <w:tcPr>
            <w:tcW w:w="5249" w:type="dxa"/>
            <w:noWrap/>
          </w:tcPr>
          <w:p w14:paraId="7FAA6602" w14:textId="286475DE" w:rsidR="006159D9" w:rsidRDefault="006159D9" w:rsidP="00293E90">
            <w:pPr>
              <w:pStyle w:val="aff9"/>
            </w:pPr>
            <w:r w:rsidRPr="00EF0804">
              <w:rPr>
                <w:rFonts w:hint="eastAsia"/>
              </w:rPr>
              <w:t>子育て支援情報</w:t>
            </w:r>
            <w:r>
              <w:rPr>
                <w:rFonts w:hint="eastAsia"/>
              </w:rPr>
              <w:t>を記載。</w:t>
            </w:r>
          </w:p>
          <w:p w14:paraId="471865CB" w14:textId="18C4FB04" w:rsidR="006159D9" w:rsidRPr="00EF0804" w:rsidRDefault="006159D9" w:rsidP="00293E90">
            <w:pPr>
              <w:pStyle w:val="aff9"/>
            </w:pPr>
            <w:r>
              <w:rPr>
                <w:rFonts w:hint="eastAsia"/>
              </w:rPr>
              <w:t>コアデータモデル「子育て支援</w:t>
            </w:r>
            <w:r w:rsidR="003B5BCB">
              <w:rPr>
                <w:rFonts w:hint="eastAsia"/>
              </w:rPr>
              <w:t>情報</w:t>
            </w:r>
            <w:r>
              <w:rPr>
                <w:rFonts w:hint="eastAsia"/>
              </w:rPr>
              <w:t>」を参照</w:t>
            </w:r>
            <w:r w:rsidRPr="00EF0804">
              <w:rPr>
                <w:rFonts w:hint="eastAsia"/>
              </w:rPr>
              <w:t>。</w:t>
            </w:r>
          </w:p>
        </w:tc>
      </w:tr>
    </w:tbl>
    <w:p w14:paraId="34C1AE20" w14:textId="57065B12" w:rsidR="009C1D10" w:rsidRDefault="009C1D10" w:rsidP="006E6D00">
      <w:r>
        <w:rPr>
          <w:rFonts w:hint="eastAsia"/>
        </w:rPr>
        <w:t>項目の記入例</w:t>
      </w:r>
      <w:r w:rsidR="00EF68DF">
        <w:rPr>
          <w:rFonts w:hint="eastAsia"/>
        </w:rPr>
        <w:t>や形式</w:t>
      </w:r>
      <w:r>
        <w:rPr>
          <w:rFonts w:hint="eastAsia"/>
        </w:rPr>
        <w:t>などの詳細は「</w:t>
      </w:r>
      <w:r w:rsidR="000571D3" w:rsidRPr="000571D3">
        <w:t>438_コアデータモデル_DMD.xlsx</w:t>
      </w:r>
      <w:r>
        <w:rPr>
          <w:rFonts w:hint="eastAsia"/>
        </w:rPr>
        <w:t>」もあわせて参照してください。</w:t>
      </w:r>
    </w:p>
    <w:p w14:paraId="310CFF5F" w14:textId="77777777" w:rsidR="009C1D10" w:rsidRDefault="009C1D10" w:rsidP="006E6D00"/>
    <w:p w14:paraId="532B8035" w14:textId="77777777" w:rsidR="009C1D10" w:rsidRDefault="009C1D10" w:rsidP="006E6D00"/>
    <w:p w14:paraId="36AFD7A4" w14:textId="5AFCF14B" w:rsidR="008A640C" w:rsidRDefault="008A640C" w:rsidP="006E6D00">
      <w:r>
        <w:br w:type="page"/>
      </w:r>
    </w:p>
    <w:p w14:paraId="212B416A" w14:textId="0C38F2B7" w:rsidR="000F5810" w:rsidRDefault="00D54A82" w:rsidP="00BF30B2">
      <w:pPr>
        <w:pStyle w:val="1"/>
        <w:spacing w:before="360"/>
      </w:pPr>
      <w:bookmarkStart w:id="31" w:name="_Toc99386211"/>
      <w:r>
        <w:rPr>
          <w:rFonts w:hint="eastAsia"/>
        </w:rPr>
        <w:lastRenderedPageBreak/>
        <w:t>活用場面イメージ</w:t>
      </w:r>
      <w:bookmarkEnd w:id="31"/>
    </w:p>
    <w:p w14:paraId="2847799A" w14:textId="7FC40023" w:rsidR="009836F1" w:rsidRDefault="009836F1" w:rsidP="00CA7EF0">
      <w:pPr>
        <w:pStyle w:val="2"/>
        <w:spacing w:before="360"/>
      </w:pPr>
      <w:bookmarkStart w:id="32" w:name="_Toc99386212"/>
      <w:r>
        <w:rPr>
          <w:rFonts w:hint="eastAsia"/>
        </w:rPr>
        <w:t>イベント情報収集時のイメージ</w:t>
      </w:r>
      <w:bookmarkEnd w:id="32"/>
    </w:p>
    <w:p w14:paraId="0289BE20" w14:textId="6740D394" w:rsidR="00CA7EF0" w:rsidRPr="00CA7EF0" w:rsidRDefault="009836F1" w:rsidP="00506EA8">
      <w:r>
        <w:rPr>
          <w:rFonts w:hint="eastAsia"/>
        </w:rPr>
        <w:t>各行政機関では、イベントを自ら主催する場合と、</w:t>
      </w:r>
      <w:r w:rsidR="001664B7">
        <w:rPr>
          <w:rFonts w:hint="eastAsia"/>
        </w:rPr>
        <w:t>第三者が行うイベントを後援する場合があります。</w:t>
      </w:r>
    </w:p>
    <w:p w14:paraId="60F97237" w14:textId="5388202E" w:rsidR="00C349DB" w:rsidRPr="004F09A8" w:rsidRDefault="004F493A" w:rsidP="006966C7">
      <w:pPr>
        <w:pStyle w:val="3"/>
      </w:pPr>
      <w:bookmarkStart w:id="33" w:name="_Toc99386213"/>
      <w:r w:rsidRPr="004F09A8">
        <w:rPr>
          <w:rFonts w:hint="eastAsia"/>
        </w:rPr>
        <w:t>主催イベント</w:t>
      </w:r>
      <w:bookmarkEnd w:id="33"/>
    </w:p>
    <w:p w14:paraId="075B2B89" w14:textId="161A5BAA" w:rsidR="0005363E" w:rsidRDefault="004F493A" w:rsidP="004F09A8">
      <w:r>
        <w:rPr>
          <w:rFonts w:hint="eastAsia"/>
        </w:rPr>
        <w:t>主催イベントは、本</w:t>
      </w:r>
      <w:r w:rsidR="00C2599E">
        <w:rPr>
          <w:rFonts w:hint="eastAsia"/>
        </w:rPr>
        <w:t>データモデル</w:t>
      </w:r>
      <w:r>
        <w:rPr>
          <w:rFonts w:hint="eastAsia"/>
        </w:rPr>
        <w:t>の</w:t>
      </w:r>
      <w:r w:rsidR="0005363E">
        <w:rPr>
          <w:rFonts w:hint="eastAsia"/>
        </w:rPr>
        <w:t>イベント情報に従い記入します。府省でのイベント案内ページ等に掲載、</w:t>
      </w:r>
      <w:r w:rsidR="00543D9E">
        <w:rPr>
          <w:rFonts w:hint="eastAsia"/>
        </w:rPr>
        <w:t>若しくは</w:t>
      </w:r>
      <w:r w:rsidR="0005363E">
        <w:rPr>
          <w:rFonts w:hint="eastAsia"/>
        </w:rPr>
        <w:t>、APIで公開することで、広範囲へのイベント情報の公開が期待されます。</w:t>
      </w:r>
    </w:p>
    <w:p w14:paraId="7CC3B30C" w14:textId="2FCF68C9" w:rsidR="00171B85" w:rsidRPr="004F09A8" w:rsidRDefault="004F493A" w:rsidP="006966C7">
      <w:pPr>
        <w:pStyle w:val="3"/>
      </w:pPr>
      <w:bookmarkStart w:id="34" w:name="_Toc99386214"/>
      <w:r w:rsidRPr="004F09A8">
        <w:rPr>
          <w:rFonts w:hint="eastAsia"/>
        </w:rPr>
        <w:t>後援名義イベント</w:t>
      </w:r>
      <w:bookmarkEnd w:id="34"/>
    </w:p>
    <w:p w14:paraId="3CDBF367" w14:textId="0C3B562A" w:rsidR="00D54A82" w:rsidRDefault="004F493A" w:rsidP="004F09A8">
      <w:r>
        <w:rPr>
          <w:rFonts w:hint="eastAsia"/>
        </w:rPr>
        <w:t>後援名義の依頼者に、申請データの一部として提出をしてもらいます。</w:t>
      </w:r>
      <w:r w:rsidR="0005363E">
        <w:rPr>
          <w:rFonts w:hint="eastAsia"/>
        </w:rPr>
        <w:t>府省でのイベント案内ページ等に掲載、</w:t>
      </w:r>
      <w:r w:rsidR="00543D9E">
        <w:rPr>
          <w:rFonts w:hint="eastAsia"/>
        </w:rPr>
        <w:t>若しくは</w:t>
      </w:r>
      <w:r w:rsidR="0005363E">
        <w:rPr>
          <w:rFonts w:hint="eastAsia"/>
        </w:rPr>
        <w:t>、APIで公開することで、広範囲へのイベント情報の公開が期待されます。</w:t>
      </w:r>
    </w:p>
    <w:p w14:paraId="1E235DE0" w14:textId="22CA3A77" w:rsidR="00171B85" w:rsidRPr="00171B85" w:rsidRDefault="004F493A" w:rsidP="00CA7EF0">
      <w:pPr>
        <w:pStyle w:val="2"/>
        <w:spacing w:before="360"/>
      </w:pPr>
      <w:bookmarkStart w:id="35" w:name="_Toc99386215"/>
      <w:r>
        <w:rPr>
          <w:rFonts w:hint="eastAsia"/>
        </w:rPr>
        <w:t>各種会議</w:t>
      </w:r>
      <w:r w:rsidR="00517942">
        <w:rPr>
          <w:rFonts w:hint="eastAsia"/>
        </w:rPr>
        <w:t>への適用</w:t>
      </w:r>
      <w:r w:rsidR="001664B7">
        <w:rPr>
          <w:rFonts w:hint="eastAsia"/>
        </w:rPr>
        <w:t>イメージ</w:t>
      </w:r>
      <w:bookmarkEnd w:id="35"/>
    </w:p>
    <w:p w14:paraId="3C5B15E0" w14:textId="372E8F58" w:rsidR="00B61DB7" w:rsidRDefault="004F493A" w:rsidP="00152BEF">
      <w:r>
        <w:rPr>
          <w:rFonts w:hint="eastAsia"/>
        </w:rPr>
        <w:t>審議会など</w:t>
      </w:r>
      <w:r w:rsidR="008A640C">
        <w:rPr>
          <w:rFonts w:hint="eastAsia"/>
        </w:rPr>
        <w:t>の</w:t>
      </w:r>
      <w:r>
        <w:rPr>
          <w:rFonts w:hint="eastAsia"/>
        </w:rPr>
        <w:t>会議開催</w:t>
      </w:r>
      <w:r w:rsidR="00FB360A">
        <w:rPr>
          <w:rFonts w:hint="eastAsia"/>
        </w:rPr>
        <w:t>は、現在、各府省のWebページ</w:t>
      </w:r>
      <w:r w:rsidR="00B764A9">
        <w:rPr>
          <w:rFonts w:hint="eastAsia"/>
        </w:rPr>
        <w:t>に掲載されて</w:t>
      </w:r>
      <w:r w:rsidR="00FB360A">
        <w:rPr>
          <w:rFonts w:hint="eastAsia"/>
        </w:rPr>
        <w:t>いますが</w:t>
      </w:r>
      <w:r w:rsidR="004D1E4D">
        <w:rPr>
          <w:rFonts w:hint="eastAsia"/>
        </w:rPr>
        <w:t>、</w:t>
      </w:r>
      <w:r w:rsidR="0005363E">
        <w:rPr>
          <w:rFonts w:hint="eastAsia"/>
        </w:rPr>
        <w:t>イベント情報提供モデル</w:t>
      </w:r>
      <w:r w:rsidR="004D1E4D">
        <w:rPr>
          <w:rFonts w:hint="eastAsia"/>
        </w:rPr>
        <w:t>を使</w:t>
      </w:r>
      <w:r w:rsidR="008A640C">
        <w:rPr>
          <w:rFonts w:hint="eastAsia"/>
        </w:rPr>
        <w:t>って</w:t>
      </w:r>
      <w:r w:rsidR="0052130E">
        <w:rPr>
          <w:rFonts w:hint="eastAsia"/>
        </w:rPr>
        <w:t>提供することで、会議</w:t>
      </w:r>
      <w:r w:rsidR="00BD5A8B">
        <w:rPr>
          <w:rFonts w:hint="eastAsia"/>
        </w:rPr>
        <w:t>内容を広く広報することが</w:t>
      </w:r>
      <w:r w:rsidR="0052130E">
        <w:rPr>
          <w:rFonts w:hint="eastAsia"/>
        </w:rPr>
        <w:t>可能</w:t>
      </w:r>
      <w:r w:rsidR="00BD5A8B">
        <w:rPr>
          <w:rFonts w:hint="eastAsia"/>
        </w:rPr>
        <w:t>になります。</w:t>
      </w:r>
      <w:r w:rsidR="00A91954">
        <w:rPr>
          <w:rFonts w:hint="eastAsia"/>
        </w:rPr>
        <w:t>以下の表は会議をイベント</w:t>
      </w:r>
      <w:r w:rsidR="001E04B3">
        <w:rPr>
          <w:rFonts w:hint="eastAsia"/>
        </w:rPr>
        <w:t>の一種と</w:t>
      </w:r>
      <w:r w:rsidR="00A20B5A">
        <w:rPr>
          <w:rFonts w:hint="eastAsia"/>
        </w:rPr>
        <w:t>捉え、イベントのデータモデルをベースにカスタマイズした会議のデータモデルの例</w:t>
      </w:r>
      <w:r w:rsidR="001E04B3">
        <w:rPr>
          <w:rFonts w:hint="eastAsia"/>
        </w:rPr>
        <w:t>です。</w:t>
      </w:r>
    </w:p>
    <w:p w14:paraId="2B7C6FCB" w14:textId="47A7E426" w:rsidR="00B61DB7" w:rsidRDefault="00B61DB7" w:rsidP="00B61DB7">
      <w:pPr>
        <w:pStyle w:val="afa"/>
        <w:spacing w:before="360"/>
      </w:pPr>
      <w:r>
        <w:rPr>
          <w:rFonts w:hint="eastAsia"/>
        </w:rPr>
        <w:t>表2</w:t>
      </w:r>
      <w:r>
        <w:t xml:space="preserve"> </w:t>
      </w:r>
      <w:r w:rsidR="00A24A44">
        <w:rPr>
          <w:rFonts w:hint="eastAsia"/>
        </w:rPr>
        <w:t>イベントをベースにした会議のデータモデルの例</w:t>
      </w:r>
    </w:p>
    <w:tbl>
      <w:tblPr>
        <w:tblStyle w:val="4-1"/>
        <w:tblW w:w="0" w:type="auto"/>
        <w:tblLayout w:type="fixed"/>
        <w:tblLook w:val="0620" w:firstRow="1" w:lastRow="0" w:firstColumn="0" w:lastColumn="0" w:noHBand="1" w:noVBand="1"/>
      </w:tblPr>
      <w:tblGrid>
        <w:gridCol w:w="2263"/>
        <w:gridCol w:w="6231"/>
      </w:tblGrid>
      <w:tr w:rsidR="00C706A7" w:rsidRPr="00621C81" w14:paraId="275B50F0"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noWrap/>
          </w:tcPr>
          <w:p w14:paraId="1D122B2D" w14:textId="3D7B1508" w:rsidR="00C706A7" w:rsidRDefault="00C706A7" w:rsidP="00A83AE9">
            <w:pPr>
              <w:pStyle w:val="aff9"/>
            </w:pPr>
            <w:r>
              <w:rPr>
                <w:rFonts w:hint="eastAsia"/>
              </w:rPr>
              <w:t>項目</w:t>
            </w:r>
          </w:p>
        </w:tc>
        <w:tc>
          <w:tcPr>
            <w:tcW w:w="0" w:type="dxa"/>
            <w:shd w:val="clear" w:color="auto" w:fill="A6A6A6" w:themeFill="background1" w:themeFillShade="A6"/>
            <w:noWrap/>
          </w:tcPr>
          <w:p w14:paraId="5D0F19BD" w14:textId="135BD5A9" w:rsidR="00C706A7" w:rsidRDefault="00C706A7" w:rsidP="00A83AE9">
            <w:pPr>
              <w:pStyle w:val="aff9"/>
            </w:pPr>
            <w:r>
              <w:rPr>
                <w:rFonts w:hint="eastAsia"/>
              </w:rPr>
              <w:t>説明</w:t>
            </w:r>
          </w:p>
        </w:tc>
      </w:tr>
      <w:tr w:rsidR="009472AA" w:rsidRPr="00621C81" w14:paraId="7229A174" w14:textId="77777777" w:rsidTr="00C706A7">
        <w:trPr>
          <w:trHeight w:val="270"/>
        </w:trPr>
        <w:tc>
          <w:tcPr>
            <w:tcW w:w="2263" w:type="dxa"/>
            <w:noWrap/>
          </w:tcPr>
          <w:p w14:paraId="70EEB78C" w14:textId="127EA1BA" w:rsidR="009472AA" w:rsidRDefault="009472AA" w:rsidP="00A83AE9">
            <w:pPr>
              <w:pStyle w:val="aff9"/>
            </w:pPr>
            <w:r>
              <w:rPr>
                <w:rFonts w:hint="eastAsia"/>
              </w:rPr>
              <w:t>I</w:t>
            </w:r>
            <w:r>
              <w:t>D</w:t>
            </w:r>
          </w:p>
        </w:tc>
        <w:tc>
          <w:tcPr>
            <w:tcW w:w="6231" w:type="dxa"/>
            <w:noWrap/>
          </w:tcPr>
          <w:p w14:paraId="11046F2C" w14:textId="3A04C55F" w:rsidR="009472AA" w:rsidRPr="0036471D" w:rsidRDefault="009472AA" w:rsidP="00A83AE9">
            <w:pPr>
              <w:pStyle w:val="aff9"/>
            </w:pPr>
            <w:r>
              <w:rPr>
                <w:rFonts w:hint="eastAsia"/>
              </w:rPr>
              <w:t>会議を識別するユニークなI</w:t>
            </w:r>
            <w:r>
              <w:t>D</w:t>
            </w:r>
          </w:p>
        </w:tc>
      </w:tr>
      <w:tr w:rsidR="0005363E" w:rsidRPr="00621C81" w14:paraId="7DE12EE0" w14:textId="77777777" w:rsidTr="00C706A7">
        <w:trPr>
          <w:trHeight w:val="270"/>
        </w:trPr>
        <w:tc>
          <w:tcPr>
            <w:tcW w:w="2263" w:type="dxa"/>
            <w:noWrap/>
            <w:hideMark/>
          </w:tcPr>
          <w:p w14:paraId="7717216C" w14:textId="0DBACE9F" w:rsidR="0005363E" w:rsidRPr="0036471D" w:rsidRDefault="00680E86" w:rsidP="00A83AE9">
            <w:pPr>
              <w:pStyle w:val="aff9"/>
            </w:pPr>
            <w:r>
              <w:rPr>
                <w:rFonts w:hint="eastAsia"/>
              </w:rPr>
              <w:t>会議</w:t>
            </w:r>
            <w:r w:rsidR="00D37287">
              <w:rPr>
                <w:rFonts w:hint="eastAsia"/>
              </w:rPr>
              <w:t>名</w:t>
            </w:r>
          </w:p>
        </w:tc>
        <w:tc>
          <w:tcPr>
            <w:tcW w:w="6231" w:type="dxa"/>
            <w:noWrap/>
            <w:hideMark/>
          </w:tcPr>
          <w:p w14:paraId="4D6A30DB" w14:textId="60F233AB" w:rsidR="0005363E" w:rsidRPr="0036471D" w:rsidRDefault="00AD3BFD" w:rsidP="00A83AE9">
            <w:pPr>
              <w:pStyle w:val="aff9"/>
            </w:pPr>
            <w:r w:rsidRPr="0036471D">
              <w:rPr>
                <w:rFonts w:hint="eastAsia"/>
              </w:rPr>
              <w:t>会議</w:t>
            </w:r>
            <w:r w:rsidR="0005363E" w:rsidRPr="0036471D">
              <w:rPr>
                <w:rFonts w:hint="eastAsia"/>
              </w:rPr>
              <w:t>の名称</w:t>
            </w:r>
          </w:p>
        </w:tc>
      </w:tr>
      <w:tr w:rsidR="0005363E" w:rsidRPr="00621C81" w14:paraId="2189DAA3" w14:textId="77777777" w:rsidTr="00C706A7">
        <w:trPr>
          <w:trHeight w:val="270"/>
        </w:trPr>
        <w:tc>
          <w:tcPr>
            <w:tcW w:w="2263" w:type="dxa"/>
            <w:noWrap/>
            <w:hideMark/>
          </w:tcPr>
          <w:p w14:paraId="4085A33C" w14:textId="77777777" w:rsidR="0005363E" w:rsidRPr="0036471D" w:rsidRDefault="0005363E" w:rsidP="00A83AE9">
            <w:pPr>
              <w:pStyle w:val="aff9"/>
            </w:pPr>
            <w:r w:rsidRPr="0036471D">
              <w:rPr>
                <w:rFonts w:hint="eastAsia"/>
              </w:rPr>
              <w:t>概要</w:t>
            </w:r>
          </w:p>
        </w:tc>
        <w:tc>
          <w:tcPr>
            <w:tcW w:w="6231" w:type="dxa"/>
            <w:noWrap/>
            <w:hideMark/>
          </w:tcPr>
          <w:p w14:paraId="61D41DD8" w14:textId="2DAB1822" w:rsidR="0005363E" w:rsidRPr="0036471D" w:rsidRDefault="00852549" w:rsidP="00A83AE9">
            <w:pPr>
              <w:pStyle w:val="aff9"/>
            </w:pPr>
            <w:r>
              <w:rPr>
                <w:rFonts w:hint="eastAsia"/>
              </w:rPr>
              <w:t>会議</w:t>
            </w:r>
            <w:r w:rsidR="0005363E" w:rsidRPr="0036471D">
              <w:rPr>
                <w:rFonts w:hint="eastAsia"/>
              </w:rPr>
              <w:t>情報として公開可能な情報</w:t>
            </w:r>
            <w:r>
              <w:rPr>
                <w:rFonts w:hint="eastAsia"/>
              </w:rPr>
              <w:t>（70文字以内）</w:t>
            </w:r>
          </w:p>
        </w:tc>
      </w:tr>
      <w:tr w:rsidR="00D37287" w:rsidRPr="00621C81" w14:paraId="3DC04A8A" w14:textId="77777777" w:rsidTr="00C706A7">
        <w:trPr>
          <w:trHeight w:val="270"/>
        </w:trPr>
        <w:tc>
          <w:tcPr>
            <w:tcW w:w="2263" w:type="dxa"/>
            <w:noWrap/>
          </w:tcPr>
          <w:p w14:paraId="55FA90F3" w14:textId="35B8714A" w:rsidR="00D37287" w:rsidRPr="0036471D" w:rsidRDefault="00D37287" w:rsidP="00A83AE9">
            <w:pPr>
              <w:pStyle w:val="aff9"/>
            </w:pPr>
            <w:r>
              <w:rPr>
                <w:rFonts w:hint="eastAsia"/>
              </w:rPr>
              <w:t>説明</w:t>
            </w:r>
          </w:p>
        </w:tc>
        <w:tc>
          <w:tcPr>
            <w:tcW w:w="6231" w:type="dxa"/>
            <w:noWrap/>
          </w:tcPr>
          <w:p w14:paraId="0897AC79" w14:textId="7A511B1B" w:rsidR="00D37287" w:rsidRDefault="00D37287" w:rsidP="00A83AE9">
            <w:pPr>
              <w:pStyle w:val="aff9"/>
            </w:pPr>
            <w:r>
              <w:rPr>
                <w:rFonts w:hint="eastAsia"/>
              </w:rPr>
              <w:t>会議情報の詳細</w:t>
            </w:r>
          </w:p>
        </w:tc>
      </w:tr>
      <w:tr w:rsidR="00751C79" w:rsidRPr="00621C81" w14:paraId="69A5A517" w14:textId="77777777" w:rsidTr="00C706A7">
        <w:trPr>
          <w:trHeight w:val="270"/>
        </w:trPr>
        <w:tc>
          <w:tcPr>
            <w:tcW w:w="2263" w:type="dxa"/>
            <w:noWrap/>
          </w:tcPr>
          <w:p w14:paraId="6074AE10" w14:textId="6DEB1B2A" w:rsidR="00751C79" w:rsidRDefault="00C31792" w:rsidP="00A83AE9">
            <w:pPr>
              <w:pStyle w:val="aff9"/>
            </w:pPr>
            <w:r>
              <w:rPr>
                <w:rFonts w:hint="eastAsia"/>
              </w:rPr>
              <w:t>イベント</w:t>
            </w:r>
            <w:r w:rsidR="00751C79">
              <w:rPr>
                <w:rFonts w:hint="eastAsia"/>
              </w:rPr>
              <w:t>種類</w:t>
            </w:r>
          </w:p>
        </w:tc>
        <w:tc>
          <w:tcPr>
            <w:tcW w:w="6231" w:type="dxa"/>
            <w:noWrap/>
          </w:tcPr>
          <w:p w14:paraId="774693EB" w14:textId="74FC8893" w:rsidR="00751C79" w:rsidRDefault="0088774E" w:rsidP="00A83AE9">
            <w:pPr>
              <w:pStyle w:val="aff9"/>
            </w:pPr>
            <w:r>
              <w:rPr>
                <w:rFonts w:hint="eastAsia"/>
              </w:rPr>
              <w:t>「委員会</w:t>
            </w:r>
            <w:r w:rsidR="00C31792">
              <w:rPr>
                <w:rFonts w:hint="eastAsia"/>
              </w:rPr>
              <w:t>」「検討会議」</w:t>
            </w:r>
            <w:r>
              <w:rPr>
                <w:rFonts w:hint="eastAsia"/>
              </w:rPr>
              <w:t>など、会議の種類を記載</w:t>
            </w:r>
          </w:p>
        </w:tc>
      </w:tr>
      <w:tr w:rsidR="00762D6A" w:rsidRPr="00621C81" w14:paraId="4FF1FF73" w14:textId="77777777" w:rsidTr="00C706A7">
        <w:trPr>
          <w:trHeight w:val="270"/>
        </w:trPr>
        <w:tc>
          <w:tcPr>
            <w:tcW w:w="2263" w:type="dxa"/>
            <w:noWrap/>
          </w:tcPr>
          <w:p w14:paraId="7F2248FA" w14:textId="719F2D2E" w:rsidR="00762D6A" w:rsidRDefault="00762D6A" w:rsidP="00A83AE9">
            <w:pPr>
              <w:pStyle w:val="aff9"/>
            </w:pPr>
            <w:r>
              <w:rPr>
                <w:rFonts w:hint="eastAsia"/>
              </w:rPr>
              <w:t>対象者</w:t>
            </w:r>
          </w:p>
        </w:tc>
        <w:tc>
          <w:tcPr>
            <w:tcW w:w="6231" w:type="dxa"/>
            <w:noWrap/>
          </w:tcPr>
          <w:p w14:paraId="615689D1" w14:textId="1168E957" w:rsidR="00762D6A" w:rsidRDefault="00762D6A" w:rsidP="00A83AE9">
            <w:pPr>
              <w:pStyle w:val="aff9"/>
            </w:pPr>
            <w:r>
              <w:rPr>
                <w:rFonts w:hint="eastAsia"/>
              </w:rPr>
              <w:t>会議に関連する人の情報</w:t>
            </w:r>
          </w:p>
        </w:tc>
      </w:tr>
      <w:tr w:rsidR="00792D8D" w:rsidRPr="00621C81" w14:paraId="5BE0F495" w14:textId="77777777" w:rsidTr="00C706A7">
        <w:trPr>
          <w:trHeight w:val="270"/>
        </w:trPr>
        <w:tc>
          <w:tcPr>
            <w:tcW w:w="2263" w:type="dxa"/>
            <w:noWrap/>
          </w:tcPr>
          <w:p w14:paraId="693D1BE4" w14:textId="5F95E75D" w:rsidR="00792D8D" w:rsidRDefault="00792D8D" w:rsidP="00A83AE9">
            <w:pPr>
              <w:pStyle w:val="aff9"/>
            </w:pPr>
            <w:r>
              <w:rPr>
                <w:rFonts w:hint="eastAsia"/>
              </w:rPr>
              <w:t>詳細U</w:t>
            </w:r>
            <w:r>
              <w:t>RL</w:t>
            </w:r>
          </w:p>
        </w:tc>
        <w:tc>
          <w:tcPr>
            <w:tcW w:w="6231" w:type="dxa"/>
            <w:noWrap/>
          </w:tcPr>
          <w:p w14:paraId="6863E8A5" w14:textId="1CD062A5" w:rsidR="00792D8D" w:rsidRDefault="00792D8D" w:rsidP="00A83AE9">
            <w:pPr>
              <w:pStyle w:val="aff9"/>
            </w:pPr>
            <w:r>
              <w:rPr>
                <w:rFonts w:hint="eastAsia"/>
              </w:rPr>
              <w:t>会議情報を公開しているU</w:t>
            </w:r>
            <w:r>
              <w:t>RL</w:t>
            </w:r>
            <w:r>
              <w:rPr>
                <w:rFonts w:hint="eastAsia"/>
              </w:rPr>
              <w:t>を記載</w:t>
            </w:r>
          </w:p>
        </w:tc>
      </w:tr>
      <w:tr w:rsidR="00131925" w:rsidRPr="00621C81" w14:paraId="18BAF256" w14:textId="77777777" w:rsidTr="00C706A7">
        <w:trPr>
          <w:trHeight w:val="270"/>
        </w:trPr>
        <w:tc>
          <w:tcPr>
            <w:tcW w:w="2263" w:type="dxa"/>
            <w:noWrap/>
          </w:tcPr>
          <w:p w14:paraId="47A44616" w14:textId="2FEAFB90" w:rsidR="00131925" w:rsidRDefault="00131925" w:rsidP="00A83AE9">
            <w:pPr>
              <w:pStyle w:val="aff9"/>
            </w:pPr>
            <w:r>
              <w:rPr>
                <w:rFonts w:hint="eastAsia"/>
              </w:rPr>
              <w:t>W</w:t>
            </w:r>
            <w:r>
              <w:t>eb</w:t>
            </w:r>
            <w:r>
              <w:rPr>
                <w:rFonts w:hint="eastAsia"/>
              </w:rPr>
              <w:t>開催</w:t>
            </w:r>
          </w:p>
        </w:tc>
        <w:tc>
          <w:tcPr>
            <w:tcW w:w="6231" w:type="dxa"/>
            <w:noWrap/>
          </w:tcPr>
          <w:p w14:paraId="04219E1A" w14:textId="506E3F8F" w:rsidR="00131925" w:rsidRDefault="00131925" w:rsidP="00A83AE9">
            <w:pPr>
              <w:pStyle w:val="aff9"/>
            </w:pPr>
            <w:r>
              <w:rPr>
                <w:rFonts w:hint="eastAsia"/>
              </w:rPr>
              <w:t>W</w:t>
            </w:r>
            <w:r>
              <w:t>eb</w:t>
            </w:r>
            <w:r>
              <w:rPr>
                <w:rFonts w:hint="eastAsia"/>
              </w:rPr>
              <w:t>開催の有無</w:t>
            </w:r>
          </w:p>
        </w:tc>
      </w:tr>
      <w:tr w:rsidR="0005363E" w:rsidRPr="00621C81" w14:paraId="79FF6510" w14:textId="77777777" w:rsidTr="00C706A7">
        <w:trPr>
          <w:trHeight w:val="270"/>
        </w:trPr>
        <w:tc>
          <w:tcPr>
            <w:tcW w:w="2263" w:type="dxa"/>
            <w:noWrap/>
            <w:hideMark/>
          </w:tcPr>
          <w:p w14:paraId="5678512C" w14:textId="37414444" w:rsidR="0005363E" w:rsidRPr="0036471D" w:rsidRDefault="00AD3BFD" w:rsidP="00A83AE9">
            <w:pPr>
              <w:pStyle w:val="aff9"/>
            </w:pPr>
            <w:r w:rsidRPr="0036471D">
              <w:rPr>
                <w:rFonts w:hint="eastAsia"/>
              </w:rPr>
              <w:t>開催日</w:t>
            </w:r>
          </w:p>
        </w:tc>
        <w:tc>
          <w:tcPr>
            <w:tcW w:w="6231" w:type="dxa"/>
            <w:noWrap/>
            <w:hideMark/>
          </w:tcPr>
          <w:p w14:paraId="60CED648" w14:textId="17C9A938" w:rsidR="0005363E" w:rsidRPr="0036471D" w:rsidRDefault="00AD3BFD" w:rsidP="00A83AE9">
            <w:pPr>
              <w:pStyle w:val="aff9"/>
            </w:pPr>
            <w:r w:rsidRPr="0036471D">
              <w:rPr>
                <w:rFonts w:hint="eastAsia"/>
              </w:rPr>
              <w:t>会議</w:t>
            </w:r>
            <w:r w:rsidR="0005363E" w:rsidRPr="0036471D">
              <w:rPr>
                <w:rFonts w:hint="eastAsia"/>
              </w:rPr>
              <w:t>の</w:t>
            </w:r>
            <w:r w:rsidRPr="0036471D">
              <w:rPr>
                <w:rFonts w:hint="eastAsia"/>
              </w:rPr>
              <w:t>開催日</w:t>
            </w:r>
          </w:p>
        </w:tc>
      </w:tr>
      <w:tr w:rsidR="0005363E" w:rsidRPr="00621C81" w14:paraId="4C611B80" w14:textId="77777777" w:rsidTr="00C706A7">
        <w:trPr>
          <w:trHeight w:val="270"/>
        </w:trPr>
        <w:tc>
          <w:tcPr>
            <w:tcW w:w="2263" w:type="dxa"/>
            <w:noWrap/>
            <w:hideMark/>
          </w:tcPr>
          <w:p w14:paraId="1FA9D10E" w14:textId="2E6D8D28" w:rsidR="0005363E" w:rsidRPr="0036471D" w:rsidRDefault="0005363E" w:rsidP="00A83AE9">
            <w:pPr>
              <w:pStyle w:val="aff9"/>
            </w:pPr>
            <w:r w:rsidRPr="0036471D">
              <w:rPr>
                <w:rFonts w:hint="eastAsia"/>
              </w:rPr>
              <w:t>開始</w:t>
            </w:r>
            <w:r w:rsidR="00852549">
              <w:rPr>
                <w:rFonts w:hint="eastAsia"/>
              </w:rPr>
              <w:t>時刻</w:t>
            </w:r>
          </w:p>
        </w:tc>
        <w:tc>
          <w:tcPr>
            <w:tcW w:w="6231" w:type="dxa"/>
            <w:noWrap/>
            <w:hideMark/>
          </w:tcPr>
          <w:p w14:paraId="50C5B943" w14:textId="129ADA92" w:rsidR="0005363E" w:rsidRPr="0036471D" w:rsidRDefault="00852549" w:rsidP="00A83AE9">
            <w:pPr>
              <w:pStyle w:val="aff9"/>
            </w:pPr>
            <w:r>
              <w:t>会議の開始時刻</w:t>
            </w:r>
          </w:p>
        </w:tc>
      </w:tr>
      <w:tr w:rsidR="0005363E" w:rsidRPr="00621C81" w14:paraId="7EE65FC8" w14:textId="77777777" w:rsidTr="00C706A7">
        <w:trPr>
          <w:trHeight w:val="270"/>
        </w:trPr>
        <w:tc>
          <w:tcPr>
            <w:tcW w:w="2263" w:type="dxa"/>
            <w:noWrap/>
            <w:hideMark/>
          </w:tcPr>
          <w:p w14:paraId="4468E760" w14:textId="68C979DE" w:rsidR="0005363E" w:rsidRPr="0036471D" w:rsidRDefault="0005363E" w:rsidP="00A83AE9">
            <w:pPr>
              <w:pStyle w:val="aff9"/>
            </w:pPr>
            <w:r w:rsidRPr="0036471D">
              <w:rPr>
                <w:rFonts w:hint="eastAsia"/>
              </w:rPr>
              <w:t>終了</w:t>
            </w:r>
            <w:r w:rsidR="00852549">
              <w:rPr>
                <w:rFonts w:hint="eastAsia"/>
              </w:rPr>
              <w:t>時刻</w:t>
            </w:r>
          </w:p>
        </w:tc>
        <w:tc>
          <w:tcPr>
            <w:tcW w:w="6231" w:type="dxa"/>
            <w:noWrap/>
            <w:hideMark/>
          </w:tcPr>
          <w:p w14:paraId="07811A9B" w14:textId="59BFD354" w:rsidR="0005363E" w:rsidRPr="0036471D" w:rsidRDefault="00852549" w:rsidP="00A83AE9">
            <w:pPr>
              <w:pStyle w:val="aff9"/>
            </w:pPr>
            <w:r>
              <w:t>会議の終了時刻</w:t>
            </w:r>
          </w:p>
        </w:tc>
      </w:tr>
      <w:tr w:rsidR="0005363E" w:rsidRPr="00621C81" w14:paraId="2A32E245" w14:textId="77777777" w:rsidTr="00C706A7">
        <w:trPr>
          <w:trHeight w:val="270"/>
        </w:trPr>
        <w:tc>
          <w:tcPr>
            <w:tcW w:w="2263" w:type="dxa"/>
            <w:noWrap/>
            <w:hideMark/>
          </w:tcPr>
          <w:p w14:paraId="66F573B0" w14:textId="77777777" w:rsidR="0005363E" w:rsidRPr="0036471D" w:rsidRDefault="0005363E" w:rsidP="00A83AE9">
            <w:pPr>
              <w:pStyle w:val="aff9"/>
            </w:pPr>
            <w:r w:rsidRPr="0036471D">
              <w:rPr>
                <w:rFonts w:hint="eastAsia"/>
              </w:rPr>
              <w:lastRenderedPageBreak/>
              <w:t>日時備考</w:t>
            </w:r>
          </w:p>
        </w:tc>
        <w:tc>
          <w:tcPr>
            <w:tcW w:w="6231" w:type="dxa"/>
            <w:noWrap/>
            <w:hideMark/>
          </w:tcPr>
          <w:p w14:paraId="716426D6" w14:textId="06C918D9" w:rsidR="0005363E" w:rsidRPr="0036471D" w:rsidRDefault="0005363E" w:rsidP="00A83AE9">
            <w:pPr>
              <w:pStyle w:val="aff9"/>
            </w:pPr>
            <w:r w:rsidRPr="0036471D">
              <w:rPr>
                <w:rFonts w:hint="eastAsia"/>
              </w:rPr>
              <w:t>定型で表せない条件を記入</w:t>
            </w:r>
          </w:p>
        </w:tc>
      </w:tr>
      <w:tr w:rsidR="0005363E" w:rsidRPr="00621C81" w14:paraId="73546C7B" w14:textId="77777777" w:rsidTr="00C706A7">
        <w:trPr>
          <w:trHeight w:val="270"/>
        </w:trPr>
        <w:tc>
          <w:tcPr>
            <w:tcW w:w="2263" w:type="dxa"/>
            <w:noWrap/>
            <w:hideMark/>
          </w:tcPr>
          <w:p w14:paraId="588959EB" w14:textId="2A41046E" w:rsidR="0005363E" w:rsidRPr="0036471D" w:rsidRDefault="00822B69" w:rsidP="00A83AE9">
            <w:pPr>
              <w:pStyle w:val="aff9"/>
            </w:pPr>
            <w:r>
              <w:rPr>
                <w:rFonts w:hint="eastAsia"/>
              </w:rPr>
              <w:t>場所名称</w:t>
            </w:r>
          </w:p>
        </w:tc>
        <w:tc>
          <w:tcPr>
            <w:tcW w:w="6231" w:type="dxa"/>
            <w:noWrap/>
            <w:hideMark/>
          </w:tcPr>
          <w:p w14:paraId="284B7F03" w14:textId="53DDA2B0" w:rsidR="0005363E" w:rsidRPr="0036471D" w:rsidRDefault="00AD3BFD" w:rsidP="00A83AE9">
            <w:pPr>
              <w:pStyle w:val="aff9"/>
            </w:pPr>
            <w:r w:rsidRPr="0036471D">
              <w:rPr>
                <w:rFonts w:hint="eastAsia"/>
              </w:rPr>
              <w:t>会議室名</w:t>
            </w:r>
          </w:p>
        </w:tc>
      </w:tr>
      <w:tr w:rsidR="0005363E" w:rsidRPr="00621C81" w14:paraId="227F9439" w14:textId="77777777" w:rsidTr="00C706A7">
        <w:trPr>
          <w:trHeight w:val="270"/>
        </w:trPr>
        <w:tc>
          <w:tcPr>
            <w:tcW w:w="2263" w:type="dxa"/>
            <w:noWrap/>
            <w:hideMark/>
          </w:tcPr>
          <w:p w14:paraId="72EF54A4" w14:textId="45CC6944" w:rsidR="0005363E" w:rsidRPr="0036471D" w:rsidRDefault="00FC4E17" w:rsidP="00A83AE9">
            <w:pPr>
              <w:pStyle w:val="aff9"/>
            </w:pPr>
            <w:r>
              <w:rPr>
                <w:rFonts w:hint="eastAsia"/>
              </w:rPr>
              <w:t>主催者</w:t>
            </w:r>
          </w:p>
        </w:tc>
        <w:tc>
          <w:tcPr>
            <w:tcW w:w="6231" w:type="dxa"/>
            <w:noWrap/>
            <w:hideMark/>
          </w:tcPr>
          <w:p w14:paraId="628EFCA8" w14:textId="73BE03F3" w:rsidR="0005363E" w:rsidRPr="0036471D" w:rsidRDefault="00AD3BFD" w:rsidP="00A83AE9">
            <w:pPr>
              <w:pStyle w:val="aff9"/>
            </w:pPr>
            <w:r w:rsidRPr="0036471D">
              <w:rPr>
                <w:rFonts w:hint="eastAsia"/>
              </w:rPr>
              <w:t>会議</w:t>
            </w:r>
            <w:r w:rsidR="0005363E" w:rsidRPr="0036471D">
              <w:rPr>
                <w:rFonts w:hint="eastAsia"/>
              </w:rPr>
              <w:t>主催</w:t>
            </w:r>
            <w:r w:rsidRPr="0036471D">
              <w:rPr>
                <w:rFonts w:hint="eastAsia"/>
              </w:rPr>
              <w:t>者</w:t>
            </w:r>
          </w:p>
        </w:tc>
      </w:tr>
      <w:tr w:rsidR="0005363E" w:rsidRPr="00621C81" w14:paraId="363DAC18" w14:textId="77777777" w:rsidTr="00C706A7">
        <w:trPr>
          <w:trHeight w:val="270"/>
        </w:trPr>
        <w:tc>
          <w:tcPr>
            <w:tcW w:w="2263" w:type="dxa"/>
            <w:noWrap/>
            <w:hideMark/>
          </w:tcPr>
          <w:p w14:paraId="6FB661FB" w14:textId="77777777" w:rsidR="0005363E" w:rsidRPr="0036471D" w:rsidRDefault="0005363E" w:rsidP="00A83AE9">
            <w:pPr>
              <w:pStyle w:val="aff9"/>
            </w:pPr>
            <w:r w:rsidRPr="0036471D">
              <w:rPr>
                <w:rFonts w:hint="eastAsia"/>
              </w:rPr>
              <w:t>申込方法</w:t>
            </w:r>
          </w:p>
        </w:tc>
        <w:tc>
          <w:tcPr>
            <w:tcW w:w="6231" w:type="dxa"/>
            <w:noWrap/>
            <w:hideMark/>
          </w:tcPr>
          <w:p w14:paraId="42D9BD3D" w14:textId="53BE4227" w:rsidR="0005363E" w:rsidRPr="0036471D" w:rsidRDefault="0005363E" w:rsidP="00A83AE9">
            <w:pPr>
              <w:pStyle w:val="aff9"/>
            </w:pPr>
            <w:r w:rsidRPr="0036471D">
              <w:rPr>
                <w:rFonts w:hint="eastAsia"/>
              </w:rPr>
              <w:t>当日参加可、要事前</w:t>
            </w:r>
            <w:r w:rsidR="00904F24" w:rsidRPr="0036471D">
              <w:rPr>
                <w:rFonts w:hint="eastAsia"/>
              </w:rPr>
              <w:t>申込み</w:t>
            </w:r>
            <w:r w:rsidRPr="0036471D">
              <w:rPr>
                <w:rFonts w:hint="eastAsia"/>
              </w:rPr>
              <w:t>等の</w:t>
            </w:r>
            <w:r w:rsidR="00904F24">
              <w:rPr>
                <w:rFonts w:hint="eastAsia"/>
              </w:rPr>
              <w:t>申込み</w:t>
            </w:r>
            <w:r w:rsidRPr="0036471D">
              <w:rPr>
                <w:rFonts w:hint="eastAsia"/>
              </w:rPr>
              <w:t>情報</w:t>
            </w:r>
          </w:p>
        </w:tc>
      </w:tr>
      <w:tr w:rsidR="00E64C21" w:rsidRPr="00621C81" w14:paraId="0A49C14F" w14:textId="77777777" w:rsidTr="00C706A7">
        <w:trPr>
          <w:trHeight w:val="270"/>
        </w:trPr>
        <w:tc>
          <w:tcPr>
            <w:tcW w:w="2263" w:type="dxa"/>
            <w:noWrap/>
          </w:tcPr>
          <w:p w14:paraId="3A2DE444" w14:textId="750EA186" w:rsidR="00E64C21" w:rsidRPr="0036471D" w:rsidRDefault="00E64C21" w:rsidP="00A83AE9">
            <w:pPr>
              <w:pStyle w:val="aff9"/>
            </w:pPr>
            <w:r>
              <w:rPr>
                <w:rFonts w:hint="eastAsia"/>
              </w:rPr>
              <w:t>開催場所住所</w:t>
            </w:r>
          </w:p>
        </w:tc>
        <w:tc>
          <w:tcPr>
            <w:tcW w:w="6231" w:type="dxa"/>
            <w:noWrap/>
          </w:tcPr>
          <w:p w14:paraId="0D9AE4D7" w14:textId="35020A48" w:rsidR="00E64C21" w:rsidRPr="0036471D" w:rsidRDefault="00713B1B" w:rsidP="00A83AE9">
            <w:pPr>
              <w:pStyle w:val="aff9"/>
            </w:pPr>
            <w:r>
              <w:rPr>
                <w:rFonts w:hint="eastAsia"/>
              </w:rPr>
              <w:t>開催場所住所の情報（コアデータモデル住所型）</w:t>
            </w:r>
          </w:p>
        </w:tc>
      </w:tr>
      <w:tr w:rsidR="00E64C21" w:rsidRPr="00621C81" w14:paraId="19C9C0CC" w14:textId="77777777" w:rsidTr="00C706A7">
        <w:trPr>
          <w:trHeight w:val="270"/>
        </w:trPr>
        <w:tc>
          <w:tcPr>
            <w:tcW w:w="2263" w:type="dxa"/>
            <w:noWrap/>
          </w:tcPr>
          <w:p w14:paraId="56F4962C" w14:textId="529612F3" w:rsidR="00E64C21" w:rsidRPr="00713B1B" w:rsidRDefault="00713B1B" w:rsidP="00A83AE9">
            <w:pPr>
              <w:pStyle w:val="aff9"/>
            </w:pPr>
            <w:r>
              <w:rPr>
                <w:rFonts w:hint="eastAsia"/>
              </w:rPr>
              <w:t>連絡先</w:t>
            </w:r>
          </w:p>
        </w:tc>
        <w:tc>
          <w:tcPr>
            <w:tcW w:w="6231" w:type="dxa"/>
            <w:noWrap/>
          </w:tcPr>
          <w:p w14:paraId="003203D5" w14:textId="23B7D7CD" w:rsidR="00E64C21" w:rsidRPr="0036471D" w:rsidRDefault="000D1835" w:rsidP="00A83AE9">
            <w:pPr>
              <w:pStyle w:val="aff9"/>
            </w:pPr>
            <w:r>
              <w:rPr>
                <w:rFonts w:hint="eastAsia"/>
              </w:rPr>
              <w:t>主催や申込の連絡先（コアデータモデル連絡先型）</w:t>
            </w:r>
          </w:p>
        </w:tc>
      </w:tr>
      <w:tr w:rsidR="0005363E" w:rsidRPr="00621C81" w14:paraId="49B1BDC0" w14:textId="77777777" w:rsidTr="00C706A7">
        <w:trPr>
          <w:trHeight w:val="270"/>
        </w:trPr>
        <w:tc>
          <w:tcPr>
            <w:tcW w:w="2263" w:type="dxa"/>
            <w:noWrap/>
            <w:hideMark/>
          </w:tcPr>
          <w:p w14:paraId="56AF8AD7" w14:textId="77777777" w:rsidR="0005363E" w:rsidRPr="0036471D" w:rsidRDefault="0005363E" w:rsidP="00A83AE9">
            <w:pPr>
              <w:pStyle w:val="aff9"/>
            </w:pPr>
            <w:r w:rsidRPr="0036471D">
              <w:rPr>
                <w:rFonts w:hint="eastAsia"/>
              </w:rPr>
              <w:t>備考</w:t>
            </w:r>
          </w:p>
        </w:tc>
        <w:tc>
          <w:tcPr>
            <w:tcW w:w="6231" w:type="dxa"/>
            <w:noWrap/>
            <w:hideMark/>
          </w:tcPr>
          <w:p w14:paraId="276E3346" w14:textId="69108A02" w:rsidR="0005363E" w:rsidRPr="0036471D" w:rsidRDefault="0005363E" w:rsidP="00A83AE9">
            <w:pPr>
              <w:pStyle w:val="aff9"/>
            </w:pPr>
            <w:r w:rsidRPr="0036471D">
              <w:rPr>
                <w:rFonts w:hint="eastAsia"/>
              </w:rPr>
              <w:t>特記事項があれば記入</w:t>
            </w:r>
          </w:p>
        </w:tc>
      </w:tr>
    </w:tbl>
    <w:p w14:paraId="7C410A92" w14:textId="3B6813BE" w:rsidR="004F493A" w:rsidRPr="00171B85" w:rsidRDefault="004F493A" w:rsidP="00CA7EF0">
      <w:pPr>
        <w:pStyle w:val="2"/>
        <w:spacing w:before="360"/>
      </w:pPr>
      <w:bookmarkStart w:id="36" w:name="_Toc99386216"/>
      <w:r>
        <w:rPr>
          <w:rFonts w:hint="eastAsia"/>
        </w:rPr>
        <w:t>災害時</w:t>
      </w:r>
      <w:r w:rsidR="000457C2">
        <w:rPr>
          <w:rFonts w:hint="eastAsia"/>
        </w:rPr>
        <w:t>支援活動への</w:t>
      </w:r>
      <w:r w:rsidR="00093687">
        <w:rPr>
          <w:rFonts w:hint="eastAsia"/>
        </w:rPr>
        <w:t>活用イメージ</w:t>
      </w:r>
      <w:bookmarkEnd w:id="36"/>
    </w:p>
    <w:p w14:paraId="663F790D" w14:textId="42E90712" w:rsidR="004F493A" w:rsidRDefault="009E2070" w:rsidP="00B61DB7">
      <w:r>
        <w:rPr>
          <w:rFonts w:hint="eastAsia"/>
        </w:rPr>
        <w:t>災害時の各種</w:t>
      </w:r>
      <w:r w:rsidR="00634AE3">
        <w:rPr>
          <w:rFonts w:hint="eastAsia"/>
        </w:rPr>
        <w:t>支援</w:t>
      </w:r>
      <w:r>
        <w:rPr>
          <w:rFonts w:hint="eastAsia"/>
        </w:rPr>
        <w:t>活動は、データ構造が</w:t>
      </w:r>
      <w:r w:rsidR="008A640C">
        <w:rPr>
          <w:rFonts w:hint="eastAsia"/>
        </w:rPr>
        <w:t>イベントのデータ構造と</w:t>
      </w:r>
      <w:r>
        <w:rPr>
          <w:rFonts w:hint="eastAsia"/>
        </w:rPr>
        <w:t>同じ</w:t>
      </w:r>
      <w:r w:rsidR="008A640C">
        <w:rPr>
          <w:rFonts w:hint="eastAsia"/>
        </w:rPr>
        <w:t>です</w:t>
      </w:r>
      <w:r>
        <w:rPr>
          <w:rFonts w:hint="eastAsia"/>
        </w:rPr>
        <w:t>。イベント情報と同じ</w:t>
      </w:r>
      <w:r w:rsidR="008A672C">
        <w:rPr>
          <w:rFonts w:hint="eastAsia"/>
        </w:rPr>
        <w:t>構造で情報発信することで、災害時に効率的で正確な情報発信が可能になり、その情報を広域で集約するなど</w:t>
      </w:r>
      <w:r w:rsidR="00ED565E">
        <w:rPr>
          <w:rFonts w:hint="eastAsia"/>
        </w:rPr>
        <w:t>の活用が可能になります。また、平時用のイベント情報配信の仕組みを使って被災者に情報を配信することができます。</w:t>
      </w:r>
    </w:p>
    <w:p w14:paraId="6D755E33" w14:textId="2DB2554B" w:rsidR="006A51BC" w:rsidRPr="00171B85" w:rsidRDefault="006A51BC" w:rsidP="006A51BC">
      <w:pPr>
        <w:pStyle w:val="afa"/>
        <w:spacing w:before="360"/>
      </w:pPr>
      <w:r>
        <w:rPr>
          <w:rFonts w:hint="eastAsia"/>
        </w:rPr>
        <w:t>表3</w:t>
      </w:r>
      <w:r>
        <w:t xml:space="preserve"> </w:t>
      </w:r>
      <w:r>
        <w:rPr>
          <w:rFonts w:hint="eastAsia"/>
        </w:rPr>
        <w:t>イベントをベースにした災害時支援活動のデータモデル</w:t>
      </w:r>
    </w:p>
    <w:tbl>
      <w:tblPr>
        <w:tblStyle w:val="4-1"/>
        <w:tblW w:w="0" w:type="auto"/>
        <w:tblLayout w:type="fixed"/>
        <w:tblLook w:val="0620" w:firstRow="1" w:lastRow="0" w:firstColumn="0" w:lastColumn="0" w:noHBand="1" w:noVBand="1"/>
      </w:tblPr>
      <w:tblGrid>
        <w:gridCol w:w="2263"/>
        <w:gridCol w:w="6231"/>
      </w:tblGrid>
      <w:tr w:rsidR="00AD5763" w:rsidRPr="00621C81" w14:paraId="43D5D1E2" w14:textId="77777777" w:rsidTr="00676A9D">
        <w:trPr>
          <w:cnfStyle w:val="100000000000" w:firstRow="1" w:lastRow="0" w:firstColumn="0" w:lastColumn="0" w:oddVBand="0" w:evenVBand="0" w:oddHBand="0" w:evenHBand="0" w:firstRowFirstColumn="0" w:firstRowLastColumn="0" w:lastRowFirstColumn="0" w:lastRowLastColumn="0"/>
          <w:trHeight w:val="270"/>
          <w:tblHeader/>
        </w:trPr>
        <w:tc>
          <w:tcPr>
            <w:tcW w:w="0" w:type="dxa"/>
            <w:shd w:val="clear" w:color="auto" w:fill="A6A6A6" w:themeFill="background1" w:themeFillShade="A6"/>
            <w:noWrap/>
          </w:tcPr>
          <w:p w14:paraId="4C165BEB" w14:textId="3412FC95" w:rsidR="00AD5763" w:rsidRPr="001B1CFA" w:rsidRDefault="00AD5763" w:rsidP="00843091">
            <w:pPr>
              <w:pStyle w:val="aff9"/>
            </w:pPr>
            <w:r>
              <w:rPr>
                <w:rFonts w:hint="eastAsia"/>
              </w:rPr>
              <w:t>項目</w:t>
            </w:r>
          </w:p>
        </w:tc>
        <w:tc>
          <w:tcPr>
            <w:tcW w:w="0" w:type="dxa"/>
            <w:shd w:val="clear" w:color="auto" w:fill="A6A6A6" w:themeFill="background1" w:themeFillShade="A6"/>
            <w:noWrap/>
          </w:tcPr>
          <w:p w14:paraId="10D12DC6" w14:textId="49B8424A" w:rsidR="00AD5763" w:rsidRDefault="00AD5763" w:rsidP="00843091">
            <w:pPr>
              <w:pStyle w:val="aff9"/>
            </w:pPr>
            <w:r>
              <w:rPr>
                <w:rFonts w:hint="eastAsia"/>
              </w:rPr>
              <w:t>説明</w:t>
            </w:r>
          </w:p>
        </w:tc>
      </w:tr>
      <w:tr w:rsidR="00AD3BFD" w:rsidRPr="00621C81" w14:paraId="36DFE876" w14:textId="77777777" w:rsidTr="00B96E83">
        <w:trPr>
          <w:trHeight w:val="270"/>
        </w:trPr>
        <w:tc>
          <w:tcPr>
            <w:tcW w:w="2263" w:type="dxa"/>
            <w:noWrap/>
            <w:hideMark/>
          </w:tcPr>
          <w:p w14:paraId="3D338C67" w14:textId="01348815" w:rsidR="00AD3BFD" w:rsidRPr="001B1CFA" w:rsidRDefault="009E2070" w:rsidP="00843091">
            <w:pPr>
              <w:pStyle w:val="aff9"/>
            </w:pPr>
            <w:r w:rsidRPr="001B1CFA">
              <w:rPr>
                <w:rFonts w:hint="eastAsia"/>
              </w:rPr>
              <w:t>名称</w:t>
            </w:r>
          </w:p>
        </w:tc>
        <w:tc>
          <w:tcPr>
            <w:tcW w:w="6231" w:type="dxa"/>
            <w:noWrap/>
            <w:hideMark/>
          </w:tcPr>
          <w:p w14:paraId="7D9E2434" w14:textId="08ADECCE" w:rsidR="00AD3BFD" w:rsidRPr="001B1CFA" w:rsidRDefault="00634AE3" w:rsidP="00843091">
            <w:pPr>
              <w:pStyle w:val="aff9"/>
            </w:pPr>
            <w:r>
              <w:rPr>
                <w:rFonts w:hint="eastAsia"/>
              </w:rPr>
              <w:t>支援</w:t>
            </w:r>
            <w:r w:rsidR="009E2070" w:rsidRPr="001B1CFA">
              <w:rPr>
                <w:rFonts w:hint="eastAsia"/>
              </w:rPr>
              <w:t>活動</w:t>
            </w:r>
            <w:r w:rsidR="00AD3BFD" w:rsidRPr="001B1CFA">
              <w:rPr>
                <w:rFonts w:hint="eastAsia"/>
              </w:rPr>
              <w:t>の名称</w:t>
            </w:r>
          </w:p>
        </w:tc>
      </w:tr>
      <w:tr w:rsidR="00AD3BFD" w:rsidRPr="00621C81" w14:paraId="6BE2806A" w14:textId="77777777" w:rsidTr="00B96E83">
        <w:trPr>
          <w:trHeight w:val="270"/>
        </w:trPr>
        <w:tc>
          <w:tcPr>
            <w:tcW w:w="2263" w:type="dxa"/>
            <w:noWrap/>
            <w:hideMark/>
          </w:tcPr>
          <w:p w14:paraId="46E5BD3A" w14:textId="77777777" w:rsidR="00AD3BFD" w:rsidRPr="001B1CFA" w:rsidRDefault="00AD3BFD" w:rsidP="00843091">
            <w:pPr>
              <w:pStyle w:val="aff9"/>
            </w:pPr>
            <w:r w:rsidRPr="001B1CFA">
              <w:rPr>
                <w:rFonts w:hint="eastAsia"/>
              </w:rPr>
              <w:t>概要</w:t>
            </w:r>
          </w:p>
        </w:tc>
        <w:tc>
          <w:tcPr>
            <w:tcW w:w="6231" w:type="dxa"/>
            <w:noWrap/>
            <w:hideMark/>
          </w:tcPr>
          <w:p w14:paraId="7699230C" w14:textId="72BC118B" w:rsidR="00AD3BFD" w:rsidRPr="001B1CFA" w:rsidRDefault="00634AE3" w:rsidP="00843091">
            <w:pPr>
              <w:pStyle w:val="aff9"/>
            </w:pPr>
            <w:r>
              <w:rPr>
                <w:rFonts w:hint="eastAsia"/>
              </w:rPr>
              <w:t>支援</w:t>
            </w:r>
            <w:r w:rsidR="00852549">
              <w:rPr>
                <w:rFonts w:hint="eastAsia"/>
              </w:rPr>
              <w:t>活動</w:t>
            </w:r>
            <w:r w:rsidR="00AD3BFD" w:rsidRPr="001B1CFA">
              <w:rPr>
                <w:rFonts w:hint="eastAsia"/>
              </w:rPr>
              <w:t>情報として公開可能な情報</w:t>
            </w:r>
          </w:p>
        </w:tc>
      </w:tr>
      <w:tr w:rsidR="00C31792" w:rsidRPr="00621C81" w14:paraId="6D9B37A8" w14:textId="77777777" w:rsidTr="00B96E83">
        <w:trPr>
          <w:trHeight w:val="270"/>
        </w:trPr>
        <w:tc>
          <w:tcPr>
            <w:tcW w:w="2263" w:type="dxa"/>
            <w:noWrap/>
          </w:tcPr>
          <w:p w14:paraId="20B0C3DC" w14:textId="5AEF7863" w:rsidR="00C31792" w:rsidRPr="001B1CFA" w:rsidRDefault="00C31792" w:rsidP="00843091">
            <w:pPr>
              <w:pStyle w:val="aff9"/>
            </w:pPr>
            <w:r>
              <w:rPr>
                <w:rFonts w:hint="eastAsia"/>
              </w:rPr>
              <w:t>説明</w:t>
            </w:r>
          </w:p>
        </w:tc>
        <w:tc>
          <w:tcPr>
            <w:tcW w:w="6231" w:type="dxa"/>
            <w:noWrap/>
          </w:tcPr>
          <w:p w14:paraId="38569B93" w14:textId="71880C96" w:rsidR="00C31792" w:rsidRDefault="006C60F0" w:rsidP="00843091">
            <w:pPr>
              <w:pStyle w:val="aff9"/>
            </w:pPr>
            <w:r>
              <w:rPr>
                <w:rFonts w:hint="eastAsia"/>
              </w:rPr>
              <w:t>支援活動の詳細情報</w:t>
            </w:r>
          </w:p>
        </w:tc>
      </w:tr>
      <w:tr w:rsidR="00306EFE" w:rsidRPr="00621C81" w14:paraId="0EC5F3D5" w14:textId="77777777" w:rsidTr="00B96E83">
        <w:trPr>
          <w:trHeight w:val="270"/>
        </w:trPr>
        <w:tc>
          <w:tcPr>
            <w:tcW w:w="2263" w:type="dxa"/>
            <w:noWrap/>
          </w:tcPr>
          <w:p w14:paraId="179F3F05" w14:textId="6C3E81BA" w:rsidR="00306EFE" w:rsidRPr="001B1CFA" w:rsidRDefault="00306EFE" w:rsidP="00843091">
            <w:pPr>
              <w:pStyle w:val="aff9"/>
            </w:pPr>
            <w:r w:rsidRPr="001B1CFA">
              <w:rPr>
                <w:rFonts w:hint="eastAsia"/>
              </w:rPr>
              <w:t>イベント種類</w:t>
            </w:r>
          </w:p>
        </w:tc>
        <w:tc>
          <w:tcPr>
            <w:tcW w:w="6231" w:type="dxa"/>
            <w:noWrap/>
          </w:tcPr>
          <w:p w14:paraId="534164D4" w14:textId="071670FA" w:rsidR="00306EFE" w:rsidRPr="001B1CFA" w:rsidRDefault="393FD48A" w:rsidP="00843091">
            <w:pPr>
              <w:pStyle w:val="aff9"/>
            </w:pPr>
            <w:r w:rsidRPr="06360FB0">
              <w:t>「</w:t>
            </w:r>
            <w:r w:rsidR="00306EFE" w:rsidRPr="001B1CFA">
              <w:rPr>
                <w:rFonts w:hint="eastAsia"/>
              </w:rPr>
              <w:t>炊出</w:t>
            </w:r>
            <w:r w:rsidR="25FCF98F" w:rsidRPr="06360FB0">
              <w:t>」</w:t>
            </w:r>
            <w:r w:rsidR="3973AB14" w:rsidRPr="06360FB0">
              <w:t>、</w:t>
            </w:r>
            <w:r w:rsidR="1C87242A" w:rsidRPr="06360FB0">
              <w:t>「</w:t>
            </w:r>
            <w:r w:rsidR="00306EFE" w:rsidRPr="001B1CFA">
              <w:rPr>
                <w:rFonts w:hint="eastAsia"/>
              </w:rPr>
              <w:t>給水</w:t>
            </w:r>
            <w:r w:rsidR="5B2B44E3" w:rsidRPr="06360FB0">
              <w:t>」</w:t>
            </w:r>
            <w:r w:rsidR="3973AB14" w:rsidRPr="06360FB0">
              <w:t>、</w:t>
            </w:r>
            <w:r w:rsidR="79E56F5F" w:rsidRPr="06360FB0">
              <w:t>「</w:t>
            </w:r>
            <w:r w:rsidR="00306EFE" w:rsidRPr="001B1CFA">
              <w:rPr>
                <w:rFonts w:hint="eastAsia"/>
              </w:rPr>
              <w:t>風呂</w:t>
            </w:r>
            <w:r w:rsidR="5D87CD97" w:rsidRPr="06360FB0">
              <w:t>」</w:t>
            </w:r>
            <w:r w:rsidR="3973AB14" w:rsidRPr="06360FB0">
              <w:t>、</w:t>
            </w:r>
            <w:r w:rsidR="432DCB79" w:rsidRPr="06360FB0">
              <w:t>「</w:t>
            </w:r>
            <w:r w:rsidR="00306EFE" w:rsidRPr="001B1CFA">
              <w:rPr>
                <w:rFonts w:hint="eastAsia"/>
              </w:rPr>
              <w:t>医療</w:t>
            </w:r>
            <w:r w:rsidR="3F9AA18E" w:rsidRPr="06360FB0">
              <w:t>」</w:t>
            </w:r>
            <w:r w:rsidR="3973AB14" w:rsidRPr="06360FB0">
              <w:t>、</w:t>
            </w:r>
            <w:r w:rsidR="2CBA881A" w:rsidRPr="06360FB0">
              <w:t>「</w:t>
            </w:r>
            <w:r w:rsidR="00306EFE" w:rsidRPr="001B1CFA">
              <w:rPr>
                <w:rFonts w:hint="eastAsia"/>
              </w:rPr>
              <w:t>ガソリン</w:t>
            </w:r>
            <w:r w:rsidR="17B0431B" w:rsidRPr="06360FB0">
              <w:t>」</w:t>
            </w:r>
            <w:r w:rsidR="3973AB14" w:rsidRPr="06360FB0">
              <w:t>、</w:t>
            </w:r>
            <w:r w:rsidR="28547148" w:rsidRPr="06360FB0">
              <w:t>「</w:t>
            </w:r>
            <w:r w:rsidR="009E2070" w:rsidRPr="001B1CFA">
              <w:rPr>
                <w:rFonts w:hint="eastAsia"/>
              </w:rPr>
              <w:t>給電</w:t>
            </w:r>
            <w:r w:rsidR="7A794912" w:rsidRPr="06360FB0">
              <w:t>」</w:t>
            </w:r>
            <w:r w:rsidR="009E2070" w:rsidRPr="06360FB0">
              <w:t>、</w:t>
            </w:r>
            <w:r w:rsidR="7CC8F18D" w:rsidRPr="06360FB0">
              <w:t>「</w:t>
            </w:r>
            <w:r w:rsidR="00306EFE" w:rsidRPr="001B1CFA">
              <w:rPr>
                <w:rFonts w:hint="eastAsia"/>
              </w:rPr>
              <w:t>その他</w:t>
            </w:r>
            <w:r w:rsidR="01EE3D4A" w:rsidRPr="06360FB0">
              <w:t>」</w:t>
            </w:r>
            <w:r w:rsidR="00840253">
              <w:rPr>
                <w:rFonts w:hint="eastAsia"/>
              </w:rPr>
              <w:t>等から</w:t>
            </w:r>
            <w:r w:rsidR="00306EFE" w:rsidRPr="001B1CFA">
              <w:rPr>
                <w:rFonts w:hint="eastAsia"/>
              </w:rPr>
              <w:t>選択</w:t>
            </w:r>
          </w:p>
        </w:tc>
      </w:tr>
      <w:tr w:rsidR="00306EFE" w:rsidRPr="00621C81" w14:paraId="7BD66EBB" w14:textId="77777777" w:rsidTr="00B96E83">
        <w:trPr>
          <w:trHeight w:val="270"/>
        </w:trPr>
        <w:tc>
          <w:tcPr>
            <w:tcW w:w="2263" w:type="dxa"/>
            <w:noWrap/>
            <w:hideMark/>
          </w:tcPr>
          <w:p w14:paraId="6B65427D" w14:textId="77777777" w:rsidR="00306EFE" w:rsidRPr="001B1CFA" w:rsidRDefault="00306EFE" w:rsidP="00843091">
            <w:pPr>
              <w:pStyle w:val="aff9"/>
            </w:pPr>
            <w:r w:rsidRPr="001B1CFA">
              <w:rPr>
                <w:rFonts w:hint="eastAsia"/>
              </w:rPr>
              <w:t>開催日</w:t>
            </w:r>
          </w:p>
        </w:tc>
        <w:tc>
          <w:tcPr>
            <w:tcW w:w="6231" w:type="dxa"/>
            <w:noWrap/>
            <w:hideMark/>
          </w:tcPr>
          <w:p w14:paraId="26B4A97A" w14:textId="02604420" w:rsidR="00306EFE" w:rsidRPr="001B1CFA" w:rsidRDefault="00634AE3" w:rsidP="00843091">
            <w:pPr>
              <w:pStyle w:val="aff9"/>
            </w:pPr>
            <w:r>
              <w:rPr>
                <w:rFonts w:hint="eastAsia"/>
              </w:rPr>
              <w:t>支援</w:t>
            </w:r>
            <w:r w:rsidR="00852549">
              <w:rPr>
                <w:rFonts w:hint="eastAsia"/>
              </w:rPr>
              <w:t>活動</w:t>
            </w:r>
            <w:r w:rsidR="00306EFE" w:rsidRPr="001B1CFA">
              <w:rPr>
                <w:rFonts w:hint="eastAsia"/>
              </w:rPr>
              <w:t>の開催日</w:t>
            </w:r>
          </w:p>
        </w:tc>
      </w:tr>
      <w:tr w:rsidR="000562C1" w:rsidRPr="00621C81" w14:paraId="7A92C55F" w14:textId="77777777" w:rsidTr="00B96E83">
        <w:trPr>
          <w:trHeight w:val="270"/>
        </w:trPr>
        <w:tc>
          <w:tcPr>
            <w:tcW w:w="2263" w:type="dxa"/>
            <w:noWrap/>
            <w:hideMark/>
          </w:tcPr>
          <w:p w14:paraId="6C62EBB9" w14:textId="42222CCF" w:rsidR="000562C1" w:rsidRPr="001B1CFA" w:rsidRDefault="000562C1" w:rsidP="00843091">
            <w:pPr>
              <w:pStyle w:val="aff9"/>
            </w:pPr>
            <w:r w:rsidRPr="001B1CFA">
              <w:rPr>
                <w:rFonts w:hint="eastAsia"/>
              </w:rPr>
              <w:t>開始</w:t>
            </w:r>
            <w:r w:rsidR="00852549">
              <w:rPr>
                <w:rFonts w:hint="eastAsia"/>
              </w:rPr>
              <w:t>時刻</w:t>
            </w:r>
          </w:p>
        </w:tc>
        <w:tc>
          <w:tcPr>
            <w:tcW w:w="6231" w:type="dxa"/>
            <w:noWrap/>
            <w:hideMark/>
          </w:tcPr>
          <w:p w14:paraId="29FA18B6" w14:textId="52B9CE70" w:rsidR="000562C1" w:rsidRPr="001B1CFA" w:rsidRDefault="00634AE3" w:rsidP="00843091">
            <w:pPr>
              <w:pStyle w:val="aff9"/>
            </w:pPr>
            <w:r>
              <w:rPr>
                <w:rFonts w:hint="eastAsia"/>
              </w:rPr>
              <w:t>支援</w:t>
            </w:r>
            <w:r w:rsidR="00852549">
              <w:rPr>
                <w:rFonts w:hint="eastAsia"/>
              </w:rPr>
              <w:t>活動の開始時刻</w:t>
            </w:r>
            <w:r w:rsidR="00E01B81">
              <w:rPr>
                <w:rFonts w:hint="eastAsia"/>
              </w:rPr>
              <w:t>（24時間表記とし、時・分の半角数字を半角コロンでつなぐHH:MM形式）</w:t>
            </w:r>
          </w:p>
        </w:tc>
      </w:tr>
      <w:tr w:rsidR="000562C1" w:rsidRPr="00621C81" w14:paraId="3CC9E8EB" w14:textId="77777777" w:rsidTr="00B96E83">
        <w:trPr>
          <w:trHeight w:val="270"/>
        </w:trPr>
        <w:tc>
          <w:tcPr>
            <w:tcW w:w="2263" w:type="dxa"/>
            <w:noWrap/>
            <w:hideMark/>
          </w:tcPr>
          <w:p w14:paraId="6BAAC3BF" w14:textId="3D31760E" w:rsidR="000562C1" w:rsidRPr="001B1CFA" w:rsidRDefault="000562C1" w:rsidP="00843091">
            <w:pPr>
              <w:pStyle w:val="aff9"/>
            </w:pPr>
            <w:r w:rsidRPr="001B1CFA">
              <w:rPr>
                <w:rFonts w:hint="eastAsia"/>
              </w:rPr>
              <w:t>終了</w:t>
            </w:r>
            <w:r w:rsidR="00852549">
              <w:rPr>
                <w:rFonts w:hint="eastAsia"/>
              </w:rPr>
              <w:t>時刻</w:t>
            </w:r>
          </w:p>
        </w:tc>
        <w:tc>
          <w:tcPr>
            <w:tcW w:w="6231" w:type="dxa"/>
            <w:noWrap/>
            <w:hideMark/>
          </w:tcPr>
          <w:p w14:paraId="11246881" w14:textId="1EDA42BD" w:rsidR="000562C1" w:rsidRPr="001B1CFA" w:rsidRDefault="00634AE3" w:rsidP="00843091">
            <w:pPr>
              <w:pStyle w:val="aff9"/>
            </w:pPr>
            <w:r>
              <w:rPr>
                <w:rFonts w:hint="eastAsia"/>
              </w:rPr>
              <w:t>支援</w:t>
            </w:r>
            <w:r w:rsidR="00852549">
              <w:rPr>
                <w:rFonts w:hint="eastAsia"/>
              </w:rPr>
              <w:t>活動の</w:t>
            </w:r>
            <w:r w:rsidR="00E01B81">
              <w:rPr>
                <w:rFonts w:hint="eastAsia"/>
              </w:rPr>
              <w:t>終了</w:t>
            </w:r>
            <w:r w:rsidR="00852549">
              <w:rPr>
                <w:rFonts w:hint="eastAsia"/>
              </w:rPr>
              <w:t>時刻</w:t>
            </w:r>
            <w:r w:rsidR="00E01B81">
              <w:rPr>
                <w:rFonts w:hint="eastAsia"/>
              </w:rPr>
              <w:t>（24時間表記とし、時・分の半角数字を半角コロンでつなぐHH:MM形式）</w:t>
            </w:r>
          </w:p>
        </w:tc>
      </w:tr>
      <w:tr w:rsidR="00306EFE" w:rsidRPr="00621C81" w14:paraId="58984367" w14:textId="77777777" w:rsidTr="00B96E83">
        <w:trPr>
          <w:trHeight w:val="270"/>
        </w:trPr>
        <w:tc>
          <w:tcPr>
            <w:tcW w:w="2263" w:type="dxa"/>
            <w:noWrap/>
            <w:hideMark/>
          </w:tcPr>
          <w:p w14:paraId="505E57C1" w14:textId="28827788" w:rsidR="00306EFE" w:rsidRPr="001B1CFA" w:rsidRDefault="00306EFE" w:rsidP="00843091">
            <w:pPr>
              <w:pStyle w:val="aff9"/>
            </w:pPr>
            <w:r w:rsidRPr="001B1CFA">
              <w:rPr>
                <w:rFonts w:hint="eastAsia"/>
              </w:rPr>
              <w:t>場所名称</w:t>
            </w:r>
          </w:p>
        </w:tc>
        <w:tc>
          <w:tcPr>
            <w:tcW w:w="6231" w:type="dxa"/>
            <w:noWrap/>
            <w:hideMark/>
          </w:tcPr>
          <w:p w14:paraId="4E5972DC" w14:textId="2C117813" w:rsidR="00306EFE" w:rsidRPr="001B1CFA" w:rsidRDefault="00634AE3" w:rsidP="00843091">
            <w:pPr>
              <w:pStyle w:val="aff9"/>
            </w:pPr>
            <w:r>
              <w:rPr>
                <w:rFonts w:hint="eastAsia"/>
              </w:rPr>
              <w:t>支援</w:t>
            </w:r>
            <w:r w:rsidR="00852549">
              <w:rPr>
                <w:rFonts w:hint="eastAsia"/>
              </w:rPr>
              <w:t>活動</w:t>
            </w:r>
            <w:r w:rsidR="00306EFE" w:rsidRPr="001B1CFA">
              <w:rPr>
                <w:rFonts w:hint="eastAsia"/>
              </w:rPr>
              <w:t>の会場名がある場合に記入</w:t>
            </w:r>
          </w:p>
        </w:tc>
      </w:tr>
      <w:tr w:rsidR="00CF5661" w:rsidRPr="00621C81" w14:paraId="315F630E" w14:textId="77777777" w:rsidTr="00B96E83">
        <w:trPr>
          <w:trHeight w:val="270"/>
        </w:trPr>
        <w:tc>
          <w:tcPr>
            <w:tcW w:w="2263" w:type="dxa"/>
            <w:noWrap/>
          </w:tcPr>
          <w:p w14:paraId="4AA145BC" w14:textId="53471050" w:rsidR="00CF5661" w:rsidRPr="001B1CFA" w:rsidRDefault="00CF5661" w:rsidP="00843091">
            <w:pPr>
              <w:pStyle w:val="aff9"/>
            </w:pPr>
            <w:r>
              <w:rPr>
                <w:rFonts w:hint="eastAsia"/>
              </w:rPr>
              <w:t>場所住所</w:t>
            </w:r>
          </w:p>
        </w:tc>
        <w:tc>
          <w:tcPr>
            <w:tcW w:w="6231" w:type="dxa"/>
            <w:noWrap/>
          </w:tcPr>
          <w:p w14:paraId="27FD096D" w14:textId="5EA68A34" w:rsidR="00CF5661" w:rsidRDefault="003B41B9" w:rsidP="00843091">
            <w:pPr>
              <w:pStyle w:val="aff9"/>
            </w:pPr>
            <w:r>
              <w:rPr>
                <w:rFonts w:hint="eastAsia"/>
              </w:rPr>
              <w:t>支援活動の会場住所（コアデータモデル住所型）</w:t>
            </w:r>
          </w:p>
        </w:tc>
      </w:tr>
      <w:tr w:rsidR="008E0025" w:rsidRPr="00621C81" w14:paraId="5D89E85E" w14:textId="77777777" w:rsidTr="00B96E83">
        <w:trPr>
          <w:trHeight w:val="270"/>
        </w:trPr>
        <w:tc>
          <w:tcPr>
            <w:tcW w:w="2263" w:type="dxa"/>
            <w:noWrap/>
          </w:tcPr>
          <w:p w14:paraId="78E9CDC9" w14:textId="7BCF1334" w:rsidR="008E0025" w:rsidRDefault="008E0025" w:rsidP="00843091">
            <w:pPr>
              <w:pStyle w:val="aff9"/>
            </w:pPr>
            <w:r>
              <w:rPr>
                <w:rFonts w:hint="eastAsia"/>
              </w:rPr>
              <w:t>対象者</w:t>
            </w:r>
          </w:p>
        </w:tc>
        <w:tc>
          <w:tcPr>
            <w:tcW w:w="6231" w:type="dxa"/>
            <w:noWrap/>
          </w:tcPr>
          <w:p w14:paraId="3C888CAF" w14:textId="266CB9B9" w:rsidR="008E0025" w:rsidRDefault="008E0025" w:rsidP="00843091">
            <w:pPr>
              <w:pStyle w:val="aff9"/>
            </w:pPr>
            <w:r>
              <w:rPr>
                <w:rFonts w:hint="eastAsia"/>
              </w:rPr>
              <w:t>支援活動の対象となる人の情報</w:t>
            </w:r>
          </w:p>
        </w:tc>
      </w:tr>
      <w:tr w:rsidR="00993473" w:rsidRPr="00621C81" w14:paraId="618073BF" w14:textId="77777777" w:rsidTr="00B96E83">
        <w:trPr>
          <w:trHeight w:val="270"/>
        </w:trPr>
        <w:tc>
          <w:tcPr>
            <w:tcW w:w="2263" w:type="dxa"/>
            <w:noWrap/>
          </w:tcPr>
          <w:p w14:paraId="74BB6C56" w14:textId="7ED11356" w:rsidR="00993473" w:rsidRDefault="00993473" w:rsidP="00843091">
            <w:pPr>
              <w:pStyle w:val="aff9"/>
            </w:pPr>
            <w:r>
              <w:rPr>
                <w:rFonts w:hint="eastAsia"/>
              </w:rPr>
              <w:t>集合（受付）場所</w:t>
            </w:r>
          </w:p>
        </w:tc>
        <w:tc>
          <w:tcPr>
            <w:tcW w:w="6231" w:type="dxa"/>
            <w:noWrap/>
          </w:tcPr>
          <w:p w14:paraId="55380764" w14:textId="64121D53" w:rsidR="00993473" w:rsidRDefault="00993473" w:rsidP="00843091">
            <w:pPr>
              <w:pStyle w:val="aff9"/>
            </w:pPr>
            <w:r>
              <w:rPr>
                <w:rFonts w:hint="eastAsia"/>
              </w:rPr>
              <w:t>集合場所や受付場所</w:t>
            </w:r>
            <w:r w:rsidR="002B2350">
              <w:rPr>
                <w:rFonts w:hint="eastAsia"/>
              </w:rPr>
              <w:t>があれば記載</w:t>
            </w:r>
          </w:p>
        </w:tc>
      </w:tr>
      <w:tr w:rsidR="00306EFE" w:rsidRPr="00621C81" w14:paraId="6C29831F" w14:textId="77777777" w:rsidTr="00B96E83">
        <w:trPr>
          <w:trHeight w:val="270"/>
        </w:trPr>
        <w:tc>
          <w:tcPr>
            <w:tcW w:w="2263" w:type="dxa"/>
            <w:noWrap/>
            <w:hideMark/>
          </w:tcPr>
          <w:p w14:paraId="1D9D2790" w14:textId="0F48E513" w:rsidR="00306EFE" w:rsidRPr="001B1CFA" w:rsidRDefault="00306EFE" w:rsidP="00843091">
            <w:pPr>
              <w:pStyle w:val="aff9"/>
            </w:pPr>
            <w:r w:rsidRPr="001B1CFA">
              <w:rPr>
                <w:rFonts w:hint="eastAsia"/>
              </w:rPr>
              <w:t>提供者</w:t>
            </w:r>
            <w:r w:rsidR="003B41B9">
              <w:rPr>
                <w:rFonts w:hint="eastAsia"/>
              </w:rPr>
              <w:t>（主催者）</w:t>
            </w:r>
          </w:p>
        </w:tc>
        <w:tc>
          <w:tcPr>
            <w:tcW w:w="6231" w:type="dxa"/>
            <w:noWrap/>
            <w:hideMark/>
          </w:tcPr>
          <w:p w14:paraId="31037197" w14:textId="7FABEBD0" w:rsidR="00306EFE" w:rsidRPr="001B1CFA" w:rsidRDefault="00634AE3" w:rsidP="00843091">
            <w:pPr>
              <w:pStyle w:val="aff9"/>
            </w:pPr>
            <w:r>
              <w:rPr>
                <w:rFonts w:hint="eastAsia"/>
              </w:rPr>
              <w:t>支援</w:t>
            </w:r>
            <w:r w:rsidR="00852549">
              <w:rPr>
                <w:rFonts w:hint="eastAsia"/>
              </w:rPr>
              <w:t>活動の</w:t>
            </w:r>
            <w:r w:rsidR="00306EFE" w:rsidRPr="001B1CFA">
              <w:rPr>
                <w:rFonts w:hint="eastAsia"/>
              </w:rPr>
              <w:t>提供者</w:t>
            </w:r>
          </w:p>
        </w:tc>
      </w:tr>
      <w:tr w:rsidR="00306EFE" w:rsidRPr="00621C81" w14:paraId="044AF6BB" w14:textId="77777777" w:rsidTr="00B96E83">
        <w:trPr>
          <w:trHeight w:val="270"/>
        </w:trPr>
        <w:tc>
          <w:tcPr>
            <w:tcW w:w="2263" w:type="dxa"/>
            <w:noWrap/>
            <w:hideMark/>
          </w:tcPr>
          <w:p w14:paraId="7D07CD66" w14:textId="32665E4E" w:rsidR="00306EFE" w:rsidRPr="001B1CFA" w:rsidRDefault="00306EFE" w:rsidP="00843091">
            <w:pPr>
              <w:pStyle w:val="aff9"/>
            </w:pPr>
            <w:r w:rsidRPr="001B1CFA">
              <w:rPr>
                <w:rFonts w:hint="eastAsia"/>
              </w:rPr>
              <w:t>連絡先</w:t>
            </w:r>
          </w:p>
        </w:tc>
        <w:tc>
          <w:tcPr>
            <w:tcW w:w="6231" w:type="dxa"/>
            <w:noWrap/>
            <w:hideMark/>
          </w:tcPr>
          <w:p w14:paraId="2F5FABB4" w14:textId="4843861C" w:rsidR="00306EFE" w:rsidRPr="001B1CFA" w:rsidRDefault="00306EFE" w:rsidP="00843091">
            <w:pPr>
              <w:pStyle w:val="aff9"/>
            </w:pPr>
            <w:r w:rsidRPr="001B1CFA">
              <w:rPr>
                <w:rFonts w:hint="eastAsia"/>
              </w:rPr>
              <w:t>当日の</w:t>
            </w:r>
            <w:r w:rsidR="00667BF6">
              <w:rPr>
                <w:rFonts w:hint="eastAsia"/>
              </w:rPr>
              <w:t>連絡先情報（コアデータモデル連絡先型）</w:t>
            </w:r>
          </w:p>
        </w:tc>
      </w:tr>
      <w:tr w:rsidR="00306EFE" w:rsidRPr="00621C81" w14:paraId="77A2B964" w14:textId="77777777" w:rsidTr="00B96E83">
        <w:trPr>
          <w:trHeight w:val="270"/>
        </w:trPr>
        <w:tc>
          <w:tcPr>
            <w:tcW w:w="2263" w:type="dxa"/>
            <w:noWrap/>
            <w:hideMark/>
          </w:tcPr>
          <w:p w14:paraId="76ABD2AE" w14:textId="77777777" w:rsidR="00306EFE" w:rsidRPr="001B1CFA" w:rsidRDefault="00306EFE" w:rsidP="00843091">
            <w:pPr>
              <w:pStyle w:val="aff9"/>
            </w:pPr>
            <w:r w:rsidRPr="001B1CFA">
              <w:rPr>
                <w:rFonts w:hint="eastAsia"/>
              </w:rPr>
              <w:t>詳細URL</w:t>
            </w:r>
          </w:p>
        </w:tc>
        <w:tc>
          <w:tcPr>
            <w:tcW w:w="6231" w:type="dxa"/>
            <w:noWrap/>
            <w:hideMark/>
          </w:tcPr>
          <w:p w14:paraId="38BE4D28" w14:textId="228A2921" w:rsidR="00306EFE" w:rsidRPr="001B1CFA" w:rsidRDefault="00667BF6" w:rsidP="00843091">
            <w:pPr>
              <w:pStyle w:val="aff9"/>
            </w:pPr>
            <w:r>
              <w:rPr>
                <w:rFonts w:hint="eastAsia"/>
              </w:rPr>
              <w:t>概要等を掲載したURLがあれば記載</w:t>
            </w:r>
            <w:r w:rsidR="00852549" w:rsidRPr="001B1CFA" w:rsidDel="00852549">
              <w:rPr>
                <w:rFonts w:hint="eastAsia"/>
              </w:rPr>
              <w:t xml:space="preserve"> </w:t>
            </w:r>
          </w:p>
        </w:tc>
      </w:tr>
      <w:tr w:rsidR="00306EFE" w:rsidRPr="00621C81" w14:paraId="45DC0950" w14:textId="77777777" w:rsidTr="00B96E83">
        <w:trPr>
          <w:trHeight w:val="270"/>
        </w:trPr>
        <w:tc>
          <w:tcPr>
            <w:tcW w:w="2263" w:type="dxa"/>
            <w:noWrap/>
            <w:hideMark/>
          </w:tcPr>
          <w:p w14:paraId="38AF2492" w14:textId="77777777" w:rsidR="00306EFE" w:rsidRPr="001B1CFA" w:rsidRDefault="00306EFE" w:rsidP="00843091">
            <w:pPr>
              <w:pStyle w:val="aff9"/>
            </w:pPr>
            <w:r w:rsidRPr="001B1CFA">
              <w:rPr>
                <w:rFonts w:hint="eastAsia"/>
              </w:rPr>
              <w:lastRenderedPageBreak/>
              <w:t>備考</w:t>
            </w:r>
          </w:p>
        </w:tc>
        <w:tc>
          <w:tcPr>
            <w:tcW w:w="6231" w:type="dxa"/>
            <w:noWrap/>
            <w:hideMark/>
          </w:tcPr>
          <w:p w14:paraId="321AB69A" w14:textId="64B8C583" w:rsidR="00306EFE" w:rsidRPr="001B1CFA" w:rsidRDefault="00306EFE" w:rsidP="00843091">
            <w:pPr>
              <w:pStyle w:val="aff9"/>
            </w:pPr>
            <w:r w:rsidRPr="001B1CFA">
              <w:rPr>
                <w:rFonts w:hint="eastAsia"/>
              </w:rPr>
              <w:t>特記事項があれば記入</w:t>
            </w:r>
          </w:p>
        </w:tc>
      </w:tr>
    </w:tbl>
    <w:p w14:paraId="547E196F" w14:textId="534F565D" w:rsidR="00F1292E" w:rsidRDefault="00F1292E" w:rsidP="00CA7EF0">
      <w:pPr>
        <w:pStyle w:val="2"/>
        <w:spacing w:before="360"/>
      </w:pPr>
      <w:bookmarkStart w:id="37" w:name="_Toc99386217"/>
      <w:r w:rsidRPr="001B1CFA">
        <w:rPr>
          <w:rFonts w:hint="eastAsia"/>
        </w:rPr>
        <w:t>体験イベント</w:t>
      </w:r>
      <w:r w:rsidR="009D035D">
        <w:rPr>
          <w:rFonts w:hint="eastAsia"/>
        </w:rPr>
        <w:t>での</w:t>
      </w:r>
      <w:r w:rsidR="00EB7B93">
        <w:rPr>
          <w:rFonts w:hint="eastAsia"/>
        </w:rPr>
        <w:t>カスタマイズ例</w:t>
      </w:r>
      <w:bookmarkEnd w:id="37"/>
    </w:p>
    <w:p w14:paraId="2730021D" w14:textId="708EA840" w:rsidR="00BC21E4" w:rsidRDefault="003A3D62" w:rsidP="006A51BC">
      <w:r>
        <w:rPr>
          <w:rFonts w:hint="eastAsia"/>
        </w:rPr>
        <w:t>体験イベントは、学校の課外活動、</w:t>
      </w:r>
      <w:r w:rsidR="00BC21E4">
        <w:rPr>
          <w:rFonts w:hint="eastAsia"/>
        </w:rPr>
        <w:t>体験型旅行等の大きなニーズがあります。</w:t>
      </w:r>
      <w:r w:rsidR="00EB7B93">
        <w:rPr>
          <w:rFonts w:hint="eastAsia"/>
        </w:rPr>
        <w:t>イベントのデータモデルに加えて</w:t>
      </w:r>
      <w:r w:rsidR="000603D8">
        <w:rPr>
          <w:rFonts w:hint="eastAsia"/>
        </w:rPr>
        <w:t>以下の情報を</w:t>
      </w:r>
      <w:r w:rsidR="00EB7B93">
        <w:rPr>
          <w:rFonts w:hint="eastAsia"/>
        </w:rPr>
        <w:t>カスタマイズ項目として</w:t>
      </w:r>
      <w:r w:rsidR="000603D8">
        <w:rPr>
          <w:rFonts w:hint="eastAsia"/>
        </w:rPr>
        <w:t>付加することで</w:t>
      </w:r>
      <w:r w:rsidR="00A555C4">
        <w:rPr>
          <w:rFonts w:hint="eastAsia"/>
        </w:rPr>
        <w:t>、</w:t>
      </w:r>
      <w:r w:rsidR="000603D8">
        <w:rPr>
          <w:rFonts w:hint="eastAsia"/>
        </w:rPr>
        <w:t>情報発信を充実させることができます。</w:t>
      </w:r>
    </w:p>
    <w:p w14:paraId="12E03DEA" w14:textId="2DFA5EAD" w:rsidR="00EB7B93" w:rsidRDefault="00EB7B93" w:rsidP="001406B7">
      <w:pPr>
        <w:pStyle w:val="afa"/>
        <w:spacing w:before="360"/>
      </w:pPr>
      <w:r>
        <w:rPr>
          <w:rFonts w:hint="eastAsia"/>
        </w:rPr>
        <w:t>表4</w:t>
      </w:r>
      <w:r>
        <w:t xml:space="preserve"> </w:t>
      </w:r>
      <w:r>
        <w:rPr>
          <w:rFonts w:hint="eastAsia"/>
        </w:rPr>
        <w:t>体験イベントで付与するカスタマイズ項目の例</w:t>
      </w:r>
    </w:p>
    <w:tbl>
      <w:tblPr>
        <w:tblStyle w:val="4-1"/>
        <w:tblW w:w="0" w:type="auto"/>
        <w:tblLayout w:type="fixed"/>
        <w:tblLook w:val="0620" w:firstRow="1" w:lastRow="0" w:firstColumn="0" w:lastColumn="0" w:noHBand="1" w:noVBand="1"/>
      </w:tblPr>
      <w:tblGrid>
        <w:gridCol w:w="1555"/>
        <w:gridCol w:w="6939"/>
      </w:tblGrid>
      <w:tr w:rsidR="001406B7" w:rsidRPr="001B1CFA" w14:paraId="02B1E66D" w14:textId="77777777" w:rsidTr="00676A9D">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noWrap/>
          </w:tcPr>
          <w:p w14:paraId="47C7F0A2" w14:textId="6ACA29AC" w:rsidR="001406B7" w:rsidRDefault="001406B7" w:rsidP="001406B7">
            <w:pPr>
              <w:pStyle w:val="aff9"/>
            </w:pPr>
            <w:r>
              <w:rPr>
                <w:rFonts w:hint="eastAsia"/>
              </w:rPr>
              <w:t>項目</w:t>
            </w:r>
          </w:p>
        </w:tc>
        <w:tc>
          <w:tcPr>
            <w:tcW w:w="0" w:type="dxa"/>
            <w:shd w:val="clear" w:color="auto" w:fill="A6A6A6" w:themeFill="background1" w:themeFillShade="A6"/>
            <w:noWrap/>
          </w:tcPr>
          <w:p w14:paraId="5C675197" w14:textId="4A892C60" w:rsidR="001406B7" w:rsidRDefault="001406B7" w:rsidP="001406B7">
            <w:pPr>
              <w:pStyle w:val="aff9"/>
            </w:pPr>
            <w:r>
              <w:rPr>
                <w:rFonts w:hint="eastAsia"/>
              </w:rPr>
              <w:t>説明</w:t>
            </w:r>
          </w:p>
        </w:tc>
      </w:tr>
      <w:tr w:rsidR="006950F2" w:rsidRPr="001B1CFA" w14:paraId="4C1CAA11" w14:textId="77777777" w:rsidTr="001406B7">
        <w:trPr>
          <w:trHeight w:val="270"/>
        </w:trPr>
        <w:tc>
          <w:tcPr>
            <w:tcW w:w="1555" w:type="dxa"/>
            <w:noWrap/>
            <w:hideMark/>
          </w:tcPr>
          <w:p w14:paraId="0A86C085" w14:textId="35182073" w:rsidR="000603D8" w:rsidRPr="001B1CFA" w:rsidRDefault="000603D8" w:rsidP="001406B7">
            <w:pPr>
              <w:pStyle w:val="aff9"/>
            </w:pPr>
            <w:r>
              <w:rPr>
                <w:rFonts w:hint="eastAsia"/>
              </w:rPr>
              <w:t>対象年齢</w:t>
            </w:r>
          </w:p>
        </w:tc>
        <w:tc>
          <w:tcPr>
            <w:tcW w:w="6939" w:type="dxa"/>
            <w:noWrap/>
            <w:hideMark/>
          </w:tcPr>
          <w:p w14:paraId="6E9458B9" w14:textId="056D2FFC" w:rsidR="000603D8" w:rsidRPr="001B1CFA" w:rsidRDefault="00E95A2D" w:rsidP="001406B7">
            <w:pPr>
              <w:pStyle w:val="aff9"/>
            </w:pPr>
            <w:r>
              <w:rPr>
                <w:rFonts w:hint="eastAsia"/>
              </w:rPr>
              <w:t>年齢。学年を記入する場合もある</w:t>
            </w:r>
          </w:p>
        </w:tc>
      </w:tr>
      <w:tr w:rsidR="006950F2" w:rsidRPr="001B1CFA" w14:paraId="0DF170AD" w14:textId="77777777" w:rsidTr="001406B7">
        <w:trPr>
          <w:trHeight w:val="270"/>
        </w:trPr>
        <w:tc>
          <w:tcPr>
            <w:tcW w:w="1555" w:type="dxa"/>
            <w:noWrap/>
            <w:hideMark/>
          </w:tcPr>
          <w:p w14:paraId="02B52792" w14:textId="4B345299" w:rsidR="000603D8" w:rsidRPr="001B1CFA" w:rsidRDefault="000603D8" w:rsidP="001406B7">
            <w:pPr>
              <w:pStyle w:val="aff9"/>
            </w:pPr>
            <w:r>
              <w:rPr>
                <w:rFonts w:hint="eastAsia"/>
              </w:rPr>
              <w:t>体験種類</w:t>
            </w:r>
          </w:p>
        </w:tc>
        <w:tc>
          <w:tcPr>
            <w:tcW w:w="6939" w:type="dxa"/>
            <w:noWrap/>
            <w:hideMark/>
          </w:tcPr>
          <w:p w14:paraId="7ABBB3E6" w14:textId="27FA240B" w:rsidR="000603D8" w:rsidRPr="001B1CFA" w:rsidRDefault="006950F2" w:rsidP="001406B7">
            <w:pPr>
              <w:pStyle w:val="aff9"/>
            </w:pPr>
            <w:r>
              <w:rPr>
                <w:rFonts w:hint="eastAsia"/>
              </w:rPr>
              <w:t>「</w:t>
            </w:r>
            <w:r w:rsidR="002447CA" w:rsidRPr="002447CA">
              <w:rPr>
                <w:rFonts w:hint="eastAsia"/>
              </w:rPr>
              <w:t>学ぶ</w:t>
            </w:r>
            <w:r>
              <w:rPr>
                <w:rFonts w:hint="eastAsia"/>
              </w:rPr>
              <w:t>」</w:t>
            </w:r>
            <w:r w:rsidR="002447CA">
              <w:rPr>
                <w:rFonts w:hint="eastAsia"/>
              </w:rPr>
              <w:t>、</w:t>
            </w:r>
            <w:r>
              <w:rPr>
                <w:rFonts w:hint="eastAsia"/>
              </w:rPr>
              <w:t>「</w:t>
            </w:r>
            <w:r w:rsidR="002447CA" w:rsidRPr="002447CA">
              <w:rPr>
                <w:rFonts w:hint="eastAsia"/>
              </w:rPr>
              <w:t>ふれる・感じる</w:t>
            </w:r>
            <w:r>
              <w:rPr>
                <w:rFonts w:hint="eastAsia"/>
              </w:rPr>
              <w:t>」、「</w:t>
            </w:r>
            <w:r w:rsidR="002447CA" w:rsidRPr="002447CA">
              <w:rPr>
                <w:rFonts w:hint="eastAsia"/>
              </w:rPr>
              <w:t>体を動かす</w:t>
            </w:r>
            <w:r>
              <w:rPr>
                <w:rFonts w:hint="eastAsia"/>
              </w:rPr>
              <w:t>」、「</w:t>
            </w:r>
            <w:r w:rsidR="002447CA" w:rsidRPr="002447CA">
              <w:rPr>
                <w:rFonts w:hint="eastAsia"/>
              </w:rPr>
              <w:t>奏でる</w:t>
            </w:r>
            <w:r>
              <w:rPr>
                <w:rFonts w:hint="eastAsia"/>
              </w:rPr>
              <w:t>」、「</w:t>
            </w:r>
            <w:r w:rsidR="002447CA" w:rsidRPr="002447CA">
              <w:rPr>
                <w:rFonts w:hint="eastAsia"/>
              </w:rPr>
              <w:t>乗る</w:t>
            </w:r>
            <w:r>
              <w:rPr>
                <w:rFonts w:hint="eastAsia"/>
              </w:rPr>
              <w:t>」、「</w:t>
            </w:r>
            <w:r w:rsidR="002447CA" w:rsidRPr="002447CA">
              <w:rPr>
                <w:rFonts w:hint="eastAsia"/>
              </w:rPr>
              <w:t>見る</w:t>
            </w:r>
            <w:r>
              <w:rPr>
                <w:rFonts w:hint="eastAsia"/>
              </w:rPr>
              <w:t>」、「</w:t>
            </w:r>
            <w:r w:rsidR="002447CA" w:rsidRPr="002447CA">
              <w:rPr>
                <w:rFonts w:hint="eastAsia"/>
              </w:rPr>
              <w:t>作る・描く</w:t>
            </w:r>
            <w:r>
              <w:rPr>
                <w:rFonts w:hint="eastAsia"/>
              </w:rPr>
              <w:t>」、「</w:t>
            </w:r>
            <w:r w:rsidR="002447CA" w:rsidRPr="002447CA">
              <w:rPr>
                <w:rFonts w:hint="eastAsia"/>
              </w:rPr>
              <w:t>収穫・採集する</w:t>
            </w:r>
            <w:r>
              <w:rPr>
                <w:rFonts w:hint="eastAsia"/>
              </w:rPr>
              <w:t>」、「</w:t>
            </w:r>
            <w:r w:rsidR="002447CA" w:rsidRPr="002447CA">
              <w:rPr>
                <w:rFonts w:hint="eastAsia"/>
              </w:rPr>
              <w:t>その他</w:t>
            </w:r>
            <w:r>
              <w:rPr>
                <w:rFonts w:hint="eastAsia"/>
              </w:rPr>
              <w:t>」から選択する</w:t>
            </w:r>
          </w:p>
        </w:tc>
      </w:tr>
      <w:tr w:rsidR="006950F2" w:rsidRPr="001B1CFA" w14:paraId="2B385BB5" w14:textId="77777777" w:rsidTr="001406B7">
        <w:trPr>
          <w:trHeight w:val="270"/>
        </w:trPr>
        <w:tc>
          <w:tcPr>
            <w:tcW w:w="1555" w:type="dxa"/>
            <w:noWrap/>
          </w:tcPr>
          <w:p w14:paraId="027C5978" w14:textId="7C98ACC8" w:rsidR="000603D8" w:rsidRPr="001B1CFA" w:rsidRDefault="000603D8" w:rsidP="001406B7">
            <w:pPr>
              <w:pStyle w:val="aff9"/>
            </w:pPr>
            <w:r>
              <w:rPr>
                <w:rFonts w:hint="eastAsia"/>
              </w:rPr>
              <w:t>体験対象</w:t>
            </w:r>
          </w:p>
        </w:tc>
        <w:tc>
          <w:tcPr>
            <w:tcW w:w="6939" w:type="dxa"/>
            <w:noWrap/>
          </w:tcPr>
          <w:p w14:paraId="7781020B" w14:textId="66D9381D" w:rsidR="000603D8" w:rsidRPr="001B1CFA" w:rsidRDefault="006950F2" w:rsidP="001406B7">
            <w:pPr>
              <w:pStyle w:val="aff9"/>
            </w:pPr>
            <w:r>
              <w:rPr>
                <w:rFonts w:hint="eastAsia"/>
              </w:rPr>
              <w:t>体験対象</w:t>
            </w:r>
          </w:p>
        </w:tc>
      </w:tr>
      <w:tr w:rsidR="00EE7DB2" w:rsidRPr="001B1CFA" w14:paraId="44EF8B7E" w14:textId="77777777" w:rsidTr="001406B7">
        <w:trPr>
          <w:trHeight w:val="270"/>
        </w:trPr>
        <w:tc>
          <w:tcPr>
            <w:tcW w:w="1555" w:type="dxa"/>
            <w:noWrap/>
          </w:tcPr>
          <w:p w14:paraId="4AB2ED7F" w14:textId="58B85B90" w:rsidR="00EE7DB2" w:rsidRDefault="00EE7DB2" w:rsidP="001406B7">
            <w:pPr>
              <w:pStyle w:val="aff9"/>
            </w:pPr>
            <w:r>
              <w:rPr>
                <w:rFonts w:hint="eastAsia"/>
              </w:rPr>
              <w:t>体験内容</w:t>
            </w:r>
          </w:p>
        </w:tc>
        <w:tc>
          <w:tcPr>
            <w:tcW w:w="6939" w:type="dxa"/>
            <w:noWrap/>
          </w:tcPr>
          <w:p w14:paraId="4D4E03AB" w14:textId="364A8F2C" w:rsidR="00EE7DB2" w:rsidRDefault="00EE7DB2" w:rsidP="001406B7">
            <w:pPr>
              <w:pStyle w:val="aff9"/>
            </w:pPr>
            <w:r>
              <w:rPr>
                <w:rFonts w:hint="eastAsia"/>
              </w:rPr>
              <w:t>体験内容</w:t>
            </w:r>
          </w:p>
        </w:tc>
      </w:tr>
      <w:tr w:rsidR="000603D8" w:rsidRPr="001B1CFA" w14:paraId="70679AF5" w14:textId="77777777" w:rsidTr="001406B7">
        <w:trPr>
          <w:trHeight w:val="270"/>
        </w:trPr>
        <w:tc>
          <w:tcPr>
            <w:tcW w:w="1555" w:type="dxa"/>
            <w:noWrap/>
          </w:tcPr>
          <w:p w14:paraId="5F8F4803" w14:textId="5BDADA19" w:rsidR="000603D8" w:rsidRDefault="000603D8" w:rsidP="001406B7">
            <w:pPr>
              <w:pStyle w:val="aff9"/>
            </w:pPr>
            <w:r>
              <w:rPr>
                <w:rFonts w:hint="eastAsia"/>
              </w:rPr>
              <w:t>その他条件</w:t>
            </w:r>
          </w:p>
        </w:tc>
        <w:tc>
          <w:tcPr>
            <w:tcW w:w="6939" w:type="dxa"/>
            <w:noWrap/>
          </w:tcPr>
          <w:p w14:paraId="16CA77EE" w14:textId="61DB8175" w:rsidR="000603D8" w:rsidRPr="001B1CFA" w:rsidRDefault="000603D8" w:rsidP="001406B7">
            <w:pPr>
              <w:pStyle w:val="aff9"/>
            </w:pPr>
            <w:r>
              <w:rPr>
                <w:rFonts w:hint="eastAsia"/>
              </w:rPr>
              <w:t>身長120cm以上などの諸条件を記入</w:t>
            </w:r>
          </w:p>
        </w:tc>
      </w:tr>
    </w:tbl>
    <w:p w14:paraId="02710688" w14:textId="77777777" w:rsidR="008D1F8F" w:rsidRDefault="008D1F8F" w:rsidP="008D1F8F">
      <w:pPr>
        <w:pStyle w:val="1"/>
        <w:spacing w:before="360"/>
      </w:pPr>
      <w:bookmarkStart w:id="38" w:name="_Toc96970744"/>
      <w:bookmarkStart w:id="39" w:name="_Toc99386218"/>
      <w:bookmarkStart w:id="40" w:name="_Toc95160603"/>
      <w:r>
        <w:rPr>
          <w:rFonts w:hint="eastAsia"/>
        </w:rPr>
        <w:t>付録</w:t>
      </w:r>
      <w:bookmarkEnd w:id="38"/>
      <w:bookmarkEnd w:id="39"/>
    </w:p>
    <w:p w14:paraId="451431CC" w14:textId="63B9FDD7" w:rsidR="008D1F8F" w:rsidRPr="003C6F19" w:rsidRDefault="008D1F8F" w:rsidP="008D1F8F">
      <w:r>
        <w:rPr>
          <w:rFonts w:hint="eastAsia"/>
        </w:rPr>
        <w:t>全体概要図として掲載したクラス図について、大きなサイズのものは別添の「</w:t>
      </w:r>
      <w:r w:rsidR="00E444CD" w:rsidRPr="00E444CD">
        <w:t>451-5-1_イベントデータモデル_クラス図.pdf</w:t>
      </w:r>
      <w:r>
        <w:rPr>
          <w:rFonts w:hint="eastAsia"/>
        </w:rPr>
        <w:t>」を参照してください。</w:t>
      </w:r>
    </w:p>
    <w:p w14:paraId="0CB14EB0" w14:textId="60CBAB94" w:rsidR="006737E0" w:rsidRDefault="00775C8D" w:rsidP="00BF30B2">
      <w:pPr>
        <w:pStyle w:val="1"/>
        <w:spacing w:before="360"/>
      </w:pPr>
      <w:bookmarkStart w:id="41" w:name="_Toc99386219"/>
      <w:r>
        <w:rPr>
          <w:rFonts w:hint="eastAsia"/>
        </w:rPr>
        <w:t>変更</w:t>
      </w:r>
      <w:r w:rsidR="006737E0">
        <w:rPr>
          <w:rFonts w:hint="eastAsia"/>
        </w:rPr>
        <w:t>履歴</w:t>
      </w:r>
      <w:bookmarkEnd w:id="40"/>
      <w:bookmarkEnd w:id="41"/>
    </w:p>
    <w:p w14:paraId="09246DB0" w14:textId="77777777" w:rsidR="006737E0" w:rsidRPr="006E2B35" w:rsidRDefault="006737E0" w:rsidP="006737E0"/>
    <w:tbl>
      <w:tblPr>
        <w:tblStyle w:val="af9"/>
        <w:tblW w:w="0" w:type="auto"/>
        <w:tblInd w:w="360" w:type="dxa"/>
        <w:tblLook w:val="04A0" w:firstRow="1" w:lastRow="0" w:firstColumn="1" w:lastColumn="0" w:noHBand="0" w:noVBand="1"/>
      </w:tblPr>
      <w:tblGrid>
        <w:gridCol w:w="2730"/>
        <w:gridCol w:w="2702"/>
        <w:gridCol w:w="2702"/>
      </w:tblGrid>
      <w:tr w:rsidR="006737E0" w14:paraId="0987F846" w14:textId="77777777" w:rsidTr="000F3023">
        <w:tc>
          <w:tcPr>
            <w:tcW w:w="3005" w:type="dxa"/>
          </w:tcPr>
          <w:p w14:paraId="5590B1CF" w14:textId="77777777" w:rsidR="006737E0" w:rsidRDefault="006737E0" w:rsidP="000F3023">
            <w:pPr>
              <w:ind w:leftChars="0" w:left="0" w:firstLine="0"/>
            </w:pPr>
            <w:r>
              <w:rPr>
                <w:rFonts w:hint="eastAsia"/>
              </w:rPr>
              <w:t>日付</w:t>
            </w:r>
          </w:p>
        </w:tc>
        <w:tc>
          <w:tcPr>
            <w:tcW w:w="3005" w:type="dxa"/>
          </w:tcPr>
          <w:p w14:paraId="2B0226DF" w14:textId="77777777" w:rsidR="006737E0" w:rsidRDefault="006737E0" w:rsidP="000F3023">
            <w:pPr>
              <w:ind w:leftChars="0" w:left="0" w:firstLine="0"/>
            </w:pPr>
            <w:r>
              <w:rPr>
                <w:rFonts w:hint="eastAsia"/>
              </w:rPr>
              <w:t>変更位置</w:t>
            </w:r>
          </w:p>
        </w:tc>
        <w:tc>
          <w:tcPr>
            <w:tcW w:w="3006" w:type="dxa"/>
          </w:tcPr>
          <w:p w14:paraId="0C99F63B" w14:textId="77777777" w:rsidR="006737E0" w:rsidRDefault="006737E0" w:rsidP="000F3023">
            <w:pPr>
              <w:ind w:leftChars="0" w:left="0" w:firstLine="0"/>
            </w:pPr>
            <w:r>
              <w:rPr>
                <w:rFonts w:hint="eastAsia"/>
              </w:rPr>
              <w:t>変更内容</w:t>
            </w:r>
          </w:p>
        </w:tc>
      </w:tr>
      <w:tr w:rsidR="006737E0" w14:paraId="4F6BAA90" w14:textId="77777777" w:rsidTr="000F3023">
        <w:tc>
          <w:tcPr>
            <w:tcW w:w="3005" w:type="dxa"/>
          </w:tcPr>
          <w:p w14:paraId="404C49CE" w14:textId="77777777" w:rsidR="006737E0" w:rsidRDefault="006737E0" w:rsidP="000F3023">
            <w:pPr>
              <w:ind w:leftChars="0" w:left="0" w:firstLine="0"/>
            </w:pPr>
            <w:r>
              <w:rPr>
                <w:rFonts w:hint="eastAsia"/>
              </w:rPr>
              <w:t>2</w:t>
            </w:r>
            <w:r>
              <w:t>022</w:t>
            </w:r>
            <w:r>
              <w:rPr>
                <w:rFonts w:hint="eastAsia"/>
              </w:rPr>
              <w:t>年3月3</w:t>
            </w:r>
            <w:r>
              <w:t>1</w:t>
            </w:r>
            <w:r>
              <w:rPr>
                <w:rFonts w:hint="eastAsia"/>
              </w:rPr>
              <w:t>日</w:t>
            </w:r>
          </w:p>
        </w:tc>
        <w:tc>
          <w:tcPr>
            <w:tcW w:w="3005" w:type="dxa"/>
          </w:tcPr>
          <w:p w14:paraId="49B83C67" w14:textId="53F28ADF" w:rsidR="006737E0" w:rsidRDefault="005060C0" w:rsidP="000F3023">
            <w:pPr>
              <w:ind w:leftChars="0" w:left="0" w:firstLine="0"/>
            </w:pPr>
            <w:r>
              <w:rPr>
                <w:rFonts w:hint="eastAsia"/>
              </w:rPr>
              <w:t>全体</w:t>
            </w:r>
          </w:p>
        </w:tc>
        <w:tc>
          <w:tcPr>
            <w:tcW w:w="3006" w:type="dxa"/>
          </w:tcPr>
          <w:p w14:paraId="3BF209B8" w14:textId="5E688B9C" w:rsidR="006737E0" w:rsidRDefault="005060C0" w:rsidP="000F3023">
            <w:pPr>
              <w:ind w:leftChars="0" w:left="0" w:firstLine="0"/>
            </w:pPr>
            <w:r>
              <w:rPr>
                <w:rFonts w:hint="eastAsia"/>
              </w:rPr>
              <w:t>正式版</w:t>
            </w:r>
            <w:r w:rsidR="006737E0">
              <w:rPr>
                <w:rFonts w:hint="eastAsia"/>
              </w:rPr>
              <w:t>決定</w:t>
            </w:r>
          </w:p>
        </w:tc>
      </w:tr>
      <w:tr w:rsidR="005060C0" w14:paraId="6BDA7C65" w14:textId="77777777" w:rsidTr="000F3023">
        <w:tc>
          <w:tcPr>
            <w:tcW w:w="3005" w:type="dxa"/>
          </w:tcPr>
          <w:p w14:paraId="6C2A796B" w14:textId="3DE79CEA" w:rsidR="005060C0" w:rsidRDefault="005060C0" w:rsidP="000F3023">
            <w:pPr>
              <w:ind w:leftChars="0" w:left="0" w:firstLine="0"/>
            </w:pPr>
            <w:r>
              <w:rPr>
                <w:rFonts w:hint="eastAsia"/>
              </w:rPr>
              <w:t>2</w:t>
            </w:r>
            <w:r>
              <w:t>021</w:t>
            </w:r>
            <w:r>
              <w:rPr>
                <w:rFonts w:hint="eastAsia"/>
              </w:rPr>
              <w:t>年6月</w:t>
            </w:r>
            <w:r>
              <w:t>4</w:t>
            </w:r>
            <w:r>
              <w:rPr>
                <w:rFonts w:hint="eastAsia"/>
              </w:rPr>
              <w:t>日</w:t>
            </w:r>
          </w:p>
        </w:tc>
        <w:tc>
          <w:tcPr>
            <w:tcW w:w="3005" w:type="dxa"/>
          </w:tcPr>
          <w:p w14:paraId="3480E01A" w14:textId="77777777" w:rsidR="005060C0" w:rsidRDefault="005060C0" w:rsidP="000F3023">
            <w:pPr>
              <w:ind w:leftChars="0" w:left="0" w:firstLine="0"/>
            </w:pPr>
          </w:p>
        </w:tc>
        <w:tc>
          <w:tcPr>
            <w:tcW w:w="3006" w:type="dxa"/>
          </w:tcPr>
          <w:p w14:paraId="4F222461" w14:textId="71F83BF7" w:rsidR="005060C0" w:rsidRDefault="005060C0" w:rsidP="000F3023">
            <w:pPr>
              <w:ind w:leftChars="0" w:left="0" w:firstLine="0"/>
            </w:pPr>
            <w:r>
              <w:rPr>
                <w:rFonts w:hint="eastAsia"/>
              </w:rPr>
              <w:t>β版公開</w:t>
            </w:r>
          </w:p>
        </w:tc>
      </w:tr>
    </w:tbl>
    <w:p w14:paraId="1511BEB1" w14:textId="4E8AAE36" w:rsidR="00A555C4" w:rsidRDefault="00A555C4" w:rsidP="006E6D00"/>
    <w:sectPr w:rsidR="00A555C4">
      <w:headerReference w:type="default" r:id="rId13"/>
      <w:foot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C8CEC" w14:textId="77777777" w:rsidR="002E4E94" w:rsidRDefault="002E4E94" w:rsidP="006E6D00">
      <w:r>
        <w:separator/>
      </w:r>
    </w:p>
  </w:endnote>
  <w:endnote w:type="continuationSeparator" w:id="0">
    <w:p w14:paraId="62DAE551" w14:textId="77777777" w:rsidR="002E4E94" w:rsidRDefault="002E4E94" w:rsidP="006E6D00">
      <w:r>
        <w:continuationSeparator/>
      </w:r>
    </w:p>
  </w:endnote>
  <w:endnote w:type="continuationNotice" w:id="1">
    <w:p w14:paraId="41FA3B13" w14:textId="77777777" w:rsidR="002E4E94" w:rsidRDefault="002E4E94" w:rsidP="006E6D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8D00F6" w:rsidRDefault="008D00F6" w:rsidP="006E6D00">
        <w:pPr>
          <w:pStyle w:val="aa"/>
        </w:pPr>
        <w:r>
          <w:fldChar w:fldCharType="begin"/>
        </w:r>
        <w:r>
          <w:instrText>PAGE   \* MERGEFORMAT</w:instrText>
        </w:r>
        <w:r>
          <w:fldChar w:fldCharType="separate"/>
        </w:r>
        <w:r w:rsidRPr="00341243">
          <w:rPr>
            <w:noProof/>
            <w:lang w:val="ja-JP"/>
          </w:rPr>
          <w:t>15</w:t>
        </w:r>
        <w:r>
          <w:fldChar w:fldCharType="end"/>
        </w:r>
      </w:p>
    </w:sdtContent>
  </w:sdt>
  <w:p w14:paraId="3492F0FF" w14:textId="77777777" w:rsidR="008D00F6" w:rsidRPr="00441D34" w:rsidRDefault="008D00F6" w:rsidP="006E6D0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B0C07" w14:textId="77777777" w:rsidR="002E4E94" w:rsidRDefault="002E4E94" w:rsidP="006E6D00">
      <w:r>
        <w:separator/>
      </w:r>
    </w:p>
  </w:footnote>
  <w:footnote w:type="continuationSeparator" w:id="0">
    <w:p w14:paraId="68FA456A" w14:textId="77777777" w:rsidR="002E4E94" w:rsidRDefault="002E4E94" w:rsidP="006E6D00">
      <w:r>
        <w:continuationSeparator/>
      </w:r>
    </w:p>
  </w:footnote>
  <w:footnote w:type="continuationNotice" w:id="1">
    <w:p w14:paraId="69AF09C8" w14:textId="77777777" w:rsidR="002E4E94" w:rsidRDefault="002E4E94" w:rsidP="006E6D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8D00F6" w:rsidRPr="00441D34" w:rsidRDefault="008D00F6" w:rsidP="006E6D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805F5D"/>
    <w:multiLevelType w:val="hybridMultilevel"/>
    <w:tmpl w:val="C7DCF4FA"/>
    <w:lvl w:ilvl="0" w:tplc="04090001">
      <w:start w:val="1"/>
      <w:numFmt w:val="bullet"/>
      <w:lvlText w:val=""/>
      <w:lvlJc w:val="left"/>
      <w:pPr>
        <w:ind w:left="1087" w:hanging="420"/>
      </w:pPr>
      <w:rPr>
        <w:rFonts w:ascii="Wingdings" w:hAnsi="Wingdings" w:hint="default"/>
      </w:rPr>
    </w:lvl>
    <w:lvl w:ilvl="1" w:tplc="26A86D6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1"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3505"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AAD8BD70"/>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0"/>
  </w:num>
  <w:num w:numId="10">
    <w:abstractNumId w:val="6"/>
  </w:num>
  <w:num w:numId="11">
    <w:abstractNumId w:val="12"/>
  </w:num>
  <w:num w:numId="12">
    <w:abstractNumId w:val="23"/>
  </w:num>
  <w:num w:numId="13">
    <w:abstractNumId w:val="13"/>
  </w:num>
  <w:num w:numId="14">
    <w:abstractNumId w:val="9"/>
  </w:num>
  <w:num w:numId="15">
    <w:abstractNumId w:val="8"/>
  </w:num>
  <w:num w:numId="16">
    <w:abstractNumId w:val="11"/>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4"/>
  </w:num>
  <w:num w:numId="28">
    <w:abstractNumId w:val="2"/>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isplayHorizontalDrawingGridEvery w:val="0"/>
  <w:displayVerticalDrawingGridEvery w:val="2"/>
  <w:characterSpacingControl w:val="doNotCompress"/>
  <w:hdrShapeDefaults>
    <o:shapedefaults v:ext="edit" spidmax="18433">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kFACwLcS0tAAAA"/>
  </w:docVars>
  <w:rsids>
    <w:rsidRoot w:val="007420B6"/>
    <w:rsid w:val="00000051"/>
    <w:rsid w:val="000005BB"/>
    <w:rsid w:val="000005C6"/>
    <w:rsid w:val="0000285B"/>
    <w:rsid w:val="00003AB4"/>
    <w:rsid w:val="000041EA"/>
    <w:rsid w:val="0000692A"/>
    <w:rsid w:val="00006C36"/>
    <w:rsid w:val="00010D56"/>
    <w:rsid w:val="00014F13"/>
    <w:rsid w:val="00016DDE"/>
    <w:rsid w:val="00020211"/>
    <w:rsid w:val="00022260"/>
    <w:rsid w:val="000245F0"/>
    <w:rsid w:val="00026409"/>
    <w:rsid w:val="000311EF"/>
    <w:rsid w:val="0003332D"/>
    <w:rsid w:val="000358BA"/>
    <w:rsid w:val="0004130C"/>
    <w:rsid w:val="00041ACE"/>
    <w:rsid w:val="0004372F"/>
    <w:rsid w:val="00044DE0"/>
    <w:rsid w:val="000457C2"/>
    <w:rsid w:val="00047759"/>
    <w:rsid w:val="00052097"/>
    <w:rsid w:val="000534B7"/>
    <w:rsid w:val="0005363E"/>
    <w:rsid w:val="00054BA5"/>
    <w:rsid w:val="000562C1"/>
    <w:rsid w:val="000571D3"/>
    <w:rsid w:val="000603D8"/>
    <w:rsid w:val="00060E72"/>
    <w:rsid w:val="00060E8A"/>
    <w:rsid w:val="000666D0"/>
    <w:rsid w:val="0008199A"/>
    <w:rsid w:val="00093687"/>
    <w:rsid w:val="0009592D"/>
    <w:rsid w:val="00096FDE"/>
    <w:rsid w:val="000A1EFD"/>
    <w:rsid w:val="000B156B"/>
    <w:rsid w:val="000C04A1"/>
    <w:rsid w:val="000C114D"/>
    <w:rsid w:val="000C4BCA"/>
    <w:rsid w:val="000D1209"/>
    <w:rsid w:val="000D1835"/>
    <w:rsid w:val="000D4E5E"/>
    <w:rsid w:val="000D75B6"/>
    <w:rsid w:val="000E5367"/>
    <w:rsid w:val="000F0650"/>
    <w:rsid w:val="000F3713"/>
    <w:rsid w:val="000F4C04"/>
    <w:rsid w:val="000F5810"/>
    <w:rsid w:val="00101B21"/>
    <w:rsid w:val="00102593"/>
    <w:rsid w:val="001118D2"/>
    <w:rsid w:val="00116A2A"/>
    <w:rsid w:val="00117029"/>
    <w:rsid w:val="001210EE"/>
    <w:rsid w:val="001242CB"/>
    <w:rsid w:val="00124407"/>
    <w:rsid w:val="00126490"/>
    <w:rsid w:val="00131925"/>
    <w:rsid w:val="00134822"/>
    <w:rsid w:val="001353DC"/>
    <w:rsid w:val="001406B7"/>
    <w:rsid w:val="00143ACA"/>
    <w:rsid w:val="00145D13"/>
    <w:rsid w:val="0014709F"/>
    <w:rsid w:val="00147E22"/>
    <w:rsid w:val="00152BEF"/>
    <w:rsid w:val="001543BF"/>
    <w:rsid w:val="00154F64"/>
    <w:rsid w:val="0015767E"/>
    <w:rsid w:val="001664B7"/>
    <w:rsid w:val="00170F5D"/>
    <w:rsid w:val="00171B85"/>
    <w:rsid w:val="00181FA6"/>
    <w:rsid w:val="001A264B"/>
    <w:rsid w:val="001A5466"/>
    <w:rsid w:val="001A585B"/>
    <w:rsid w:val="001A7553"/>
    <w:rsid w:val="001B1CFA"/>
    <w:rsid w:val="001B309C"/>
    <w:rsid w:val="001B3E95"/>
    <w:rsid w:val="001D0FF6"/>
    <w:rsid w:val="001E04B3"/>
    <w:rsid w:val="001E198F"/>
    <w:rsid w:val="001E39D8"/>
    <w:rsid w:val="001E7556"/>
    <w:rsid w:val="001F1AED"/>
    <w:rsid w:val="001F65A3"/>
    <w:rsid w:val="00202FA1"/>
    <w:rsid w:val="0020561D"/>
    <w:rsid w:val="00207A63"/>
    <w:rsid w:val="002119C6"/>
    <w:rsid w:val="00214CB5"/>
    <w:rsid w:val="00220B86"/>
    <w:rsid w:val="00222A26"/>
    <w:rsid w:val="00223F9B"/>
    <w:rsid w:val="002255EE"/>
    <w:rsid w:val="002266CE"/>
    <w:rsid w:val="002329F7"/>
    <w:rsid w:val="002335B0"/>
    <w:rsid w:val="00234A68"/>
    <w:rsid w:val="002374BD"/>
    <w:rsid w:val="00241F50"/>
    <w:rsid w:val="002447CA"/>
    <w:rsid w:val="00251EB1"/>
    <w:rsid w:val="002529AF"/>
    <w:rsid w:val="00257E2A"/>
    <w:rsid w:val="002615F4"/>
    <w:rsid w:val="00262CC1"/>
    <w:rsid w:val="00270475"/>
    <w:rsid w:val="00275FD3"/>
    <w:rsid w:val="002764A8"/>
    <w:rsid w:val="002769AB"/>
    <w:rsid w:val="002772BC"/>
    <w:rsid w:val="00280EA9"/>
    <w:rsid w:val="002854B0"/>
    <w:rsid w:val="00286CE3"/>
    <w:rsid w:val="002925B3"/>
    <w:rsid w:val="00293E90"/>
    <w:rsid w:val="00295D35"/>
    <w:rsid w:val="002A0FAD"/>
    <w:rsid w:val="002A3E9A"/>
    <w:rsid w:val="002A6988"/>
    <w:rsid w:val="002B0FB8"/>
    <w:rsid w:val="002B2350"/>
    <w:rsid w:val="002B509D"/>
    <w:rsid w:val="002C07DA"/>
    <w:rsid w:val="002C4FE3"/>
    <w:rsid w:val="002C6826"/>
    <w:rsid w:val="002C743C"/>
    <w:rsid w:val="002D36D1"/>
    <w:rsid w:val="002D6026"/>
    <w:rsid w:val="002D6E42"/>
    <w:rsid w:val="002E48CB"/>
    <w:rsid w:val="002E4E94"/>
    <w:rsid w:val="002E518D"/>
    <w:rsid w:val="002E6D6C"/>
    <w:rsid w:val="002E7247"/>
    <w:rsid w:val="002F6449"/>
    <w:rsid w:val="002F7638"/>
    <w:rsid w:val="0030177D"/>
    <w:rsid w:val="00302B40"/>
    <w:rsid w:val="00306EFE"/>
    <w:rsid w:val="0032246C"/>
    <w:rsid w:val="003226F1"/>
    <w:rsid w:val="00324818"/>
    <w:rsid w:val="00325365"/>
    <w:rsid w:val="00331DE1"/>
    <w:rsid w:val="00333001"/>
    <w:rsid w:val="003332EE"/>
    <w:rsid w:val="00333D72"/>
    <w:rsid w:val="00334025"/>
    <w:rsid w:val="00335CA1"/>
    <w:rsid w:val="0033767F"/>
    <w:rsid w:val="00337A89"/>
    <w:rsid w:val="00340FA9"/>
    <w:rsid w:val="00341243"/>
    <w:rsid w:val="00342EE2"/>
    <w:rsid w:val="00343A8F"/>
    <w:rsid w:val="003452D1"/>
    <w:rsid w:val="0035163C"/>
    <w:rsid w:val="00351BA1"/>
    <w:rsid w:val="0035627B"/>
    <w:rsid w:val="00356AE6"/>
    <w:rsid w:val="00360E3B"/>
    <w:rsid w:val="00362151"/>
    <w:rsid w:val="0036471D"/>
    <w:rsid w:val="00367554"/>
    <w:rsid w:val="003709CD"/>
    <w:rsid w:val="00373BAD"/>
    <w:rsid w:val="0037405E"/>
    <w:rsid w:val="003772A5"/>
    <w:rsid w:val="00381B37"/>
    <w:rsid w:val="0038340A"/>
    <w:rsid w:val="00384E4F"/>
    <w:rsid w:val="00385206"/>
    <w:rsid w:val="00387B9B"/>
    <w:rsid w:val="003901EE"/>
    <w:rsid w:val="003912DF"/>
    <w:rsid w:val="00392031"/>
    <w:rsid w:val="00394C39"/>
    <w:rsid w:val="003969B8"/>
    <w:rsid w:val="003A02DB"/>
    <w:rsid w:val="003A2A53"/>
    <w:rsid w:val="003A2A7B"/>
    <w:rsid w:val="003A3D62"/>
    <w:rsid w:val="003A52F9"/>
    <w:rsid w:val="003A605F"/>
    <w:rsid w:val="003B2212"/>
    <w:rsid w:val="003B41B9"/>
    <w:rsid w:val="003B5BCB"/>
    <w:rsid w:val="003C0219"/>
    <w:rsid w:val="003C1319"/>
    <w:rsid w:val="003C2066"/>
    <w:rsid w:val="003C37CC"/>
    <w:rsid w:val="003C7420"/>
    <w:rsid w:val="003D30AF"/>
    <w:rsid w:val="003D3DF9"/>
    <w:rsid w:val="003D552D"/>
    <w:rsid w:val="003E0016"/>
    <w:rsid w:val="003E1326"/>
    <w:rsid w:val="003E40A0"/>
    <w:rsid w:val="003E674F"/>
    <w:rsid w:val="003F7562"/>
    <w:rsid w:val="004013A5"/>
    <w:rsid w:val="00402799"/>
    <w:rsid w:val="0040484F"/>
    <w:rsid w:val="00406E55"/>
    <w:rsid w:val="004120D6"/>
    <w:rsid w:val="00415463"/>
    <w:rsid w:val="004177A9"/>
    <w:rsid w:val="00423E6A"/>
    <w:rsid w:val="0042798B"/>
    <w:rsid w:val="00432A83"/>
    <w:rsid w:val="00435FF3"/>
    <w:rsid w:val="00441D34"/>
    <w:rsid w:val="004468BB"/>
    <w:rsid w:val="00452933"/>
    <w:rsid w:val="00453AE8"/>
    <w:rsid w:val="004637BC"/>
    <w:rsid w:val="0047753E"/>
    <w:rsid w:val="0048163C"/>
    <w:rsid w:val="004853FC"/>
    <w:rsid w:val="00485757"/>
    <w:rsid w:val="00485C24"/>
    <w:rsid w:val="0048643C"/>
    <w:rsid w:val="00486BA4"/>
    <w:rsid w:val="00492C4F"/>
    <w:rsid w:val="004942E0"/>
    <w:rsid w:val="004A193B"/>
    <w:rsid w:val="004A25BA"/>
    <w:rsid w:val="004A7DCF"/>
    <w:rsid w:val="004B55A8"/>
    <w:rsid w:val="004B5A5B"/>
    <w:rsid w:val="004B6494"/>
    <w:rsid w:val="004B73F5"/>
    <w:rsid w:val="004C0DA9"/>
    <w:rsid w:val="004D1E4D"/>
    <w:rsid w:val="004D6A8A"/>
    <w:rsid w:val="004E1879"/>
    <w:rsid w:val="004E2A08"/>
    <w:rsid w:val="004F09A8"/>
    <w:rsid w:val="004F493A"/>
    <w:rsid w:val="004F6C87"/>
    <w:rsid w:val="004F6CAD"/>
    <w:rsid w:val="005060C0"/>
    <w:rsid w:val="00506320"/>
    <w:rsid w:val="00506EA8"/>
    <w:rsid w:val="00510132"/>
    <w:rsid w:val="00514B1D"/>
    <w:rsid w:val="00516610"/>
    <w:rsid w:val="00517942"/>
    <w:rsid w:val="0052130E"/>
    <w:rsid w:val="00522B11"/>
    <w:rsid w:val="00525EB1"/>
    <w:rsid w:val="005321A9"/>
    <w:rsid w:val="005361D1"/>
    <w:rsid w:val="00541442"/>
    <w:rsid w:val="00543B9D"/>
    <w:rsid w:val="00543D9E"/>
    <w:rsid w:val="005454DA"/>
    <w:rsid w:val="0055128F"/>
    <w:rsid w:val="00552C8C"/>
    <w:rsid w:val="00554E07"/>
    <w:rsid w:val="005607A4"/>
    <w:rsid w:val="00565217"/>
    <w:rsid w:val="005722C7"/>
    <w:rsid w:val="00574662"/>
    <w:rsid w:val="00576239"/>
    <w:rsid w:val="005775DB"/>
    <w:rsid w:val="00580826"/>
    <w:rsid w:val="00580C17"/>
    <w:rsid w:val="00595E9F"/>
    <w:rsid w:val="005A2964"/>
    <w:rsid w:val="005A2F12"/>
    <w:rsid w:val="005A38AE"/>
    <w:rsid w:val="005A55FA"/>
    <w:rsid w:val="005B09E1"/>
    <w:rsid w:val="005B21A2"/>
    <w:rsid w:val="005B287B"/>
    <w:rsid w:val="005C1163"/>
    <w:rsid w:val="005C447A"/>
    <w:rsid w:val="005C6612"/>
    <w:rsid w:val="005C787E"/>
    <w:rsid w:val="005D0E8E"/>
    <w:rsid w:val="005D3953"/>
    <w:rsid w:val="005D3D7B"/>
    <w:rsid w:val="005D7609"/>
    <w:rsid w:val="005E4542"/>
    <w:rsid w:val="005E7A2C"/>
    <w:rsid w:val="005F5E28"/>
    <w:rsid w:val="00602A1B"/>
    <w:rsid w:val="00603092"/>
    <w:rsid w:val="00603D46"/>
    <w:rsid w:val="00603FD0"/>
    <w:rsid w:val="006159D9"/>
    <w:rsid w:val="00616E64"/>
    <w:rsid w:val="00621C81"/>
    <w:rsid w:val="00622C99"/>
    <w:rsid w:val="006255A9"/>
    <w:rsid w:val="00634AE3"/>
    <w:rsid w:val="006368AD"/>
    <w:rsid w:val="0064296D"/>
    <w:rsid w:val="00644CB9"/>
    <w:rsid w:val="00647529"/>
    <w:rsid w:val="006547F9"/>
    <w:rsid w:val="00665D0B"/>
    <w:rsid w:val="00667BF6"/>
    <w:rsid w:val="00670922"/>
    <w:rsid w:val="006737E0"/>
    <w:rsid w:val="00674F54"/>
    <w:rsid w:val="00676A9D"/>
    <w:rsid w:val="0067783C"/>
    <w:rsid w:val="00680E86"/>
    <w:rsid w:val="00681913"/>
    <w:rsid w:val="00682D4D"/>
    <w:rsid w:val="00685CE2"/>
    <w:rsid w:val="0068795C"/>
    <w:rsid w:val="006950F2"/>
    <w:rsid w:val="006966C7"/>
    <w:rsid w:val="00697FA1"/>
    <w:rsid w:val="006A27C4"/>
    <w:rsid w:val="006A51BC"/>
    <w:rsid w:val="006A6BDD"/>
    <w:rsid w:val="006B0B24"/>
    <w:rsid w:val="006B1E3F"/>
    <w:rsid w:val="006B28C5"/>
    <w:rsid w:val="006B5F77"/>
    <w:rsid w:val="006C2BDA"/>
    <w:rsid w:val="006C4A48"/>
    <w:rsid w:val="006C60F0"/>
    <w:rsid w:val="006D213C"/>
    <w:rsid w:val="006D4F4E"/>
    <w:rsid w:val="006D6021"/>
    <w:rsid w:val="006D674D"/>
    <w:rsid w:val="006E38F4"/>
    <w:rsid w:val="006E5144"/>
    <w:rsid w:val="006E6D00"/>
    <w:rsid w:val="006F06B0"/>
    <w:rsid w:val="006F14DD"/>
    <w:rsid w:val="006F1DD3"/>
    <w:rsid w:val="006F4A28"/>
    <w:rsid w:val="006F55EF"/>
    <w:rsid w:val="007000AD"/>
    <w:rsid w:val="00703A90"/>
    <w:rsid w:val="00705F33"/>
    <w:rsid w:val="00713B1B"/>
    <w:rsid w:val="0071434E"/>
    <w:rsid w:val="007175FF"/>
    <w:rsid w:val="00717FE2"/>
    <w:rsid w:val="007221EE"/>
    <w:rsid w:val="0072222C"/>
    <w:rsid w:val="0072452E"/>
    <w:rsid w:val="00727C22"/>
    <w:rsid w:val="00737D98"/>
    <w:rsid w:val="00741FBF"/>
    <w:rsid w:val="007420B6"/>
    <w:rsid w:val="0074588A"/>
    <w:rsid w:val="00745916"/>
    <w:rsid w:val="00751C79"/>
    <w:rsid w:val="0075216B"/>
    <w:rsid w:val="00752673"/>
    <w:rsid w:val="00754B05"/>
    <w:rsid w:val="0076089D"/>
    <w:rsid w:val="007624D6"/>
    <w:rsid w:val="00762B2C"/>
    <w:rsid w:val="00762D6A"/>
    <w:rsid w:val="007636E2"/>
    <w:rsid w:val="00763C02"/>
    <w:rsid w:val="00764EC9"/>
    <w:rsid w:val="0076665D"/>
    <w:rsid w:val="007703B7"/>
    <w:rsid w:val="0077099D"/>
    <w:rsid w:val="00770C0D"/>
    <w:rsid w:val="00775C8D"/>
    <w:rsid w:val="00782F72"/>
    <w:rsid w:val="00785258"/>
    <w:rsid w:val="00786E5D"/>
    <w:rsid w:val="00791C60"/>
    <w:rsid w:val="0079234C"/>
    <w:rsid w:val="00792D8D"/>
    <w:rsid w:val="00795DF7"/>
    <w:rsid w:val="00796DDB"/>
    <w:rsid w:val="007A36D6"/>
    <w:rsid w:val="007A5E58"/>
    <w:rsid w:val="007B04EF"/>
    <w:rsid w:val="007B10C9"/>
    <w:rsid w:val="007B1180"/>
    <w:rsid w:val="007B160D"/>
    <w:rsid w:val="007B2DEE"/>
    <w:rsid w:val="007B3893"/>
    <w:rsid w:val="007B3929"/>
    <w:rsid w:val="007B4153"/>
    <w:rsid w:val="007B5033"/>
    <w:rsid w:val="007B657E"/>
    <w:rsid w:val="007C0606"/>
    <w:rsid w:val="007C3EE6"/>
    <w:rsid w:val="007D3E11"/>
    <w:rsid w:val="007E1959"/>
    <w:rsid w:val="007E29E4"/>
    <w:rsid w:val="007E419F"/>
    <w:rsid w:val="007F004F"/>
    <w:rsid w:val="007F0706"/>
    <w:rsid w:val="007F56F3"/>
    <w:rsid w:val="007F5F3C"/>
    <w:rsid w:val="007F621A"/>
    <w:rsid w:val="007F7522"/>
    <w:rsid w:val="007F79FD"/>
    <w:rsid w:val="008010D7"/>
    <w:rsid w:val="008025E8"/>
    <w:rsid w:val="00803DCB"/>
    <w:rsid w:val="00813088"/>
    <w:rsid w:val="00813154"/>
    <w:rsid w:val="00813795"/>
    <w:rsid w:val="00822B69"/>
    <w:rsid w:val="00824384"/>
    <w:rsid w:val="008244ED"/>
    <w:rsid w:val="00825659"/>
    <w:rsid w:val="00826576"/>
    <w:rsid w:val="008313FE"/>
    <w:rsid w:val="00831978"/>
    <w:rsid w:val="008401A6"/>
    <w:rsid w:val="00840253"/>
    <w:rsid w:val="0084043A"/>
    <w:rsid w:val="0084200D"/>
    <w:rsid w:val="00843091"/>
    <w:rsid w:val="008435A3"/>
    <w:rsid w:val="0084365A"/>
    <w:rsid w:val="00845A71"/>
    <w:rsid w:val="008460BF"/>
    <w:rsid w:val="00852549"/>
    <w:rsid w:val="00854EF9"/>
    <w:rsid w:val="00855076"/>
    <w:rsid w:val="00855465"/>
    <w:rsid w:val="0085567E"/>
    <w:rsid w:val="00856A1E"/>
    <w:rsid w:val="008667F9"/>
    <w:rsid w:val="00867349"/>
    <w:rsid w:val="008673F4"/>
    <w:rsid w:val="008750A4"/>
    <w:rsid w:val="00877CF8"/>
    <w:rsid w:val="00882F93"/>
    <w:rsid w:val="008830E0"/>
    <w:rsid w:val="0088323E"/>
    <w:rsid w:val="0088619B"/>
    <w:rsid w:val="0088774E"/>
    <w:rsid w:val="00897F97"/>
    <w:rsid w:val="008A640C"/>
    <w:rsid w:val="008A672C"/>
    <w:rsid w:val="008A6A8E"/>
    <w:rsid w:val="008B4D51"/>
    <w:rsid w:val="008C0503"/>
    <w:rsid w:val="008C2CEC"/>
    <w:rsid w:val="008D00F6"/>
    <w:rsid w:val="008D1F8F"/>
    <w:rsid w:val="008E0025"/>
    <w:rsid w:val="008E2275"/>
    <w:rsid w:val="008E4153"/>
    <w:rsid w:val="008E4B9C"/>
    <w:rsid w:val="008E5161"/>
    <w:rsid w:val="008E5DD6"/>
    <w:rsid w:val="008F7A46"/>
    <w:rsid w:val="00904F24"/>
    <w:rsid w:val="00906E02"/>
    <w:rsid w:val="00907E7A"/>
    <w:rsid w:val="0091012E"/>
    <w:rsid w:val="00910148"/>
    <w:rsid w:val="009123A5"/>
    <w:rsid w:val="00915DC2"/>
    <w:rsid w:val="0091707B"/>
    <w:rsid w:val="00926476"/>
    <w:rsid w:val="00926B18"/>
    <w:rsid w:val="00926EC2"/>
    <w:rsid w:val="009305A3"/>
    <w:rsid w:val="00932B64"/>
    <w:rsid w:val="00937C40"/>
    <w:rsid w:val="009472AA"/>
    <w:rsid w:val="00955BC2"/>
    <w:rsid w:val="00956A6B"/>
    <w:rsid w:val="009602D2"/>
    <w:rsid w:val="00961B8A"/>
    <w:rsid w:val="009630A2"/>
    <w:rsid w:val="00971F60"/>
    <w:rsid w:val="0098171B"/>
    <w:rsid w:val="009836F1"/>
    <w:rsid w:val="0098571B"/>
    <w:rsid w:val="00987CB6"/>
    <w:rsid w:val="009930B5"/>
    <w:rsid w:val="00993473"/>
    <w:rsid w:val="0099798D"/>
    <w:rsid w:val="009A040A"/>
    <w:rsid w:val="009A0A3B"/>
    <w:rsid w:val="009A188C"/>
    <w:rsid w:val="009A2AB7"/>
    <w:rsid w:val="009A4594"/>
    <w:rsid w:val="009B3D84"/>
    <w:rsid w:val="009B7F2F"/>
    <w:rsid w:val="009C1A7B"/>
    <w:rsid w:val="009C1D10"/>
    <w:rsid w:val="009C65B5"/>
    <w:rsid w:val="009C6603"/>
    <w:rsid w:val="009D035D"/>
    <w:rsid w:val="009D17C1"/>
    <w:rsid w:val="009D7DAE"/>
    <w:rsid w:val="009E112D"/>
    <w:rsid w:val="009E1374"/>
    <w:rsid w:val="009E2070"/>
    <w:rsid w:val="009E437A"/>
    <w:rsid w:val="009E77F3"/>
    <w:rsid w:val="009F3CD9"/>
    <w:rsid w:val="00A00743"/>
    <w:rsid w:val="00A028C6"/>
    <w:rsid w:val="00A0709C"/>
    <w:rsid w:val="00A10DD7"/>
    <w:rsid w:val="00A20B5A"/>
    <w:rsid w:val="00A22484"/>
    <w:rsid w:val="00A24933"/>
    <w:rsid w:val="00A24A44"/>
    <w:rsid w:val="00A26F53"/>
    <w:rsid w:val="00A32A99"/>
    <w:rsid w:val="00A33467"/>
    <w:rsid w:val="00A401B0"/>
    <w:rsid w:val="00A4137D"/>
    <w:rsid w:val="00A41BE4"/>
    <w:rsid w:val="00A4285D"/>
    <w:rsid w:val="00A44F8D"/>
    <w:rsid w:val="00A50A86"/>
    <w:rsid w:val="00A52EC4"/>
    <w:rsid w:val="00A555C4"/>
    <w:rsid w:val="00A63116"/>
    <w:rsid w:val="00A63321"/>
    <w:rsid w:val="00A651FF"/>
    <w:rsid w:val="00A664E8"/>
    <w:rsid w:val="00A66597"/>
    <w:rsid w:val="00A7061C"/>
    <w:rsid w:val="00A72DD3"/>
    <w:rsid w:val="00A7518D"/>
    <w:rsid w:val="00A76E3B"/>
    <w:rsid w:val="00A83AE9"/>
    <w:rsid w:val="00A8761E"/>
    <w:rsid w:val="00A878A1"/>
    <w:rsid w:val="00A9168C"/>
    <w:rsid w:val="00A91954"/>
    <w:rsid w:val="00A928E7"/>
    <w:rsid w:val="00A96D6B"/>
    <w:rsid w:val="00A97396"/>
    <w:rsid w:val="00AA5F4A"/>
    <w:rsid w:val="00AA5FC5"/>
    <w:rsid w:val="00AB063E"/>
    <w:rsid w:val="00AB3899"/>
    <w:rsid w:val="00AB5E0E"/>
    <w:rsid w:val="00AB6222"/>
    <w:rsid w:val="00AC0B7E"/>
    <w:rsid w:val="00AC4985"/>
    <w:rsid w:val="00AC4F5B"/>
    <w:rsid w:val="00AD0031"/>
    <w:rsid w:val="00AD3BFD"/>
    <w:rsid w:val="00AD5763"/>
    <w:rsid w:val="00AD7AAB"/>
    <w:rsid w:val="00AE0B54"/>
    <w:rsid w:val="00AE250C"/>
    <w:rsid w:val="00AE6D25"/>
    <w:rsid w:val="00AF7ABD"/>
    <w:rsid w:val="00B0044C"/>
    <w:rsid w:val="00B0787C"/>
    <w:rsid w:val="00B07F3A"/>
    <w:rsid w:val="00B11887"/>
    <w:rsid w:val="00B20FDF"/>
    <w:rsid w:val="00B22EEB"/>
    <w:rsid w:val="00B27366"/>
    <w:rsid w:val="00B27771"/>
    <w:rsid w:val="00B3774D"/>
    <w:rsid w:val="00B42379"/>
    <w:rsid w:val="00B53E85"/>
    <w:rsid w:val="00B563AA"/>
    <w:rsid w:val="00B60D41"/>
    <w:rsid w:val="00B61DB7"/>
    <w:rsid w:val="00B71BBD"/>
    <w:rsid w:val="00B71D44"/>
    <w:rsid w:val="00B73B96"/>
    <w:rsid w:val="00B74468"/>
    <w:rsid w:val="00B75F06"/>
    <w:rsid w:val="00B764A9"/>
    <w:rsid w:val="00B814D1"/>
    <w:rsid w:val="00B821E3"/>
    <w:rsid w:val="00B8264B"/>
    <w:rsid w:val="00B831B2"/>
    <w:rsid w:val="00B83E72"/>
    <w:rsid w:val="00B840EF"/>
    <w:rsid w:val="00B84247"/>
    <w:rsid w:val="00B90F83"/>
    <w:rsid w:val="00B93A4C"/>
    <w:rsid w:val="00B93ACB"/>
    <w:rsid w:val="00B96E83"/>
    <w:rsid w:val="00BA2A79"/>
    <w:rsid w:val="00BA4E59"/>
    <w:rsid w:val="00BA7377"/>
    <w:rsid w:val="00BB0054"/>
    <w:rsid w:val="00BB2F03"/>
    <w:rsid w:val="00BB32E1"/>
    <w:rsid w:val="00BB417A"/>
    <w:rsid w:val="00BB50C9"/>
    <w:rsid w:val="00BB6339"/>
    <w:rsid w:val="00BC21E4"/>
    <w:rsid w:val="00BC2332"/>
    <w:rsid w:val="00BC60BC"/>
    <w:rsid w:val="00BD1168"/>
    <w:rsid w:val="00BD1B2D"/>
    <w:rsid w:val="00BD2491"/>
    <w:rsid w:val="00BD57E8"/>
    <w:rsid w:val="00BD5A8B"/>
    <w:rsid w:val="00BD5B7C"/>
    <w:rsid w:val="00BE39A3"/>
    <w:rsid w:val="00BE3A7C"/>
    <w:rsid w:val="00BE5532"/>
    <w:rsid w:val="00BF03FD"/>
    <w:rsid w:val="00BF30B2"/>
    <w:rsid w:val="00BF613D"/>
    <w:rsid w:val="00C01301"/>
    <w:rsid w:val="00C02D46"/>
    <w:rsid w:val="00C05FF5"/>
    <w:rsid w:val="00C0649A"/>
    <w:rsid w:val="00C11BB6"/>
    <w:rsid w:val="00C11D48"/>
    <w:rsid w:val="00C1300A"/>
    <w:rsid w:val="00C1539A"/>
    <w:rsid w:val="00C1593C"/>
    <w:rsid w:val="00C17C32"/>
    <w:rsid w:val="00C20F4E"/>
    <w:rsid w:val="00C2599E"/>
    <w:rsid w:val="00C26522"/>
    <w:rsid w:val="00C31792"/>
    <w:rsid w:val="00C349DB"/>
    <w:rsid w:val="00C34F96"/>
    <w:rsid w:val="00C37825"/>
    <w:rsid w:val="00C44390"/>
    <w:rsid w:val="00C44653"/>
    <w:rsid w:val="00C4508D"/>
    <w:rsid w:val="00C45A02"/>
    <w:rsid w:val="00C47E0C"/>
    <w:rsid w:val="00C52CCC"/>
    <w:rsid w:val="00C603DC"/>
    <w:rsid w:val="00C6105E"/>
    <w:rsid w:val="00C6324A"/>
    <w:rsid w:val="00C64DB5"/>
    <w:rsid w:val="00C706A7"/>
    <w:rsid w:val="00C71E80"/>
    <w:rsid w:val="00C74170"/>
    <w:rsid w:val="00C74C91"/>
    <w:rsid w:val="00C80355"/>
    <w:rsid w:val="00C80A69"/>
    <w:rsid w:val="00C810F1"/>
    <w:rsid w:val="00C8132B"/>
    <w:rsid w:val="00C86F19"/>
    <w:rsid w:val="00C968BD"/>
    <w:rsid w:val="00CA11AD"/>
    <w:rsid w:val="00CA15AE"/>
    <w:rsid w:val="00CA186E"/>
    <w:rsid w:val="00CA26FF"/>
    <w:rsid w:val="00CA2BD0"/>
    <w:rsid w:val="00CA2CC2"/>
    <w:rsid w:val="00CA4791"/>
    <w:rsid w:val="00CA5050"/>
    <w:rsid w:val="00CA63E6"/>
    <w:rsid w:val="00CA702A"/>
    <w:rsid w:val="00CA7EF0"/>
    <w:rsid w:val="00CB5ACE"/>
    <w:rsid w:val="00CB5CEE"/>
    <w:rsid w:val="00CB5E39"/>
    <w:rsid w:val="00CC0C93"/>
    <w:rsid w:val="00CC37AC"/>
    <w:rsid w:val="00CD0D8C"/>
    <w:rsid w:val="00CD2B0E"/>
    <w:rsid w:val="00CD3878"/>
    <w:rsid w:val="00CD41C7"/>
    <w:rsid w:val="00CD602C"/>
    <w:rsid w:val="00CE26F7"/>
    <w:rsid w:val="00CE4349"/>
    <w:rsid w:val="00CE7A69"/>
    <w:rsid w:val="00CF51E1"/>
    <w:rsid w:val="00CF5661"/>
    <w:rsid w:val="00CF7DD8"/>
    <w:rsid w:val="00D0369E"/>
    <w:rsid w:val="00D03AB9"/>
    <w:rsid w:val="00D058AC"/>
    <w:rsid w:val="00D12CB9"/>
    <w:rsid w:val="00D22F8A"/>
    <w:rsid w:val="00D254CB"/>
    <w:rsid w:val="00D255E8"/>
    <w:rsid w:val="00D25DFA"/>
    <w:rsid w:val="00D26966"/>
    <w:rsid w:val="00D30589"/>
    <w:rsid w:val="00D31805"/>
    <w:rsid w:val="00D3545E"/>
    <w:rsid w:val="00D35AC6"/>
    <w:rsid w:val="00D37287"/>
    <w:rsid w:val="00D417EC"/>
    <w:rsid w:val="00D43F28"/>
    <w:rsid w:val="00D45712"/>
    <w:rsid w:val="00D45D77"/>
    <w:rsid w:val="00D4701E"/>
    <w:rsid w:val="00D51421"/>
    <w:rsid w:val="00D54A82"/>
    <w:rsid w:val="00D57D23"/>
    <w:rsid w:val="00D62590"/>
    <w:rsid w:val="00D634E1"/>
    <w:rsid w:val="00D77AA6"/>
    <w:rsid w:val="00D84DE5"/>
    <w:rsid w:val="00D902C5"/>
    <w:rsid w:val="00D90F6B"/>
    <w:rsid w:val="00DA16A7"/>
    <w:rsid w:val="00DA7B98"/>
    <w:rsid w:val="00DB2B9B"/>
    <w:rsid w:val="00DB4E71"/>
    <w:rsid w:val="00DB59D2"/>
    <w:rsid w:val="00DB6095"/>
    <w:rsid w:val="00DC247A"/>
    <w:rsid w:val="00DD50CC"/>
    <w:rsid w:val="00DD50E9"/>
    <w:rsid w:val="00DE149B"/>
    <w:rsid w:val="00DE2071"/>
    <w:rsid w:val="00DE43A1"/>
    <w:rsid w:val="00DE5D65"/>
    <w:rsid w:val="00DE6222"/>
    <w:rsid w:val="00DE735B"/>
    <w:rsid w:val="00DF518F"/>
    <w:rsid w:val="00DF52ED"/>
    <w:rsid w:val="00DF7714"/>
    <w:rsid w:val="00E01B81"/>
    <w:rsid w:val="00E0698C"/>
    <w:rsid w:val="00E07207"/>
    <w:rsid w:val="00E10D0D"/>
    <w:rsid w:val="00E12295"/>
    <w:rsid w:val="00E14714"/>
    <w:rsid w:val="00E231AA"/>
    <w:rsid w:val="00E2495C"/>
    <w:rsid w:val="00E25360"/>
    <w:rsid w:val="00E3007F"/>
    <w:rsid w:val="00E31444"/>
    <w:rsid w:val="00E33875"/>
    <w:rsid w:val="00E34876"/>
    <w:rsid w:val="00E4324B"/>
    <w:rsid w:val="00E444CD"/>
    <w:rsid w:val="00E509ED"/>
    <w:rsid w:val="00E5353E"/>
    <w:rsid w:val="00E5421C"/>
    <w:rsid w:val="00E5765F"/>
    <w:rsid w:val="00E63B64"/>
    <w:rsid w:val="00E64C21"/>
    <w:rsid w:val="00E73EBD"/>
    <w:rsid w:val="00E74B42"/>
    <w:rsid w:val="00E7588F"/>
    <w:rsid w:val="00E83A67"/>
    <w:rsid w:val="00E84E4C"/>
    <w:rsid w:val="00E85C5C"/>
    <w:rsid w:val="00E85D67"/>
    <w:rsid w:val="00E93460"/>
    <w:rsid w:val="00E93839"/>
    <w:rsid w:val="00E95A2D"/>
    <w:rsid w:val="00E96BC6"/>
    <w:rsid w:val="00E97326"/>
    <w:rsid w:val="00EA0EEF"/>
    <w:rsid w:val="00EA3668"/>
    <w:rsid w:val="00EA6A57"/>
    <w:rsid w:val="00EB1664"/>
    <w:rsid w:val="00EB7B93"/>
    <w:rsid w:val="00EC1BE3"/>
    <w:rsid w:val="00EC1C54"/>
    <w:rsid w:val="00EC4BF9"/>
    <w:rsid w:val="00EC7F14"/>
    <w:rsid w:val="00ED336A"/>
    <w:rsid w:val="00ED565E"/>
    <w:rsid w:val="00ED704F"/>
    <w:rsid w:val="00ED7F90"/>
    <w:rsid w:val="00EE0392"/>
    <w:rsid w:val="00EE130F"/>
    <w:rsid w:val="00EE1A54"/>
    <w:rsid w:val="00EE5453"/>
    <w:rsid w:val="00EE6960"/>
    <w:rsid w:val="00EE7BD1"/>
    <w:rsid w:val="00EE7DB2"/>
    <w:rsid w:val="00EF581A"/>
    <w:rsid w:val="00EF68DF"/>
    <w:rsid w:val="00F010DC"/>
    <w:rsid w:val="00F0123D"/>
    <w:rsid w:val="00F01C12"/>
    <w:rsid w:val="00F02500"/>
    <w:rsid w:val="00F0537F"/>
    <w:rsid w:val="00F06DD2"/>
    <w:rsid w:val="00F100C8"/>
    <w:rsid w:val="00F1292E"/>
    <w:rsid w:val="00F149F9"/>
    <w:rsid w:val="00F14B81"/>
    <w:rsid w:val="00F1500C"/>
    <w:rsid w:val="00F15329"/>
    <w:rsid w:val="00F1605D"/>
    <w:rsid w:val="00F17077"/>
    <w:rsid w:val="00F17948"/>
    <w:rsid w:val="00F17FBF"/>
    <w:rsid w:val="00F23D9D"/>
    <w:rsid w:val="00F24019"/>
    <w:rsid w:val="00F24E46"/>
    <w:rsid w:val="00F30E07"/>
    <w:rsid w:val="00F360F8"/>
    <w:rsid w:val="00F43987"/>
    <w:rsid w:val="00F43D3B"/>
    <w:rsid w:val="00F50BC2"/>
    <w:rsid w:val="00F5104E"/>
    <w:rsid w:val="00F63848"/>
    <w:rsid w:val="00F64B7D"/>
    <w:rsid w:val="00F654EB"/>
    <w:rsid w:val="00F733BC"/>
    <w:rsid w:val="00F75CAE"/>
    <w:rsid w:val="00F75EE4"/>
    <w:rsid w:val="00F818F9"/>
    <w:rsid w:val="00F829C4"/>
    <w:rsid w:val="00F83BC0"/>
    <w:rsid w:val="00F83C86"/>
    <w:rsid w:val="00F84EA9"/>
    <w:rsid w:val="00F875B5"/>
    <w:rsid w:val="00F975F3"/>
    <w:rsid w:val="00FB360A"/>
    <w:rsid w:val="00FB36E7"/>
    <w:rsid w:val="00FB45D8"/>
    <w:rsid w:val="00FB523B"/>
    <w:rsid w:val="00FC0618"/>
    <w:rsid w:val="00FC4E17"/>
    <w:rsid w:val="00FC7694"/>
    <w:rsid w:val="00FC788A"/>
    <w:rsid w:val="00FD1547"/>
    <w:rsid w:val="00FE3C78"/>
    <w:rsid w:val="00FE404A"/>
    <w:rsid w:val="00FE4627"/>
    <w:rsid w:val="00FF051E"/>
    <w:rsid w:val="00FF0614"/>
    <w:rsid w:val="00FF27A1"/>
    <w:rsid w:val="00FF4E79"/>
    <w:rsid w:val="00FF7F51"/>
    <w:rsid w:val="01EE3D4A"/>
    <w:rsid w:val="06360FB0"/>
    <w:rsid w:val="17B0431B"/>
    <w:rsid w:val="1C87242A"/>
    <w:rsid w:val="25FCF98F"/>
    <w:rsid w:val="28547148"/>
    <w:rsid w:val="2CBA881A"/>
    <w:rsid w:val="393FD48A"/>
    <w:rsid w:val="3973AB14"/>
    <w:rsid w:val="3F9AA18E"/>
    <w:rsid w:val="432DCB79"/>
    <w:rsid w:val="4FDD9B24"/>
    <w:rsid w:val="5B2B44E3"/>
    <w:rsid w:val="5D87CD97"/>
    <w:rsid w:val="72BDAB81"/>
    <w:rsid w:val="79E56F5F"/>
    <w:rsid w:val="7A794912"/>
    <w:rsid w:val="7CC8F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709F"/>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F0123D"/>
    <w:pPr>
      <w:keepNext/>
      <w:numPr>
        <w:numId w:val="30"/>
      </w:numPr>
      <w:pBdr>
        <w:bottom w:val="single" w:sz="8" w:space="1" w:color="0070C0"/>
      </w:pBdr>
      <w:shd w:val="clear" w:color="auto" w:fill="B6DDE8"/>
      <w:spacing w:beforeLines="100" w:before="10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F0123D"/>
    <w:pPr>
      <w:keepNext/>
      <w:numPr>
        <w:ilvl w:val="1"/>
        <w:numId w:val="30"/>
      </w:numPr>
      <w:spacing w:beforeLines="100" w:before="10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6966C7"/>
    <w:pPr>
      <w:numPr>
        <w:ilvl w:val="2"/>
        <w:numId w:val="30"/>
      </w:numPr>
      <w:spacing w:beforeLines="100" w:before="360"/>
      <w:ind w:leftChars="0" w:left="0"/>
      <w:outlineLvl w:val="2"/>
    </w:pPr>
    <w:rPr>
      <w:rFonts w:hAnsi="游明朝 Demibold"/>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14709F"/>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14709F"/>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C64DB5"/>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C64DB5"/>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F0123D"/>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F0123D"/>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6966C7"/>
    <w:rPr>
      <w:rFonts w:ascii="ＭＳ ゴシック" w:eastAsia="ＭＳ ゴシック" w:hAnsi="游明朝 Demibold" w:cs="游明朝"/>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F0123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8F7A46"/>
    <w:pPr>
      <w:tabs>
        <w:tab w:val="right" w:leader="dot" w:pos="8494"/>
      </w:tabs>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293E90"/>
    <w:pPr>
      <w:ind w:leftChars="0" w:left="0" w:firstLine="0"/>
    </w:pPr>
  </w:style>
  <w:style w:type="table" w:styleId="4-1">
    <w:name w:val="Grid Table 4 Accent 1"/>
    <w:basedOn w:val="a6"/>
    <w:uiPriority w:val="49"/>
    <w:rsid w:val="00786E5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5"/>
    <w:link w:val="aff9"/>
    <w:rsid w:val="00293E90"/>
    <w:rPr>
      <w:rFonts w:ascii="ＭＳ ゴシック" w:eastAsia="ＭＳ ゴシック" w:hAnsi="ＭＳ ゴシック" w:cs="游明朝"/>
      <w:sz w:val="24"/>
    </w:rPr>
  </w:style>
  <w:style w:type="table" w:styleId="5-1">
    <w:name w:val="Grid Table 5 Dark Accent 1"/>
    <w:basedOn w:val="a6"/>
    <w:uiPriority w:val="50"/>
    <w:rsid w:val="00AD576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affb">
    <w:name w:val="文書番号"/>
    <w:link w:val="affc"/>
    <w:qFormat/>
    <w:rsid w:val="007F004F"/>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7F004F"/>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3030599">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070867C-39AC-440C-9FF6-9F731B65B798}">
  <ds:schemaRefs>
    <ds:schemaRef ds:uri="http://schemas.openxmlformats.org/officeDocument/2006/bibliography"/>
  </ds:schemaRefs>
</ds:datastoreItem>
</file>

<file path=customXml/itemProps2.xml><?xml version="1.0" encoding="utf-8"?>
<ds:datastoreItem xmlns:ds="http://schemas.openxmlformats.org/officeDocument/2006/customXml" ds:itemID="{F0DCC189-BCCD-4C24-A4B9-3BC5603B65C5}"/>
</file>

<file path=customXml/itemProps3.xml><?xml version="1.0" encoding="utf-8"?>
<ds:datastoreItem xmlns:ds="http://schemas.openxmlformats.org/officeDocument/2006/customXml" ds:itemID="{9C8A32F9-99B5-4337-BE1B-FBAD9A5C4908}"/>
</file>

<file path=customXml/itemProps4.xml><?xml version="1.0" encoding="utf-8"?>
<ds:datastoreItem xmlns:ds="http://schemas.openxmlformats.org/officeDocument/2006/customXml" ds:itemID="{43DDA1DE-4080-4D75-B418-E4B7A715A41A}"/>
</file>

<file path=docProps/app.xml><?xml version="1.0" encoding="utf-8"?>
<Properties xmlns="http://schemas.openxmlformats.org/officeDocument/2006/extended-properties" xmlns:vt="http://schemas.openxmlformats.org/officeDocument/2006/docPropsVTypes">
  <Template>Normal.dotm</Template>
  <TotalTime>0</TotalTime>
  <Pages>13</Pages>
  <Words>1004</Words>
  <Characters>5726</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2022-03-30T10:26:00Z</dcterms:created>
  <dcterms:modified xsi:type="dcterms:W3CDTF">2022-03-30T10:26:00Z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y fmtid="{D5CDD505-2E9C-101B-9397-08002B2CF9AE}" pid="3" name="_dlc_DocIdItemGuid">
    <vt:lpwstr>e063b0dc-f276-429f-b04f-521391deff33</vt:lpwstr>
  </property>
</Properties>
</file>