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D14F7" w14:textId="3D675001" w:rsidR="00EB0BEB" w:rsidRPr="0028441C" w:rsidRDefault="00EB0BEB" w:rsidP="00EB0BEB">
      <w:pPr>
        <w:pStyle w:val="afc"/>
      </w:pPr>
      <w:r w:rsidRPr="0028441C">
        <w:rPr>
          <w:rFonts w:hint="eastAsia"/>
        </w:rPr>
        <w:t xml:space="preserve">デジタル社会推進実践ガイドブック </w:t>
      </w:r>
      <w:r w:rsidRPr="0028441C">
        <w:t>DS-4</w:t>
      </w:r>
      <w:r>
        <w:t>36</w:t>
      </w:r>
    </w:p>
    <w:p w14:paraId="0450D75D" w14:textId="77777777" w:rsidR="00712A44" w:rsidRDefault="00712A44" w:rsidP="00835262">
      <w:pPr>
        <w:pStyle w:val="a4"/>
        <w:ind w:left="360"/>
      </w:pPr>
      <w:bookmarkStart w:id="0" w:name="_Toc97924710"/>
    </w:p>
    <w:p w14:paraId="50AFA610" w14:textId="73186E22" w:rsidR="00667F03" w:rsidRDefault="5DF3A86F" w:rsidP="00835262">
      <w:pPr>
        <w:pStyle w:val="a4"/>
        <w:ind w:left="360"/>
      </w:pPr>
      <w:r>
        <w:t>コア</w:t>
      </w:r>
      <w:r w:rsidR="402EBFE2">
        <w:t>データモデル</w:t>
      </w:r>
      <w:r w:rsidR="006032D8">
        <w:rPr>
          <w:rFonts w:hint="eastAsia"/>
        </w:rPr>
        <w:t>解説書</w:t>
      </w:r>
      <w:r w:rsidR="00555543">
        <w:br/>
      </w:r>
      <w:r w:rsidR="0043541D">
        <w:rPr>
          <w:rFonts w:hint="eastAsia"/>
        </w:rPr>
        <w:t>アクセシビリティ</w:t>
      </w:r>
      <w:bookmarkEnd w:id="0"/>
    </w:p>
    <w:p w14:paraId="2CA7B2B9" w14:textId="77777777" w:rsidR="008C7ADF" w:rsidRDefault="008C7ADF" w:rsidP="008C7ADF"/>
    <w:p w14:paraId="260F9C72" w14:textId="77777777" w:rsidR="008C7ADF" w:rsidRDefault="008C7ADF" w:rsidP="008C7ADF"/>
    <w:p w14:paraId="2F266918" w14:textId="77777777" w:rsidR="008C7ADF" w:rsidRDefault="008C7ADF" w:rsidP="008C7ADF"/>
    <w:p w14:paraId="161758C2" w14:textId="77777777" w:rsidR="008C7ADF" w:rsidRPr="008C7ADF" w:rsidRDefault="008C7ADF" w:rsidP="00712A44"/>
    <w:p w14:paraId="2FDF3556" w14:textId="77777777" w:rsidR="008C7ADF" w:rsidRPr="0008659D" w:rsidRDefault="008C7ADF" w:rsidP="008C7ADF">
      <w:pPr>
        <w:pStyle w:val="a6"/>
      </w:pPr>
      <w:r w:rsidRPr="0008659D">
        <w:rPr>
          <w:rFonts w:hint="eastAsia"/>
        </w:rPr>
        <w:t>2022年（令和4年）3月</w:t>
      </w:r>
      <w:r w:rsidRPr="0008659D">
        <w:t>31</w:t>
      </w:r>
      <w:r w:rsidRPr="0008659D">
        <w:rPr>
          <w:rFonts w:hint="eastAsia"/>
        </w:rPr>
        <w:t>日</w:t>
      </w:r>
    </w:p>
    <w:p w14:paraId="2AF25CD7" w14:textId="28483044" w:rsidR="00667F03" w:rsidRPr="004C066C" w:rsidRDefault="008C7ADF" w:rsidP="00835262">
      <w:pPr>
        <w:pStyle w:val="a6"/>
      </w:pPr>
      <w:r w:rsidRPr="00977C41">
        <w:rPr>
          <w:rFonts w:hint="eastAsia"/>
        </w:rPr>
        <w:t>デジタル庁</w:t>
      </w:r>
      <w:r w:rsidR="00667F03" w:rsidRPr="004C066C">
        <w:br/>
      </w:r>
    </w:p>
    <w:tbl>
      <w:tblPr>
        <w:tblStyle w:val="af4"/>
        <w:tblW w:w="0" w:type="auto"/>
        <w:tblInd w:w="283" w:type="dxa"/>
        <w:tblLayout w:type="fixed"/>
        <w:tblLook w:val="06A0" w:firstRow="1" w:lastRow="0" w:firstColumn="1" w:lastColumn="0" w:noHBand="1" w:noVBand="1"/>
      </w:tblPr>
      <w:tblGrid>
        <w:gridCol w:w="8745"/>
      </w:tblGrid>
      <w:tr w:rsidR="633E4A9B" w14:paraId="4052625C" w14:textId="77777777" w:rsidTr="633E4A9B">
        <w:tc>
          <w:tcPr>
            <w:tcW w:w="8745" w:type="dxa"/>
          </w:tcPr>
          <w:p w14:paraId="6B9612BD" w14:textId="337C88DB" w:rsidR="2076EC76" w:rsidRDefault="2076EC76" w:rsidP="0006186A">
            <w:pPr>
              <w:pStyle w:val="af7"/>
            </w:pPr>
            <w:r w:rsidRPr="633E4A9B">
              <w:t>[</w:t>
            </w:r>
            <w:r w:rsidR="3A87B7C2" w:rsidRPr="633E4A9B">
              <w:t>キーワード</w:t>
            </w:r>
            <w:r w:rsidR="797D479D" w:rsidRPr="633E4A9B">
              <w:t>]</w:t>
            </w:r>
          </w:p>
          <w:p w14:paraId="60394A31" w14:textId="3F117F61" w:rsidR="633E4A9B" w:rsidRDefault="0043541D" w:rsidP="0006186A">
            <w:pPr>
              <w:pStyle w:val="af7"/>
            </w:pPr>
            <w:r>
              <w:rPr>
                <w:rFonts w:hint="eastAsia"/>
              </w:rPr>
              <w:t>アクセシビリティ</w:t>
            </w:r>
            <w:r w:rsidR="00264A3B">
              <w:rPr>
                <w:rFonts w:hint="eastAsia"/>
              </w:rPr>
              <w:t>、</w:t>
            </w:r>
            <w:r w:rsidR="797D479D" w:rsidRPr="633E4A9B">
              <w:t>データモデル</w:t>
            </w:r>
            <w:r w:rsidR="00767B6A">
              <w:rPr>
                <w:rFonts w:hint="eastAsia"/>
              </w:rPr>
              <w:t>、バリアフリー、介助</w:t>
            </w:r>
          </w:p>
          <w:p w14:paraId="22F8AA23" w14:textId="32F32366" w:rsidR="797D479D" w:rsidRDefault="797D479D" w:rsidP="0006186A">
            <w:pPr>
              <w:pStyle w:val="af7"/>
            </w:pPr>
            <w:r w:rsidRPr="633E4A9B">
              <w:t>[概要]</w:t>
            </w:r>
          </w:p>
          <w:p w14:paraId="360694C3" w14:textId="46373D12" w:rsidR="633E4A9B" w:rsidRDefault="0043541D" w:rsidP="0006186A">
            <w:pPr>
              <w:pStyle w:val="af7"/>
            </w:pPr>
            <w:r>
              <w:rPr>
                <w:rFonts w:hint="eastAsia"/>
              </w:rPr>
              <w:t>施設やイベント等に付随するアクセシビリティに関する</w:t>
            </w:r>
            <w:r w:rsidR="00C60C3B">
              <w:rPr>
                <w:rFonts w:hint="eastAsia"/>
              </w:rPr>
              <w:t>情報をシステム実装する際に参照すべきデータモデル</w:t>
            </w:r>
            <w:r w:rsidR="00DC6DA9">
              <w:rPr>
                <w:rFonts w:hint="eastAsia"/>
              </w:rPr>
              <w:t>について解説するガイドブックです。このガイドに従いデータ設計を行うことで、</w:t>
            </w:r>
            <w:r w:rsidR="001F5FE8">
              <w:rPr>
                <w:rFonts w:hint="eastAsia"/>
              </w:rPr>
              <w:t>同じ</w:t>
            </w:r>
            <w:r w:rsidR="0032491D">
              <w:rPr>
                <w:rFonts w:hint="eastAsia"/>
              </w:rPr>
              <w:t>設計規則に従う</w:t>
            </w:r>
            <w:r w:rsidR="00D23D14">
              <w:rPr>
                <w:rFonts w:hint="eastAsia"/>
              </w:rPr>
              <w:t>システム間、分野間でのデータ連携を</w:t>
            </w:r>
            <w:r w:rsidR="001F5FE8">
              <w:rPr>
                <w:rFonts w:hint="eastAsia"/>
              </w:rPr>
              <w:t>容易かつ正確に</w:t>
            </w:r>
            <w:r w:rsidR="0032491D">
              <w:rPr>
                <w:rFonts w:hint="eastAsia"/>
              </w:rPr>
              <w:t>行えるようになります。また、データ設計を実施するコストも削減することができます。</w:t>
            </w:r>
          </w:p>
        </w:tc>
      </w:tr>
    </w:tbl>
    <w:p w14:paraId="62CF1706" w14:textId="70C26AC9" w:rsidR="002B73F3" w:rsidRDefault="002B73F3" w:rsidP="00835262"/>
    <w:p w14:paraId="6D879CA6" w14:textId="77777777" w:rsidR="002B73F3" w:rsidRDefault="002B73F3" w:rsidP="00835262">
      <w:r>
        <w:br w:type="page"/>
      </w:r>
    </w:p>
    <w:p w14:paraId="3396A06C" w14:textId="67DCD667" w:rsidR="648E667C" w:rsidRPr="00625102" w:rsidRDefault="009D5698" w:rsidP="001F63FF">
      <w:pPr>
        <w:pStyle w:val="1"/>
        <w:spacing w:before="360"/>
        <w:ind w:left="321" w:hanging="321"/>
      </w:pPr>
      <w:bookmarkStart w:id="1" w:name="_Toc97924711"/>
      <w:r>
        <w:rPr>
          <w:rFonts w:hint="eastAsia"/>
        </w:rPr>
        <w:lastRenderedPageBreak/>
        <w:t>アクセシビリティ</w:t>
      </w:r>
      <w:r w:rsidR="00992712">
        <w:rPr>
          <w:rFonts w:hint="eastAsia"/>
        </w:rPr>
        <w:t>のデータモデル</w:t>
      </w:r>
      <w:bookmarkEnd w:id="1"/>
    </w:p>
    <w:p w14:paraId="00C0AD0D" w14:textId="77777777" w:rsidR="00496A01" w:rsidRDefault="00607700" w:rsidP="00835262">
      <w:r>
        <w:rPr>
          <w:rFonts w:hint="eastAsia"/>
        </w:rPr>
        <w:t>施設や</w:t>
      </w:r>
      <w:r w:rsidR="00E40B7B">
        <w:rPr>
          <w:rFonts w:hint="eastAsia"/>
        </w:rPr>
        <w:t>イベント開催時に、利用者</w:t>
      </w:r>
      <w:r w:rsidR="002A5EBE">
        <w:rPr>
          <w:rFonts w:hint="eastAsia"/>
        </w:rPr>
        <w:t>にバリアフリー</w:t>
      </w:r>
      <w:r w:rsidR="00541470">
        <w:rPr>
          <w:rFonts w:hint="eastAsia"/>
        </w:rPr>
        <w:t>の状況</w:t>
      </w:r>
      <w:r w:rsidR="002A5EBE">
        <w:rPr>
          <w:rFonts w:hint="eastAsia"/>
        </w:rPr>
        <w:t>や対応可能な介助の</w:t>
      </w:r>
      <w:r w:rsidR="00541470">
        <w:rPr>
          <w:rFonts w:hint="eastAsia"/>
        </w:rPr>
        <w:t>種類など、アクセシビリティに関する情報を</w:t>
      </w:r>
      <w:r w:rsidR="002F03AA">
        <w:rPr>
          <w:rFonts w:hint="eastAsia"/>
        </w:rPr>
        <w:t>伝えるときのデータモデルです。アクセシビリティ情報を付加したい他のデータモデルとあわせて利用することを想定しています。</w:t>
      </w:r>
    </w:p>
    <w:p w14:paraId="5C915E5D" w14:textId="493AFB97" w:rsidR="0088790A" w:rsidRDefault="002F03AA" w:rsidP="00835262">
      <w:r>
        <w:rPr>
          <w:rFonts w:hint="eastAsia"/>
        </w:rPr>
        <w:t>各項目は基本的に対応可または対応不可のいずれかの値をとります。</w:t>
      </w:r>
      <w:r w:rsidR="00496A01">
        <w:rPr>
          <w:rFonts w:hint="eastAsia"/>
        </w:rPr>
        <w:t>文書で詳細を伝えたい場合は備考に</w:t>
      </w:r>
      <w:r w:rsidR="00BA5AA2">
        <w:rPr>
          <w:rFonts w:hint="eastAsia"/>
        </w:rPr>
        <w:t>その</w:t>
      </w:r>
      <w:r w:rsidR="00496A01">
        <w:rPr>
          <w:rFonts w:hint="eastAsia"/>
        </w:rPr>
        <w:t>内容を記述する</w:t>
      </w:r>
      <w:r w:rsidR="00BA5AA2">
        <w:rPr>
          <w:rFonts w:hint="eastAsia"/>
        </w:rPr>
        <w:t>ことを想定しています。</w:t>
      </w:r>
    </w:p>
    <w:p w14:paraId="0288764C" w14:textId="7814299B" w:rsidR="004A108B" w:rsidRPr="007C5A85" w:rsidRDefault="004A108B" w:rsidP="00835262">
      <w:r>
        <w:rPr>
          <w:rFonts w:hint="eastAsia"/>
        </w:rPr>
        <w:t>すべて</w:t>
      </w:r>
      <w:r w:rsidRPr="004A108B">
        <w:rPr>
          <w:rFonts w:hint="eastAsia"/>
        </w:rPr>
        <w:t>任意項目なので、用途に応じて項目を選択、あるいは独自項目を追加するなどのカスタマイズを行って利用してください。</w:t>
      </w:r>
    </w:p>
    <w:p w14:paraId="12EF1F45" w14:textId="7092539C" w:rsidR="00967747" w:rsidRDefault="00154920" w:rsidP="007C5A85">
      <w:pPr>
        <w:pStyle w:val="2"/>
        <w:spacing w:before="360"/>
      </w:pPr>
      <w:bookmarkStart w:id="2" w:name="_Toc97924712"/>
      <w:r>
        <w:rPr>
          <w:rFonts w:hint="eastAsia"/>
        </w:rPr>
        <w:t>アクセシビリティ</w:t>
      </w:r>
      <w:r w:rsidR="00967747">
        <w:rPr>
          <w:rFonts w:hint="eastAsia"/>
        </w:rPr>
        <w:t>データモデルの項目</w:t>
      </w:r>
      <w:bookmarkEnd w:id="2"/>
    </w:p>
    <w:p w14:paraId="60EE431B" w14:textId="568A0A28" w:rsidR="00C90277" w:rsidRDefault="00154920" w:rsidP="00C90277">
      <w:r>
        <w:rPr>
          <w:rFonts w:hint="eastAsia"/>
        </w:rPr>
        <w:t>アクセシビリティ</w:t>
      </w:r>
      <w:r w:rsidR="00C90277">
        <w:rPr>
          <w:rFonts w:hint="eastAsia"/>
        </w:rPr>
        <w:t>データモデルの項目は表1の通りです。</w:t>
      </w:r>
      <w:r w:rsidR="008F53B2">
        <w:rPr>
          <w:rFonts w:hint="eastAsia"/>
        </w:rPr>
        <w:t>英語名や記入例など</w:t>
      </w:r>
      <w:r w:rsidR="00046FA0">
        <w:rPr>
          <w:rFonts w:hint="eastAsia"/>
        </w:rPr>
        <w:t>を含む</w:t>
      </w:r>
      <w:r w:rsidR="008F53B2">
        <w:rPr>
          <w:rFonts w:hint="eastAsia"/>
        </w:rPr>
        <w:t>詳細</w:t>
      </w:r>
      <w:r w:rsidR="00046FA0">
        <w:rPr>
          <w:rFonts w:hint="eastAsia"/>
        </w:rPr>
        <w:t>について</w:t>
      </w:r>
      <w:r w:rsidR="008F53B2">
        <w:rPr>
          <w:rFonts w:hint="eastAsia"/>
        </w:rPr>
        <w:t>は</w:t>
      </w:r>
      <w:r w:rsidR="00046FA0">
        <w:rPr>
          <w:rFonts w:hint="eastAsia"/>
        </w:rPr>
        <w:t>、</w:t>
      </w:r>
      <w:r w:rsidR="008F53B2">
        <w:rPr>
          <w:rFonts w:hint="eastAsia"/>
        </w:rPr>
        <w:t>別添の「</w:t>
      </w:r>
      <w:r w:rsidR="009C69E8" w:rsidRPr="009C69E8">
        <w:t>438_コアデータモデル_DMD.xlsx</w:t>
      </w:r>
      <w:r w:rsidR="008F53B2">
        <w:rPr>
          <w:rFonts w:hint="eastAsia"/>
        </w:rPr>
        <w:t>」を参照してください。</w:t>
      </w:r>
    </w:p>
    <w:p w14:paraId="1DF2BB42" w14:textId="77777777" w:rsidR="008F53B2" w:rsidRDefault="008F53B2" w:rsidP="00C90277"/>
    <w:p w14:paraId="4F7AA252" w14:textId="2E5704B0" w:rsidR="00967747" w:rsidRDefault="008F53B2" w:rsidP="00712A44">
      <w:pPr>
        <w:pStyle w:val="afa"/>
      </w:pPr>
      <w:r>
        <w:rPr>
          <w:rFonts w:hint="eastAsia"/>
        </w:rPr>
        <w:t>表1</w:t>
      </w:r>
      <w:r>
        <w:t xml:space="preserve"> </w:t>
      </w:r>
      <w:r w:rsidR="00154920">
        <w:rPr>
          <w:rFonts w:hint="eastAsia"/>
        </w:rPr>
        <w:t>アクセシビリティ</w:t>
      </w:r>
      <w:r>
        <w:rPr>
          <w:rFonts w:hint="eastAsia"/>
        </w:rPr>
        <w:t>データモデルの項目一覧</w:t>
      </w:r>
    </w:p>
    <w:tbl>
      <w:tblPr>
        <w:tblStyle w:val="4-3"/>
        <w:tblW w:w="8359" w:type="dxa"/>
        <w:jc w:val="center"/>
        <w:tblLook w:val="0620" w:firstRow="1" w:lastRow="0" w:firstColumn="0" w:lastColumn="0" w:noHBand="1" w:noVBand="1"/>
      </w:tblPr>
      <w:tblGrid>
        <w:gridCol w:w="704"/>
        <w:gridCol w:w="3115"/>
        <w:gridCol w:w="4540"/>
      </w:tblGrid>
      <w:tr w:rsidR="00154920" w:rsidRPr="00154920" w14:paraId="6C917D33" w14:textId="77777777" w:rsidTr="0089745E">
        <w:trPr>
          <w:cnfStyle w:val="100000000000" w:firstRow="1" w:lastRow="0" w:firstColumn="0" w:lastColumn="0" w:oddVBand="0" w:evenVBand="0" w:oddHBand="0" w:evenHBand="0" w:firstRowFirstColumn="0" w:firstRowLastColumn="0" w:lastRowFirstColumn="0" w:lastRowLastColumn="0"/>
          <w:trHeight w:val="454"/>
          <w:jc w:val="center"/>
        </w:trPr>
        <w:tc>
          <w:tcPr>
            <w:tcW w:w="704" w:type="dxa"/>
            <w:hideMark/>
          </w:tcPr>
          <w:p w14:paraId="53242EF2" w14:textId="77777777" w:rsidR="00154920" w:rsidRPr="00154920" w:rsidRDefault="00154920" w:rsidP="00154920">
            <w:pPr>
              <w:pStyle w:val="af7"/>
              <w:rPr>
                <w:bCs/>
              </w:rPr>
            </w:pPr>
            <w:r w:rsidRPr="00154920">
              <w:rPr>
                <w:rFonts w:hint="eastAsia"/>
                <w:bCs/>
              </w:rPr>
              <w:t>必須項目</w:t>
            </w:r>
          </w:p>
        </w:tc>
        <w:tc>
          <w:tcPr>
            <w:tcW w:w="3115" w:type="dxa"/>
            <w:hideMark/>
          </w:tcPr>
          <w:p w14:paraId="2E29EBE2" w14:textId="77777777" w:rsidR="00154920" w:rsidRPr="00154920" w:rsidRDefault="00154920" w:rsidP="00154920">
            <w:pPr>
              <w:pStyle w:val="af7"/>
              <w:rPr>
                <w:bCs/>
              </w:rPr>
            </w:pPr>
            <w:r w:rsidRPr="00154920">
              <w:rPr>
                <w:rFonts w:hint="eastAsia"/>
                <w:bCs/>
              </w:rPr>
              <w:t>項目名</w:t>
            </w:r>
          </w:p>
        </w:tc>
        <w:tc>
          <w:tcPr>
            <w:tcW w:w="4540" w:type="dxa"/>
            <w:hideMark/>
          </w:tcPr>
          <w:p w14:paraId="194AFB25" w14:textId="77777777" w:rsidR="00154920" w:rsidRPr="00154920" w:rsidRDefault="00154920" w:rsidP="00154920">
            <w:pPr>
              <w:pStyle w:val="af7"/>
              <w:rPr>
                <w:bCs/>
              </w:rPr>
            </w:pPr>
            <w:r w:rsidRPr="00154920">
              <w:rPr>
                <w:rFonts w:hint="eastAsia"/>
                <w:bCs/>
              </w:rPr>
              <w:t>説明</w:t>
            </w:r>
          </w:p>
        </w:tc>
      </w:tr>
      <w:tr w:rsidR="00154920" w:rsidRPr="00154920" w14:paraId="25E10BC3" w14:textId="77777777" w:rsidTr="0089745E">
        <w:trPr>
          <w:trHeight w:val="454"/>
          <w:jc w:val="center"/>
        </w:trPr>
        <w:tc>
          <w:tcPr>
            <w:tcW w:w="704" w:type="dxa"/>
          </w:tcPr>
          <w:p w14:paraId="247D07AA" w14:textId="148776CF" w:rsidR="00154920" w:rsidRPr="00154920" w:rsidRDefault="00154920" w:rsidP="00154920">
            <w:pPr>
              <w:pStyle w:val="af7"/>
            </w:pPr>
          </w:p>
        </w:tc>
        <w:tc>
          <w:tcPr>
            <w:tcW w:w="3115" w:type="dxa"/>
            <w:hideMark/>
          </w:tcPr>
          <w:p w14:paraId="6B9BBB3A" w14:textId="77777777" w:rsidR="00154920" w:rsidRPr="00154920" w:rsidRDefault="00154920" w:rsidP="00154920">
            <w:pPr>
              <w:pStyle w:val="af7"/>
            </w:pPr>
            <w:r w:rsidRPr="00154920">
              <w:rPr>
                <w:rFonts w:hint="eastAsia"/>
              </w:rPr>
              <w:t>車椅子可</w:t>
            </w:r>
          </w:p>
        </w:tc>
        <w:tc>
          <w:tcPr>
            <w:tcW w:w="4540" w:type="dxa"/>
            <w:hideMark/>
          </w:tcPr>
          <w:p w14:paraId="506AA24C" w14:textId="77777777" w:rsidR="00154920" w:rsidRPr="00154920" w:rsidRDefault="00154920" w:rsidP="00154920">
            <w:pPr>
              <w:pStyle w:val="af7"/>
            </w:pPr>
            <w:r w:rsidRPr="00154920">
              <w:rPr>
                <w:rFonts w:hint="eastAsia"/>
              </w:rPr>
              <w:t>車椅子の使用可否を記載。</w:t>
            </w:r>
          </w:p>
        </w:tc>
      </w:tr>
      <w:tr w:rsidR="00154920" w:rsidRPr="00154920" w14:paraId="03647B06" w14:textId="77777777" w:rsidTr="0089745E">
        <w:trPr>
          <w:trHeight w:val="454"/>
          <w:jc w:val="center"/>
        </w:trPr>
        <w:tc>
          <w:tcPr>
            <w:tcW w:w="704" w:type="dxa"/>
          </w:tcPr>
          <w:p w14:paraId="458CFCA0" w14:textId="2BE58EBC" w:rsidR="00154920" w:rsidRPr="00154920" w:rsidRDefault="00154920" w:rsidP="00154920">
            <w:pPr>
              <w:pStyle w:val="af7"/>
            </w:pPr>
          </w:p>
        </w:tc>
        <w:tc>
          <w:tcPr>
            <w:tcW w:w="3115" w:type="dxa"/>
            <w:hideMark/>
          </w:tcPr>
          <w:p w14:paraId="4CC45639" w14:textId="77777777" w:rsidR="00154920" w:rsidRPr="00154920" w:rsidRDefault="00154920" w:rsidP="00154920">
            <w:pPr>
              <w:pStyle w:val="af7"/>
            </w:pPr>
            <w:r w:rsidRPr="00154920">
              <w:rPr>
                <w:rFonts w:hint="eastAsia"/>
              </w:rPr>
              <w:t>車椅子貸出</w:t>
            </w:r>
          </w:p>
        </w:tc>
        <w:tc>
          <w:tcPr>
            <w:tcW w:w="4540" w:type="dxa"/>
            <w:hideMark/>
          </w:tcPr>
          <w:p w14:paraId="232CA937" w14:textId="77777777" w:rsidR="00154920" w:rsidRPr="00154920" w:rsidRDefault="00154920" w:rsidP="00154920">
            <w:pPr>
              <w:pStyle w:val="af7"/>
            </w:pPr>
            <w:r w:rsidRPr="00154920">
              <w:rPr>
                <w:rFonts w:hint="eastAsia"/>
              </w:rPr>
              <w:t>車椅子貸出の有無を記載。</w:t>
            </w:r>
          </w:p>
        </w:tc>
      </w:tr>
      <w:tr w:rsidR="00154920" w:rsidRPr="00154920" w14:paraId="67C28349" w14:textId="77777777" w:rsidTr="0089745E">
        <w:trPr>
          <w:trHeight w:val="454"/>
          <w:jc w:val="center"/>
        </w:trPr>
        <w:tc>
          <w:tcPr>
            <w:tcW w:w="704" w:type="dxa"/>
          </w:tcPr>
          <w:p w14:paraId="40D05911" w14:textId="20A18A3B" w:rsidR="00154920" w:rsidRPr="00154920" w:rsidRDefault="00154920" w:rsidP="00154920">
            <w:pPr>
              <w:pStyle w:val="af7"/>
            </w:pPr>
          </w:p>
        </w:tc>
        <w:tc>
          <w:tcPr>
            <w:tcW w:w="3115" w:type="dxa"/>
            <w:hideMark/>
          </w:tcPr>
          <w:p w14:paraId="13F5AA62" w14:textId="77777777" w:rsidR="00154920" w:rsidRPr="00154920" w:rsidRDefault="00154920" w:rsidP="00154920">
            <w:pPr>
              <w:pStyle w:val="af7"/>
            </w:pPr>
            <w:r w:rsidRPr="00154920">
              <w:rPr>
                <w:rFonts w:hint="eastAsia"/>
              </w:rPr>
              <w:t>ツエ貸出</w:t>
            </w:r>
          </w:p>
        </w:tc>
        <w:tc>
          <w:tcPr>
            <w:tcW w:w="4540" w:type="dxa"/>
            <w:hideMark/>
          </w:tcPr>
          <w:p w14:paraId="529636D6" w14:textId="77777777" w:rsidR="00154920" w:rsidRPr="00154920" w:rsidRDefault="00154920" w:rsidP="00154920">
            <w:pPr>
              <w:pStyle w:val="af7"/>
            </w:pPr>
            <w:r w:rsidRPr="00154920">
              <w:rPr>
                <w:rFonts w:hint="eastAsia"/>
              </w:rPr>
              <w:t>ツエ貸出の有無を記載。</w:t>
            </w:r>
          </w:p>
        </w:tc>
      </w:tr>
      <w:tr w:rsidR="00154920" w:rsidRPr="00154920" w14:paraId="63DAE958" w14:textId="77777777" w:rsidTr="0089745E">
        <w:trPr>
          <w:trHeight w:val="454"/>
          <w:jc w:val="center"/>
        </w:trPr>
        <w:tc>
          <w:tcPr>
            <w:tcW w:w="704" w:type="dxa"/>
          </w:tcPr>
          <w:p w14:paraId="2C3375AA" w14:textId="7040BB4B" w:rsidR="00154920" w:rsidRPr="00154920" w:rsidRDefault="00154920" w:rsidP="00154920">
            <w:pPr>
              <w:pStyle w:val="af7"/>
            </w:pPr>
          </w:p>
        </w:tc>
        <w:tc>
          <w:tcPr>
            <w:tcW w:w="3115" w:type="dxa"/>
            <w:hideMark/>
          </w:tcPr>
          <w:p w14:paraId="4D35D50C" w14:textId="77777777" w:rsidR="00154920" w:rsidRPr="00154920" w:rsidRDefault="00154920" w:rsidP="00154920">
            <w:pPr>
              <w:pStyle w:val="af7"/>
            </w:pPr>
            <w:r w:rsidRPr="00154920">
              <w:rPr>
                <w:rFonts w:hint="eastAsia"/>
              </w:rPr>
              <w:t>多目的トイレ</w:t>
            </w:r>
          </w:p>
        </w:tc>
        <w:tc>
          <w:tcPr>
            <w:tcW w:w="4540" w:type="dxa"/>
            <w:hideMark/>
          </w:tcPr>
          <w:p w14:paraId="253B027B" w14:textId="77777777" w:rsidR="00154920" w:rsidRPr="00154920" w:rsidRDefault="00154920" w:rsidP="00154920">
            <w:pPr>
              <w:pStyle w:val="af7"/>
            </w:pPr>
            <w:r w:rsidRPr="00154920">
              <w:rPr>
                <w:rFonts w:hint="eastAsia"/>
              </w:rPr>
              <w:t>多目的トイレの有無を記載。</w:t>
            </w:r>
          </w:p>
        </w:tc>
      </w:tr>
      <w:tr w:rsidR="00154920" w:rsidRPr="00154920" w14:paraId="34CA9C1D" w14:textId="77777777" w:rsidTr="0089745E">
        <w:trPr>
          <w:trHeight w:val="454"/>
          <w:jc w:val="center"/>
        </w:trPr>
        <w:tc>
          <w:tcPr>
            <w:tcW w:w="704" w:type="dxa"/>
          </w:tcPr>
          <w:p w14:paraId="6036CBCE" w14:textId="7E5E1F7B" w:rsidR="00154920" w:rsidRPr="00154920" w:rsidRDefault="00154920" w:rsidP="00154920">
            <w:pPr>
              <w:pStyle w:val="af7"/>
            </w:pPr>
          </w:p>
        </w:tc>
        <w:tc>
          <w:tcPr>
            <w:tcW w:w="3115" w:type="dxa"/>
            <w:hideMark/>
          </w:tcPr>
          <w:p w14:paraId="31357AD3" w14:textId="77777777" w:rsidR="00154920" w:rsidRPr="00154920" w:rsidRDefault="00154920" w:rsidP="00154920">
            <w:pPr>
              <w:pStyle w:val="af7"/>
            </w:pPr>
            <w:r w:rsidRPr="00154920">
              <w:rPr>
                <w:rFonts w:hint="eastAsia"/>
              </w:rPr>
              <w:t>スロープ、エレベータ、エスカレータ</w:t>
            </w:r>
          </w:p>
        </w:tc>
        <w:tc>
          <w:tcPr>
            <w:tcW w:w="4540" w:type="dxa"/>
            <w:hideMark/>
          </w:tcPr>
          <w:p w14:paraId="6BB5B416" w14:textId="77777777" w:rsidR="00154920" w:rsidRPr="00154920" w:rsidRDefault="00154920" w:rsidP="00154920">
            <w:pPr>
              <w:pStyle w:val="af7"/>
            </w:pPr>
            <w:r w:rsidRPr="00154920">
              <w:rPr>
                <w:rFonts w:hint="eastAsia"/>
              </w:rPr>
              <w:t>スロープ、エレベータ、エスカレータの有無を記載。</w:t>
            </w:r>
          </w:p>
        </w:tc>
      </w:tr>
      <w:tr w:rsidR="00154920" w:rsidRPr="00154920" w14:paraId="28DD1ED5" w14:textId="77777777" w:rsidTr="0089745E">
        <w:trPr>
          <w:trHeight w:val="454"/>
          <w:jc w:val="center"/>
        </w:trPr>
        <w:tc>
          <w:tcPr>
            <w:tcW w:w="704" w:type="dxa"/>
          </w:tcPr>
          <w:p w14:paraId="5BD3E292" w14:textId="7BEABFF8" w:rsidR="00154920" w:rsidRPr="00154920" w:rsidRDefault="00154920" w:rsidP="00154920">
            <w:pPr>
              <w:pStyle w:val="af7"/>
            </w:pPr>
          </w:p>
        </w:tc>
        <w:tc>
          <w:tcPr>
            <w:tcW w:w="3115" w:type="dxa"/>
            <w:hideMark/>
          </w:tcPr>
          <w:p w14:paraId="6AA7D34D" w14:textId="77777777" w:rsidR="00154920" w:rsidRPr="00154920" w:rsidRDefault="00154920" w:rsidP="00154920">
            <w:pPr>
              <w:pStyle w:val="af7"/>
            </w:pPr>
            <w:r w:rsidRPr="00154920">
              <w:rPr>
                <w:rFonts w:hint="eastAsia"/>
              </w:rPr>
              <w:t>点字ブロック等の移動支援</w:t>
            </w:r>
          </w:p>
        </w:tc>
        <w:tc>
          <w:tcPr>
            <w:tcW w:w="4540" w:type="dxa"/>
            <w:hideMark/>
          </w:tcPr>
          <w:p w14:paraId="43623020" w14:textId="77777777" w:rsidR="00154920" w:rsidRPr="00154920" w:rsidRDefault="00154920" w:rsidP="00154920">
            <w:pPr>
              <w:pStyle w:val="af7"/>
            </w:pPr>
            <w:r w:rsidRPr="00154920">
              <w:rPr>
                <w:rFonts w:hint="eastAsia"/>
              </w:rPr>
              <w:t>点字ブロック等の移動支援の有無を記載。</w:t>
            </w:r>
          </w:p>
        </w:tc>
      </w:tr>
      <w:tr w:rsidR="00154920" w:rsidRPr="00154920" w14:paraId="3F5EDEFA" w14:textId="77777777" w:rsidTr="0089745E">
        <w:trPr>
          <w:trHeight w:val="454"/>
          <w:jc w:val="center"/>
        </w:trPr>
        <w:tc>
          <w:tcPr>
            <w:tcW w:w="704" w:type="dxa"/>
          </w:tcPr>
          <w:p w14:paraId="45F497BD" w14:textId="77D38AE5" w:rsidR="00154920" w:rsidRPr="00154920" w:rsidRDefault="00154920" w:rsidP="00154920">
            <w:pPr>
              <w:pStyle w:val="af7"/>
            </w:pPr>
          </w:p>
        </w:tc>
        <w:tc>
          <w:tcPr>
            <w:tcW w:w="3115" w:type="dxa"/>
            <w:hideMark/>
          </w:tcPr>
          <w:p w14:paraId="536DF6A4" w14:textId="77777777" w:rsidR="00154920" w:rsidRPr="00154920" w:rsidRDefault="00154920" w:rsidP="00154920">
            <w:pPr>
              <w:pStyle w:val="af7"/>
            </w:pPr>
            <w:r w:rsidRPr="00154920">
              <w:rPr>
                <w:rFonts w:hint="eastAsia"/>
              </w:rPr>
              <w:t>点字や読上による支援</w:t>
            </w:r>
          </w:p>
        </w:tc>
        <w:tc>
          <w:tcPr>
            <w:tcW w:w="4540" w:type="dxa"/>
            <w:hideMark/>
          </w:tcPr>
          <w:p w14:paraId="3C9BC845" w14:textId="77777777" w:rsidR="00154920" w:rsidRPr="00154920" w:rsidRDefault="00154920" w:rsidP="00154920">
            <w:pPr>
              <w:pStyle w:val="af7"/>
            </w:pPr>
            <w:r w:rsidRPr="00154920">
              <w:rPr>
                <w:rFonts w:hint="eastAsia"/>
              </w:rPr>
              <w:t>点字や読上による支援の有無を記載。</w:t>
            </w:r>
          </w:p>
        </w:tc>
      </w:tr>
      <w:tr w:rsidR="00154920" w:rsidRPr="00154920" w14:paraId="6FECE0FD" w14:textId="77777777" w:rsidTr="0089745E">
        <w:trPr>
          <w:trHeight w:val="454"/>
          <w:jc w:val="center"/>
        </w:trPr>
        <w:tc>
          <w:tcPr>
            <w:tcW w:w="704" w:type="dxa"/>
          </w:tcPr>
          <w:p w14:paraId="359CE37B" w14:textId="09847280" w:rsidR="00154920" w:rsidRPr="00154920" w:rsidRDefault="00154920" w:rsidP="00154920">
            <w:pPr>
              <w:pStyle w:val="af7"/>
            </w:pPr>
          </w:p>
        </w:tc>
        <w:tc>
          <w:tcPr>
            <w:tcW w:w="3115" w:type="dxa"/>
            <w:hideMark/>
          </w:tcPr>
          <w:p w14:paraId="5ECFA42C" w14:textId="77777777" w:rsidR="00154920" w:rsidRPr="00154920" w:rsidRDefault="00154920" w:rsidP="00154920">
            <w:pPr>
              <w:pStyle w:val="af7"/>
            </w:pPr>
            <w:r w:rsidRPr="00154920">
              <w:rPr>
                <w:rFonts w:hint="eastAsia"/>
              </w:rPr>
              <w:t>盲導犬・介助犬、聴導犬同伴</w:t>
            </w:r>
          </w:p>
        </w:tc>
        <w:tc>
          <w:tcPr>
            <w:tcW w:w="4540" w:type="dxa"/>
            <w:hideMark/>
          </w:tcPr>
          <w:p w14:paraId="5EDA188E" w14:textId="77777777" w:rsidR="00154920" w:rsidRPr="00154920" w:rsidRDefault="00154920" w:rsidP="00154920">
            <w:pPr>
              <w:pStyle w:val="af7"/>
            </w:pPr>
            <w:r w:rsidRPr="00154920">
              <w:rPr>
                <w:rFonts w:hint="eastAsia"/>
              </w:rPr>
              <w:t>盲導犬・介助犬同伴の有無を記載。</w:t>
            </w:r>
          </w:p>
        </w:tc>
      </w:tr>
      <w:tr w:rsidR="00154920" w:rsidRPr="00154920" w14:paraId="740AEDCA" w14:textId="77777777" w:rsidTr="0089745E">
        <w:trPr>
          <w:trHeight w:val="454"/>
          <w:jc w:val="center"/>
        </w:trPr>
        <w:tc>
          <w:tcPr>
            <w:tcW w:w="704" w:type="dxa"/>
          </w:tcPr>
          <w:p w14:paraId="6D804F35" w14:textId="39293CFE" w:rsidR="00154920" w:rsidRPr="00154920" w:rsidRDefault="00154920" w:rsidP="00154920">
            <w:pPr>
              <w:pStyle w:val="af7"/>
            </w:pPr>
          </w:p>
        </w:tc>
        <w:tc>
          <w:tcPr>
            <w:tcW w:w="3115" w:type="dxa"/>
            <w:hideMark/>
          </w:tcPr>
          <w:p w14:paraId="6E6B837C" w14:textId="77777777" w:rsidR="00154920" w:rsidRPr="00154920" w:rsidRDefault="00154920" w:rsidP="00154920">
            <w:pPr>
              <w:pStyle w:val="af7"/>
            </w:pPr>
            <w:r w:rsidRPr="00154920">
              <w:rPr>
                <w:rFonts w:hint="eastAsia"/>
              </w:rPr>
              <w:t>字幕</w:t>
            </w:r>
          </w:p>
        </w:tc>
        <w:tc>
          <w:tcPr>
            <w:tcW w:w="4540" w:type="dxa"/>
            <w:hideMark/>
          </w:tcPr>
          <w:p w14:paraId="2DA02728" w14:textId="77777777" w:rsidR="00154920" w:rsidRPr="00154920" w:rsidRDefault="00154920" w:rsidP="00154920">
            <w:pPr>
              <w:pStyle w:val="af7"/>
            </w:pPr>
            <w:r w:rsidRPr="00154920">
              <w:rPr>
                <w:rFonts w:hint="eastAsia"/>
              </w:rPr>
              <w:t>字幕の有無を記載。</w:t>
            </w:r>
          </w:p>
        </w:tc>
      </w:tr>
      <w:tr w:rsidR="00154920" w:rsidRPr="00154920" w14:paraId="36A7D1C5" w14:textId="77777777" w:rsidTr="0089745E">
        <w:trPr>
          <w:trHeight w:val="454"/>
          <w:jc w:val="center"/>
        </w:trPr>
        <w:tc>
          <w:tcPr>
            <w:tcW w:w="704" w:type="dxa"/>
          </w:tcPr>
          <w:p w14:paraId="62514A6D" w14:textId="7E15A15B" w:rsidR="00154920" w:rsidRPr="00154920" w:rsidRDefault="00154920" w:rsidP="00154920">
            <w:pPr>
              <w:pStyle w:val="af7"/>
            </w:pPr>
          </w:p>
        </w:tc>
        <w:tc>
          <w:tcPr>
            <w:tcW w:w="3115" w:type="dxa"/>
            <w:hideMark/>
          </w:tcPr>
          <w:p w14:paraId="63A1351A" w14:textId="77777777" w:rsidR="00154920" w:rsidRPr="00154920" w:rsidRDefault="00154920" w:rsidP="00154920">
            <w:pPr>
              <w:pStyle w:val="af7"/>
            </w:pPr>
            <w:r w:rsidRPr="00154920">
              <w:rPr>
                <w:rFonts w:hint="eastAsia"/>
              </w:rPr>
              <w:t>筆談対応</w:t>
            </w:r>
          </w:p>
        </w:tc>
        <w:tc>
          <w:tcPr>
            <w:tcW w:w="4540" w:type="dxa"/>
            <w:hideMark/>
          </w:tcPr>
          <w:p w14:paraId="3A7F09CD" w14:textId="77777777" w:rsidR="00154920" w:rsidRPr="00154920" w:rsidRDefault="00154920" w:rsidP="00154920">
            <w:pPr>
              <w:pStyle w:val="af7"/>
            </w:pPr>
            <w:r w:rsidRPr="00154920">
              <w:rPr>
                <w:rFonts w:hint="eastAsia"/>
              </w:rPr>
              <w:t>筆談対応の有無を記載。</w:t>
            </w:r>
          </w:p>
        </w:tc>
      </w:tr>
      <w:tr w:rsidR="00154920" w:rsidRPr="00154920" w14:paraId="6E7E05DA" w14:textId="77777777" w:rsidTr="0089745E">
        <w:trPr>
          <w:trHeight w:val="454"/>
          <w:jc w:val="center"/>
        </w:trPr>
        <w:tc>
          <w:tcPr>
            <w:tcW w:w="704" w:type="dxa"/>
          </w:tcPr>
          <w:p w14:paraId="5F27334E" w14:textId="1EDC0C08" w:rsidR="00154920" w:rsidRPr="00154920" w:rsidRDefault="00154920" w:rsidP="00154920">
            <w:pPr>
              <w:pStyle w:val="af7"/>
            </w:pPr>
          </w:p>
        </w:tc>
        <w:tc>
          <w:tcPr>
            <w:tcW w:w="3115" w:type="dxa"/>
            <w:hideMark/>
          </w:tcPr>
          <w:p w14:paraId="7DE80EC6" w14:textId="77777777" w:rsidR="00154920" w:rsidRPr="00154920" w:rsidRDefault="00154920" w:rsidP="00154920">
            <w:pPr>
              <w:pStyle w:val="af7"/>
            </w:pPr>
            <w:r w:rsidRPr="00154920">
              <w:rPr>
                <w:rFonts w:hint="eastAsia"/>
              </w:rPr>
              <w:t>優先駐車場</w:t>
            </w:r>
          </w:p>
        </w:tc>
        <w:tc>
          <w:tcPr>
            <w:tcW w:w="4540" w:type="dxa"/>
            <w:hideMark/>
          </w:tcPr>
          <w:p w14:paraId="4A8BC128" w14:textId="77777777" w:rsidR="00154920" w:rsidRPr="00154920" w:rsidRDefault="00154920" w:rsidP="00154920">
            <w:pPr>
              <w:pStyle w:val="af7"/>
            </w:pPr>
            <w:r w:rsidRPr="00154920">
              <w:rPr>
                <w:rFonts w:hint="eastAsia"/>
              </w:rPr>
              <w:t>優先駐車場の有無を記載。</w:t>
            </w:r>
          </w:p>
        </w:tc>
      </w:tr>
      <w:tr w:rsidR="00154920" w:rsidRPr="00154920" w14:paraId="550BA316" w14:textId="77777777" w:rsidTr="0089745E">
        <w:trPr>
          <w:trHeight w:val="454"/>
          <w:jc w:val="center"/>
        </w:trPr>
        <w:tc>
          <w:tcPr>
            <w:tcW w:w="704" w:type="dxa"/>
          </w:tcPr>
          <w:p w14:paraId="73B372BB" w14:textId="7AC65F00" w:rsidR="00154920" w:rsidRPr="00154920" w:rsidRDefault="00154920" w:rsidP="00154920">
            <w:pPr>
              <w:pStyle w:val="af7"/>
            </w:pPr>
          </w:p>
        </w:tc>
        <w:tc>
          <w:tcPr>
            <w:tcW w:w="3115" w:type="dxa"/>
            <w:hideMark/>
          </w:tcPr>
          <w:p w14:paraId="4645578F" w14:textId="77777777" w:rsidR="00154920" w:rsidRPr="00154920" w:rsidRDefault="00154920" w:rsidP="00154920">
            <w:pPr>
              <w:pStyle w:val="af7"/>
            </w:pPr>
            <w:r w:rsidRPr="00154920">
              <w:rPr>
                <w:rFonts w:hint="eastAsia"/>
              </w:rPr>
              <w:t>オストメイト対応トイレ</w:t>
            </w:r>
          </w:p>
        </w:tc>
        <w:tc>
          <w:tcPr>
            <w:tcW w:w="4540" w:type="dxa"/>
            <w:hideMark/>
          </w:tcPr>
          <w:p w14:paraId="6D3CEAE1" w14:textId="77777777" w:rsidR="00154920" w:rsidRPr="00154920" w:rsidRDefault="00154920" w:rsidP="00154920">
            <w:pPr>
              <w:pStyle w:val="af7"/>
            </w:pPr>
            <w:r w:rsidRPr="00154920">
              <w:rPr>
                <w:rFonts w:hint="eastAsia"/>
              </w:rPr>
              <w:t>オストメイト対応トイレの有無を記載。</w:t>
            </w:r>
          </w:p>
        </w:tc>
      </w:tr>
      <w:tr w:rsidR="00154920" w:rsidRPr="00154920" w14:paraId="364F1C51" w14:textId="77777777" w:rsidTr="0089745E">
        <w:trPr>
          <w:trHeight w:val="454"/>
          <w:jc w:val="center"/>
        </w:trPr>
        <w:tc>
          <w:tcPr>
            <w:tcW w:w="704" w:type="dxa"/>
          </w:tcPr>
          <w:p w14:paraId="3A7C6BD1" w14:textId="273789DF" w:rsidR="00154920" w:rsidRPr="00154920" w:rsidRDefault="00154920" w:rsidP="00154920">
            <w:pPr>
              <w:pStyle w:val="af7"/>
            </w:pPr>
          </w:p>
        </w:tc>
        <w:tc>
          <w:tcPr>
            <w:tcW w:w="3115" w:type="dxa"/>
            <w:hideMark/>
          </w:tcPr>
          <w:p w14:paraId="52410F2F" w14:textId="77777777" w:rsidR="00154920" w:rsidRPr="00154920" w:rsidRDefault="00154920" w:rsidP="00154920">
            <w:pPr>
              <w:pStyle w:val="af7"/>
            </w:pPr>
            <w:r w:rsidRPr="00154920">
              <w:rPr>
                <w:rFonts w:hint="eastAsia"/>
              </w:rPr>
              <w:t>備考</w:t>
            </w:r>
          </w:p>
        </w:tc>
        <w:tc>
          <w:tcPr>
            <w:tcW w:w="4540" w:type="dxa"/>
            <w:hideMark/>
          </w:tcPr>
          <w:p w14:paraId="24F06B3F" w14:textId="77777777" w:rsidR="00154920" w:rsidRPr="00154920" w:rsidRDefault="00154920" w:rsidP="00154920">
            <w:pPr>
              <w:pStyle w:val="af7"/>
            </w:pPr>
            <w:r w:rsidRPr="00154920">
              <w:rPr>
                <w:rFonts w:hint="eastAsia"/>
              </w:rPr>
              <w:t>その他アクセシビリティ事項を記載。</w:t>
            </w:r>
          </w:p>
        </w:tc>
      </w:tr>
    </w:tbl>
    <w:p w14:paraId="1F8095AE" w14:textId="36ADF0FC" w:rsidR="7235BE3E" w:rsidRDefault="006E2B35" w:rsidP="00AD65D9">
      <w:pPr>
        <w:pStyle w:val="1"/>
        <w:spacing w:before="360"/>
        <w:ind w:left="321" w:hanging="321"/>
      </w:pPr>
      <w:bookmarkStart w:id="3" w:name="_Toc97924713"/>
      <w:r>
        <w:rPr>
          <w:rFonts w:hint="eastAsia"/>
        </w:rPr>
        <w:t>変更履歴</w:t>
      </w:r>
      <w:bookmarkEnd w:id="3"/>
    </w:p>
    <w:p w14:paraId="013025F3" w14:textId="77777777" w:rsidR="006E2B35" w:rsidRPr="006E2B35" w:rsidRDefault="006E2B35" w:rsidP="006E2B35"/>
    <w:tbl>
      <w:tblPr>
        <w:tblStyle w:val="af4"/>
        <w:tblW w:w="0" w:type="auto"/>
        <w:tblInd w:w="360" w:type="dxa"/>
        <w:tblLook w:val="04A0" w:firstRow="1" w:lastRow="0" w:firstColumn="1" w:lastColumn="0" w:noHBand="0" w:noVBand="1"/>
      </w:tblPr>
      <w:tblGrid>
        <w:gridCol w:w="2893"/>
        <w:gridCol w:w="2881"/>
        <w:gridCol w:w="2882"/>
      </w:tblGrid>
      <w:tr w:rsidR="006E2B35" w14:paraId="0AA00B0C" w14:textId="77777777" w:rsidTr="006E2B35">
        <w:tc>
          <w:tcPr>
            <w:tcW w:w="3005" w:type="dxa"/>
          </w:tcPr>
          <w:p w14:paraId="530D3F3B" w14:textId="653B1E89" w:rsidR="006E2B35" w:rsidRDefault="008F51CB" w:rsidP="00835262">
            <w:pPr>
              <w:ind w:leftChars="0" w:left="0" w:firstLine="0"/>
            </w:pPr>
            <w:r>
              <w:rPr>
                <w:rFonts w:hint="eastAsia"/>
              </w:rPr>
              <w:lastRenderedPageBreak/>
              <w:t>日付</w:t>
            </w:r>
          </w:p>
        </w:tc>
        <w:tc>
          <w:tcPr>
            <w:tcW w:w="3005" w:type="dxa"/>
          </w:tcPr>
          <w:p w14:paraId="3E3F9D0A" w14:textId="2EED3EA5" w:rsidR="006E2B35" w:rsidRDefault="00F576A6" w:rsidP="00835262">
            <w:pPr>
              <w:ind w:leftChars="0" w:left="0" w:firstLine="0"/>
            </w:pPr>
            <w:r>
              <w:rPr>
                <w:rFonts w:hint="eastAsia"/>
              </w:rPr>
              <w:t>変更位置</w:t>
            </w:r>
          </w:p>
        </w:tc>
        <w:tc>
          <w:tcPr>
            <w:tcW w:w="3006" w:type="dxa"/>
          </w:tcPr>
          <w:p w14:paraId="297863F9" w14:textId="4CF7CF06" w:rsidR="006E2B35" w:rsidRDefault="00F576A6" w:rsidP="00835262">
            <w:pPr>
              <w:ind w:leftChars="0" w:left="0" w:firstLine="0"/>
            </w:pPr>
            <w:r>
              <w:rPr>
                <w:rFonts w:hint="eastAsia"/>
              </w:rPr>
              <w:t>変更内容</w:t>
            </w:r>
          </w:p>
        </w:tc>
      </w:tr>
      <w:tr w:rsidR="006E2B35" w14:paraId="795B3526" w14:textId="77777777" w:rsidTr="006E2B35">
        <w:tc>
          <w:tcPr>
            <w:tcW w:w="3005" w:type="dxa"/>
          </w:tcPr>
          <w:p w14:paraId="38D478B1" w14:textId="0A99BF76" w:rsidR="006E2B35" w:rsidRDefault="00F576A6" w:rsidP="00835262">
            <w:pPr>
              <w:ind w:leftChars="0" w:left="0" w:firstLine="0"/>
            </w:pPr>
            <w:r>
              <w:rPr>
                <w:rFonts w:hint="eastAsia"/>
              </w:rPr>
              <w:t>2</w:t>
            </w:r>
            <w:r>
              <w:t>022</w:t>
            </w:r>
            <w:r>
              <w:rPr>
                <w:rFonts w:hint="eastAsia"/>
              </w:rPr>
              <w:t>年3月3</w:t>
            </w:r>
            <w:r>
              <w:t>1</w:t>
            </w:r>
            <w:r>
              <w:rPr>
                <w:rFonts w:hint="eastAsia"/>
              </w:rPr>
              <w:t>日</w:t>
            </w:r>
          </w:p>
        </w:tc>
        <w:tc>
          <w:tcPr>
            <w:tcW w:w="3005" w:type="dxa"/>
          </w:tcPr>
          <w:p w14:paraId="4A26F405" w14:textId="77777777" w:rsidR="006E2B35" w:rsidRDefault="006E2B35" w:rsidP="00835262">
            <w:pPr>
              <w:ind w:leftChars="0" w:left="0" w:firstLine="0"/>
            </w:pPr>
          </w:p>
        </w:tc>
        <w:tc>
          <w:tcPr>
            <w:tcW w:w="3006" w:type="dxa"/>
          </w:tcPr>
          <w:p w14:paraId="536C35DD" w14:textId="17A340BF" w:rsidR="006E2B35" w:rsidRDefault="00221D33" w:rsidP="00835262">
            <w:pPr>
              <w:ind w:leftChars="0" w:left="0" w:firstLine="0"/>
            </w:pPr>
            <w:r>
              <w:rPr>
                <w:rFonts w:hint="eastAsia"/>
              </w:rPr>
              <w:t>初版</w:t>
            </w:r>
            <w:r w:rsidR="00F576A6">
              <w:rPr>
                <w:rFonts w:hint="eastAsia"/>
              </w:rPr>
              <w:t>決定</w:t>
            </w:r>
          </w:p>
        </w:tc>
      </w:tr>
    </w:tbl>
    <w:p w14:paraId="6DA729C0" w14:textId="497186A9" w:rsidR="633E4A9B" w:rsidRDefault="633E4A9B" w:rsidP="00835262"/>
    <w:sectPr w:rsidR="633E4A9B" w:rsidSect="001870B7">
      <w:footerReference w:type="default" r:id="rId8"/>
      <w:pgSz w:w="11906" w:h="16838"/>
      <w:pgMar w:top="1440" w:right="1440" w:bottom="1440" w:left="1440" w:header="720" w:footer="720" w:gutter="0"/>
      <w:pgNumType w:start="1"/>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C50AD" w14:textId="77777777" w:rsidR="005E7380" w:rsidRDefault="005E7380" w:rsidP="00835262">
      <w:r>
        <w:separator/>
      </w:r>
    </w:p>
  </w:endnote>
  <w:endnote w:type="continuationSeparator" w:id="0">
    <w:p w14:paraId="5C4CF2C5" w14:textId="77777777" w:rsidR="005E7380" w:rsidRDefault="005E7380" w:rsidP="00835262">
      <w:r>
        <w:continuationSeparator/>
      </w:r>
    </w:p>
  </w:endnote>
  <w:endnote w:type="continuationNotice" w:id="1">
    <w:p w14:paraId="18DFCA42" w14:textId="77777777" w:rsidR="005E7380" w:rsidRDefault="005E7380" w:rsidP="008352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明朝 Demibold">
    <w:panose1 w:val="020206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0012656"/>
      <w:docPartObj>
        <w:docPartGallery w:val="Page Numbers (Bottom of Page)"/>
        <w:docPartUnique/>
      </w:docPartObj>
    </w:sdtPr>
    <w:sdtEndPr/>
    <w:sdtContent>
      <w:p w14:paraId="2D89E79F" w14:textId="77777777" w:rsidR="00316A51" w:rsidRDefault="00316A51" w:rsidP="00835262">
        <w:pPr>
          <w:pStyle w:val="ac"/>
        </w:pPr>
        <w:r>
          <w:fldChar w:fldCharType="begin"/>
        </w:r>
        <w:r>
          <w:instrText>PAGE   \* MERGEFORMAT</w:instrText>
        </w:r>
        <w:r>
          <w:fldChar w:fldCharType="separate"/>
        </w:r>
        <w:r>
          <w:rPr>
            <w:lang w:val="ja-JP"/>
          </w:rPr>
          <w:t>2</w:t>
        </w:r>
        <w:r>
          <w:fldChar w:fldCharType="end"/>
        </w:r>
      </w:p>
    </w:sdtContent>
  </w:sdt>
  <w:p w14:paraId="257BB659" w14:textId="00B4B396" w:rsidR="00316A51" w:rsidRDefault="00316A51" w:rsidP="008352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9922" w14:textId="77777777" w:rsidR="005E7380" w:rsidRDefault="005E7380" w:rsidP="00835262">
      <w:r>
        <w:separator/>
      </w:r>
    </w:p>
  </w:footnote>
  <w:footnote w:type="continuationSeparator" w:id="0">
    <w:p w14:paraId="5269A25E" w14:textId="77777777" w:rsidR="005E7380" w:rsidRDefault="005E7380" w:rsidP="00835262">
      <w:r>
        <w:continuationSeparator/>
      </w:r>
    </w:p>
  </w:footnote>
  <w:footnote w:type="continuationNotice" w:id="1">
    <w:p w14:paraId="02BAC3B1" w14:textId="77777777" w:rsidR="005E7380" w:rsidRDefault="005E7380" w:rsidP="00835262"/>
  </w:footnote>
</w:footnotes>
</file>

<file path=word/intelligence2.xml><?xml version="1.0" encoding="utf-8"?>
<int2:intelligence xmlns:int2="http://schemas.microsoft.com/office/intelligence/2020/intelligence" xmlns:oel="http://schemas.microsoft.com/office/2019/extlst">
  <int2:observations>
    <int2:textHash int2:hashCode="6zQ15LIceyicZ9" int2:id="qDrbr1Qh">
      <int2:state int2:type="LegacyProofing" int2:value="Rejected"/>
    </int2:textHash>
    <int2:textHash int2:hashCode="YTtXWSu9e2qDVb" int2:id="OcbAx081">
      <int2:state int2:type="LegacyProofing" int2:value="Rejected"/>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D1D11"/>
    <w:multiLevelType w:val="hybridMultilevel"/>
    <w:tmpl w:val="FFFFFFFF"/>
    <w:lvl w:ilvl="0" w:tplc="5CF8278E">
      <w:start w:val="1"/>
      <w:numFmt w:val="decimal"/>
      <w:lvlText w:val="%1)"/>
      <w:lvlJc w:val="left"/>
      <w:pPr>
        <w:ind w:left="438" w:hanging="360"/>
      </w:pPr>
    </w:lvl>
    <w:lvl w:ilvl="1" w:tplc="C84ED096">
      <w:start w:val="1"/>
      <w:numFmt w:val="lowerLetter"/>
      <w:lvlText w:val="%2."/>
      <w:lvlJc w:val="left"/>
      <w:pPr>
        <w:ind w:left="1158" w:hanging="360"/>
      </w:pPr>
    </w:lvl>
    <w:lvl w:ilvl="2" w:tplc="ABBE03D6">
      <w:start w:val="1"/>
      <w:numFmt w:val="lowerRoman"/>
      <w:lvlText w:val="%3."/>
      <w:lvlJc w:val="right"/>
      <w:pPr>
        <w:ind w:left="1878" w:hanging="180"/>
      </w:pPr>
    </w:lvl>
    <w:lvl w:ilvl="3" w:tplc="857EA460">
      <w:start w:val="1"/>
      <w:numFmt w:val="decimal"/>
      <w:lvlText w:val="%4."/>
      <w:lvlJc w:val="left"/>
      <w:pPr>
        <w:ind w:left="2598" w:hanging="360"/>
      </w:pPr>
    </w:lvl>
    <w:lvl w:ilvl="4" w:tplc="5EE258DE">
      <w:start w:val="1"/>
      <w:numFmt w:val="lowerLetter"/>
      <w:lvlText w:val="%5."/>
      <w:lvlJc w:val="left"/>
      <w:pPr>
        <w:ind w:left="3318" w:hanging="360"/>
      </w:pPr>
    </w:lvl>
    <w:lvl w:ilvl="5" w:tplc="9A401142">
      <w:start w:val="1"/>
      <w:numFmt w:val="lowerRoman"/>
      <w:lvlText w:val="%6."/>
      <w:lvlJc w:val="right"/>
      <w:pPr>
        <w:ind w:left="4038" w:hanging="180"/>
      </w:pPr>
    </w:lvl>
    <w:lvl w:ilvl="6" w:tplc="51AA4FDC">
      <w:start w:val="1"/>
      <w:numFmt w:val="decimal"/>
      <w:lvlText w:val="%7."/>
      <w:lvlJc w:val="left"/>
      <w:pPr>
        <w:ind w:left="4758" w:hanging="360"/>
      </w:pPr>
    </w:lvl>
    <w:lvl w:ilvl="7" w:tplc="06C2B722">
      <w:start w:val="1"/>
      <w:numFmt w:val="lowerLetter"/>
      <w:lvlText w:val="%8."/>
      <w:lvlJc w:val="left"/>
      <w:pPr>
        <w:ind w:left="5478" w:hanging="360"/>
      </w:pPr>
    </w:lvl>
    <w:lvl w:ilvl="8" w:tplc="1E16AFCA">
      <w:start w:val="1"/>
      <w:numFmt w:val="lowerRoman"/>
      <w:lvlText w:val="%9."/>
      <w:lvlJc w:val="right"/>
      <w:pPr>
        <w:ind w:left="6198" w:hanging="180"/>
      </w:pPr>
    </w:lvl>
  </w:abstractNum>
  <w:abstractNum w:abstractNumId="1" w15:restartNumberingAfterBreak="0">
    <w:nsid w:val="0C5E2CFE"/>
    <w:multiLevelType w:val="hybridMultilevel"/>
    <w:tmpl w:val="AB544D96"/>
    <w:lvl w:ilvl="0" w:tplc="DD7CA13E">
      <w:start w:val="1"/>
      <w:numFmt w:val="decimal"/>
      <w:lvlText w:val="%1."/>
      <w:lvlJc w:val="left"/>
      <w:pPr>
        <w:ind w:left="420" w:hanging="420"/>
      </w:pPr>
    </w:lvl>
    <w:lvl w:ilvl="1" w:tplc="40FA264C">
      <w:start w:val="1"/>
      <w:numFmt w:val="lowerLetter"/>
      <w:lvlText w:val="%2."/>
      <w:lvlJc w:val="left"/>
      <w:pPr>
        <w:ind w:left="840" w:hanging="420"/>
      </w:pPr>
    </w:lvl>
    <w:lvl w:ilvl="2" w:tplc="8F563D32">
      <w:start w:val="1"/>
      <w:numFmt w:val="lowerRoman"/>
      <w:lvlText w:val="%3."/>
      <w:lvlJc w:val="right"/>
      <w:pPr>
        <w:ind w:left="1260" w:hanging="420"/>
      </w:pPr>
    </w:lvl>
    <w:lvl w:ilvl="3" w:tplc="2B2EE6CA">
      <w:start w:val="1"/>
      <w:numFmt w:val="decimal"/>
      <w:lvlText w:val="%4."/>
      <w:lvlJc w:val="left"/>
      <w:pPr>
        <w:ind w:left="1680" w:hanging="420"/>
      </w:pPr>
    </w:lvl>
    <w:lvl w:ilvl="4" w:tplc="8FB6C874">
      <w:start w:val="1"/>
      <w:numFmt w:val="lowerLetter"/>
      <w:lvlText w:val="%5."/>
      <w:lvlJc w:val="left"/>
      <w:pPr>
        <w:ind w:left="2100" w:hanging="420"/>
      </w:pPr>
    </w:lvl>
    <w:lvl w:ilvl="5" w:tplc="B5A05CEA">
      <w:start w:val="1"/>
      <w:numFmt w:val="lowerRoman"/>
      <w:lvlText w:val="%6."/>
      <w:lvlJc w:val="right"/>
      <w:pPr>
        <w:ind w:left="2520" w:hanging="420"/>
      </w:pPr>
    </w:lvl>
    <w:lvl w:ilvl="6" w:tplc="D85E1CE0">
      <w:start w:val="1"/>
      <w:numFmt w:val="decimal"/>
      <w:lvlText w:val="%7."/>
      <w:lvlJc w:val="left"/>
      <w:pPr>
        <w:ind w:left="2940" w:hanging="420"/>
      </w:pPr>
    </w:lvl>
    <w:lvl w:ilvl="7" w:tplc="17BA8C0A">
      <w:start w:val="1"/>
      <w:numFmt w:val="lowerLetter"/>
      <w:lvlText w:val="%8."/>
      <w:lvlJc w:val="left"/>
      <w:pPr>
        <w:ind w:left="3360" w:hanging="420"/>
      </w:pPr>
    </w:lvl>
    <w:lvl w:ilvl="8" w:tplc="E854A4B4">
      <w:start w:val="1"/>
      <w:numFmt w:val="lowerRoman"/>
      <w:lvlText w:val="%9."/>
      <w:lvlJc w:val="right"/>
      <w:pPr>
        <w:ind w:left="3780" w:hanging="420"/>
      </w:pPr>
    </w:lvl>
  </w:abstractNum>
  <w:abstractNum w:abstractNumId="2" w15:restartNumberingAfterBreak="0">
    <w:nsid w:val="0CFD01E4"/>
    <w:multiLevelType w:val="hybridMultilevel"/>
    <w:tmpl w:val="5CCA0A54"/>
    <w:lvl w:ilvl="0" w:tplc="A5D67404">
      <w:start w:val="1"/>
      <w:numFmt w:val="bullet"/>
      <w:lvlText w:val=""/>
      <w:lvlJc w:val="left"/>
      <w:pPr>
        <w:ind w:left="780" w:hanging="420"/>
      </w:pPr>
      <w:rPr>
        <w:rFonts w:ascii="Symbol" w:hAnsi="Symbol" w:hint="default"/>
      </w:rPr>
    </w:lvl>
    <w:lvl w:ilvl="1" w:tplc="628CF556">
      <w:start w:val="1"/>
      <w:numFmt w:val="bullet"/>
      <w:lvlText w:val="o"/>
      <w:lvlJc w:val="left"/>
      <w:pPr>
        <w:ind w:left="1200" w:hanging="420"/>
      </w:pPr>
      <w:rPr>
        <w:rFonts w:ascii="Courier New" w:hAnsi="Courier New" w:hint="default"/>
      </w:rPr>
    </w:lvl>
    <w:lvl w:ilvl="2" w:tplc="9C4ECD2C">
      <w:start w:val="1"/>
      <w:numFmt w:val="bullet"/>
      <w:lvlText w:val=""/>
      <w:lvlJc w:val="left"/>
      <w:pPr>
        <w:ind w:left="1620" w:hanging="420"/>
      </w:pPr>
      <w:rPr>
        <w:rFonts w:ascii="Wingdings" w:hAnsi="Wingdings" w:hint="default"/>
      </w:rPr>
    </w:lvl>
    <w:lvl w:ilvl="3" w:tplc="AF664A6C">
      <w:start w:val="1"/>
      <w:numFmt w:val="bullet"/>
      <w:lvlText w:val=""/>
      <w:lvlJc w:val="left"/>
      <w:pPr>
        <w:ind w:left="2040" w:hanging="420"/>
      </w:pPr>
      <w:rPr>
        <w:rFonts w:ascii="Symbol" w:hAnsi="Symbol" w:hint="default"/>
      </w:rPr>
    </w:lvl>
    <w:lvl w:ilvl="4" w:tplc="92B6FD0A">
      <w:start w:val="1"/>
      <w:numFmt w:val="bullet"/>
      <w:lvlText w:val="o"/>
      <w:lvlJc w:val="left"/>
      <w:pPr>
        <w:ind w:left="2460" w:hanging="420"/>
      </w:pPr>
      <w:rPr>
        <w:rFonts w:ascii="Courier New" w:hAnsi="Courier New" w:hint="default"/>
      </w:rPr>
    </w:lvl>
    <w:lvl w:ilvl="5" w:tplc="0B10C246">
      <w:start w:val="1"/>
      <w:numFmt w:val="bullet"/>
      <w:lvlText w:val=""/>
      <w:lvlJc w:val="left"/>
      <w:pPr>
        <w:ind w:left="2880" w:hanging="420"/>
      </w:pPr>
      <w:rPr>
        <w:rFonts w:ascii="Wingdings" w:hAnsi="Wingdings" w:hint="default"/>
      </w:rPr>
    </w:lvl>
    <w:lvl w:ilvl="6" w:tplc="B016EDB6">
      <w:start w:val="1"/>
      <w:numFmt w:val="bullet"/>
      <w:lvlText w:val=""/>
      <w:lvlJc w:val="left"/>
      <w:pPr>
        <w:ind w:left="3300" w:hanging="420"/>
      </w:pPr>
      <w:rPr>
        <w:rFonts w:ascii="Symbol" w:hAnsi="Symbol" w:hint="default"/>
      </w:rPr>
    </w:lvl>
    <w:lvl w:ilvl="7" w:tplc="23164C16">
      <w:start w:val="1"/>
      <w:numFmt w:val="bullet"/>
      <w:lvlText w:val="o"/>
      <w:lvlJc w:val="left"/>
      <w:pPr>
        <w:ind w:left="3720" w:hanging="420"/>
      </w:pPr>
      <w:rPr>
        <w:rFonts w:ascii="Courier New" w:hAnsi="Courier New" w:hint="default"/>
      </w:rPr>
    </w:lvl>
    <w:lvl w:ilvl="8" w:tplc="54B03FA2">
      <w:start w:val="1"/>
      <w:numFmt w:val="bullet"/>
      <w:lvlText w:val=""/>
      <w:lvlJc w:val="left"/>
      <w:pPr>
        <w:ind w:left="4140" w:hanging="420"/>
      </w:pPr>
      <w:rPr>
        <w:rFonts w:ascii="Wingdings" w:hAnsi="Wingdings" w:hint="default"/>
      </w:rPr>
    </w:lvl>
  </w:abstractNum>
  <w:abstractNum w:abstractNumId="3" w15:restartNumberingAfterBreak="0">
    <w:nsid w:val="1A7E0292"/>
    <w:multiLevelType w:val="multilevel"/>
    <w:tmpl w:val="C91E1518"/>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4" w15:restartNumberingAfterBreak="0">
    <w:nsid w:val="1D6D0485"/>
    <w:multiLevelType w:val="hybridMultilevel"/>
    <w:tmpl w:val="FE60533A"/>
    <w:lvl w:ilvl="0" w:tplc="D378628E">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2043A65"/>
    <w:multiLevelType w:val="hybridMultilevel"/>
    <w:tmpl w:val="F50A18EA"/>
    <w:lvl w:ilvl="0" w:tplc="82F09FFE">
      <w:start w:val="1"/>
      <w:numFmt w:val="decimalEnclosedCircle"/>
      <w:lvlText w:val="%1"/>
      <w:lvlJc w:val="left"/>
      <w:pPr>
        <w:ind w:left="250" w:hanging="420"/>
      </w:p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6" w15:restartNumberingAfterBreak="0">
    <w:nsid w:val="2B0B71E6"/>
    <w:multiLevelType w:val="hybridMultilevel"/>
    <w:tmpl w:val="8B3E5DE4"/>
    <w:lvl w:ilvl="0" w:tplc="91F619B2">
      <w:start w:val="1"/>
      <w:numFmt w:val="decimal"/>
      <w:lvlText w:val="%1."/>
      <w:lvlJc w:val="left"/>
      <w:pPr>
        <w:ind w:left="780" w:hanging="420"/>
      </w:pPr>
    </w:lvl>
    <w:lvl w:ilvl="1" w:tplc="27DEC75E">
      <w:start w:val="1"/>
      <w:numFmt w:val="lowerLetter"/>
      <w:lvlText w:val="%2."/>
      <w:lvlJc w:val="left"/>
      <w:pPr>
        <w:ind w:left="1200" w:hanging="420"/>
      </w:pPr>
    </w:lvl>
    <w:lvl w:ilvl="2" w:tplc="E6247FE2">
      <w:start w:val="1"/>
      <w:numFmt w:val="lowerRoman"/>
      <w:lvlText w:val="%3."/>
      <w:lvlJc w:val="right"/>
      <w:pPr>
        <w:ind w:left="1620" w:hanging="420"/>
      </w:pPr>
    </w:lvl>
    <w:lvl w:ilvl="3" w:tplc="A56A593A">
      <w:start w:val="1"/>
      <w:numFmt w:val="decimal"/>
      <w:lvlText w:val="%4."/>
      <w:lvlJc w:val="left"/>
      <w:pPr>
        <w:ind w:left="2040" w:hanging="420"/>
      </w:pPr>
    </w:lvl>
    <w:lvl w:ilvl="4" w:tplc="72522F0C">
      <w:start w:val="1"/>
      <w:numFmt w:val="lowerLetter"/>
      <w:lvlText w:val="%5."/>
      <w:lvlJc w:val="left"/>
      <w:pPr>
        <w:ind w:left="2460" w:hanging="420"/>
      </w:pPr>
    </w:lvl>
    <w:lvl w:ilvl="5" w:tplc="36BAC53C">
      <w:start w:val="1"/>
      <w:numFmt w:val="lowerRoman"/>
      <w:lvlText w:val="%6."/>
      <w:lvlJc w:val="right"/>
      <w:pPr>
        <w:ind w:left="2880" w:hanging="420"/>
      </w:pPr>
    </w:lvl>
    <w:lvl w:ilvl="6" w:tplc="0C38242A">
      <w:start w:val="1"/>
      <w:numFmt w:val="decimal"/>
      <w:lvlText w:val="%7."/>
      <w:lvlJc w:val="left"/>
      <w:pPr>
        <w:ind w:left="3300" w:hanging="420"/>
      </w:pPr>
    </w:lvl>
    <w:lvl w:ilvl="7" w:tplc="CCD4745A">
      <w:start w:val="1"/>
      <w:numFmt w:val="lowerLetter"/>
      <w:lvlText w:val="%8."/>
      <w:lvlJc w:val="left"/>
      <w:pPr>
        <w:ind w:left="3720" w:hanging="420"/>
      </w:pPr>
    </w:lvl>
    <w:lvl w:ilvl="8" w:tplc="45EE4E5E">
      <w:start w:val="1"/>
      <w:numFmt w:val="lowerRoman"/>
      <w:lvlText w:val="%9."/>
      <w:lvlJc w:val="right"/>
      <w:pPr>
        <w:ind w:left="4140" w:hanging="420"/>
      </w:pPr>
    </w:lvl>
  </w:abstractNum>
  <w:abstractNum w:abstractNumId="7" w15:restartNumberingAfterBreak="0">
    <w:nsid w:val="31345BC2"/>
    <w:multiLevelType w:val="hybridMultilevel"/>
    <w:tmpl w:val="EF22B3B4"/>
    <w:lvl w:ilvl="0" w:tplc="04090001">
      <w:start w:val="1"/>
      <w:numFmt w:val="bullet"/>
      <w:lvlText w:val=""/>
      <w:lvlJc w:val="left"/>
      <w:pPr>
        <w:ind w:left="780" w:hanging="420"/>
      </w:pPr>
      <w:rPr>
        <w:rFonts w:ascii="Wingdings" w:hAnsi="Wingdings" w:hint="default"/>
      </w:r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8" w15:restartNumberingAfterBreak="0">
    <w:nsid w:val="32B75791"/>
    <w:multiLevelType w:val="hybridMultilevel"/>
    <w:tmpl w:val="31AAC334"/>
    <w:lvl w:ilvl="0" w:tplc="4A064FA8">
      <w:start w:val="1"/>
      <w:numFmt w:val="decimal"/>
      <w:lvlText w:val="%1."/>
      <w:lvlJc w:val="left"/>
      <w:pPr>
        <w:ind w:left="780" w:hanging="420"/>
      </w:pPr>
    </w:lvl>
    <w:lvl w:ilvl="1" w:tplc="6EB4878C">
      <w:start w:val="1"/>
      <w:numFmt w:val="lowerLetter"/>
      <w:lvlText w:val="%2."/>
      <w:lvlJc w:val="left"/>
      <w:pPr>
        <w:ind w:left="1200" w:hanging="420"/>
      </w:pPr>
    </w:lvl>
    <w:lvl w:ilvl="2" w:tplc="6602E346">
      <w:start w:val="1"/>
      <w:numFmt w:val="lowerRoman"/>
      <w:lvlText w:val="%3."/>
      <w:lvlJc w:val="right"/>
      <w:pPr>
        <w:ind w:left="1620" w:hanging="420"/>
      </w:pPr>
    </w:lvl>
    <w:lvl w:ilvl="3" w:tplc="7384F840">
      <w:start w:val="1"/>
      <w:numFmt w:val="decimal"/>
      <w:lvlText w:val="%4."/>
      <w:lvlJc w:val="left"/>
      <w:pPr>
        <w:ind w:left="2040" w:hanging="420"/>
      </w:pPr>
    </w:lvl>
    <w:lvl w:ilvl="4" w:tplc="559A48FE">
      <w:start w:val="1"/>
      <w:numFmt w:val="lowerLetter"/>
      <w:lvlText w:val="%5."/>
      <w:lvlJc w:val="left"/>
      <w:pPr>
        <w:ind w:left="2460" w:hanging="420"/>
      </w:pPr>
    </w:lvl>
    <w:lvl w:ilvl="5" w:tplc="CB760612">
      <w:start w:val="1"/>
      <w:numFmt w:val="lowerRoman"/>
      <w:lvlText w:val="%6."/>
      <w:lvlJc w:val="right"/>
      <w:pPr>
        <w:ind w:left="2880" w:hanging="420"/>
      </w:pPr>
    </w:lvl>
    <w:lvl w:ilvl="6" w:tplc="2D6873B4">
      <w:start w:val="1"/>
      <w:numFmt w:val="decimal"/>
      <w:lvlText w:val="%7."/>
      <w:lvlJc w:val="left"/>
      <w:pPr>
        <w:ind w:left="3300" w:hanging="420"/>
      </w:pPr>
    </w:lvl>
    <w:lvl w:ilvl="7" w:tplc="4FD06B18">
      <w:start w:val="1"/>
      <w:numFmt w:val="lowerLetter"/>
      <w:lvlText w:val="%8."/>
      <w:lvlJc w:val="left"/>
      <w:pPr>
        <w:ind w:left="3720" w:hanging="420"/>
      </w:pPr>
    </w:lvl>
    <w:lvl w:ilvl="8" w:tplc="DCEC057A">
      <w:start w:val="1"/>
      <w:numFmt w:val="lowerRoman"/>
      <w:lvlText w:val="%9."/>
      <w:lvlJc w:val="right"/>
      <w:pPr>
        <w:ind w:left="4140" w:hanging="420"/>
      </w:pPr>
    </w:lvl>
  </w:abstractNum>
  <w:abstractNum w:abstractNumId="9" w15:restartNumberingAfterBreak="0">
    <w:nsid w:val="336A253E"/>
    <w:multiLevelType w:val="hybridMultilevel"/>
    <w:tmpl w:val="FB2A2992"/>
    <w:lvl w:ilvl="0" w:tplc="16C04C14">
      <w:start w:val="1"/>
      <w:numFmt w:val="decimal"/>
      <w:lvlText w:val="%1."/>
      <w:lvlJc w:val="left"/>
      <w:pPr>
        <w:ind w:left="780" w:hanging="420"/>
      </w:pPr>
    </w:lvl>
    <w:lvl w:ilvl="1" w:tplc="1FDA40CE">
      <w:start w:val="1"/>
      <w:numFmt w:val="lowerLetter"/>
      <w:lvlText w:val="%2."/>
      <w:lvlJc w:val="left"/>
      <w:pPr>
        <w:ind w:left="1200" w:hanging="420"/>
      </w:pPr>
    </w:lvl>
    <w:lvl w:ilvl="2" w:tplc="71846630">
      <w:start w:val="1"/>
      <w:numFmt w:val="lowerRoman"/>
      <w:lvlText w:val="%3."/>
      <w:lvlJc w:val="right"/>
      <w:pPr>
        <w:ind w:left="1620" w:hanging="420"/>
      </w:pPr>
    </w:lvl>
    <w:lvl w:ilvl="3" w:tplc="DEC60578">
      <w:start w:val="1"/>
      <w:numFmt w:val="decimal"/>
      <w:lvlText w:val="%4."/>
      <w:lvlJc w:val="left"/>
      <w:pPr>
        <w:ind w:left="2040" w:hanging="420"/>
      </w:pPr>
    </w:lvl>
    <w:lvl w:ilvl="4" w:tplc="4686D606">
      <w:start w:val="1"/>
      <w:numFmt w:val="lowerLetter"/>
      <w:lvlText w:val="%5."/>
      <w:lvlJc w:val="left"/>
      <w:pPr>
        <w:ind w:left="2460" w:hanging="420"/>
      </w:pPr>
    </w:lvl>
    <w:lvl w:ilvl="5" w:tplc="1C8A31BC">
      <w:start w:val="1"/>
      <w:numFmt w:val="lowerRoman"/>
      <w:lvlText w:val="%6."/>
      <w:lvlJc w:val="right"/>
      <w:pPr>
        <w:ind w:left="2880" w:hanging="420"/>
      </w:pPr>
    </w:lvl>
    <w:lvl w:ilvl="6" w:tplc="8152B91A">
      <w:start w:val="1"/>
      <w:numFmt w:val="decimal"/>
      <w:lvlText w:val="%7."/>
      <w:lvlJc w:val="left"/>
      <w:pPr>
        <w:ind w:left="3300" w:hanging="420"/>
      </w:pPr>
    </w:lvl>
    <w:lvl w:ilvl="7" w:tplc="93CA4FFE">
      <w:start w:val="1"/>
      <w:numFmt w:val="lowerLetter"/>
      <w:lvlText w:val="%8."/>
      <w:lvlJc w:val="left"/>
      <w:pPr>
        <w:ind w:left="3720" w:hanging="420"/>
      </w:pPr>
    </w:lvl>
    <w:lvl w:ilvl="8" w:tplc="16BC9442">
      <w:start w:val="1"/>
      <w:numFmt w:val="lowerRoman"/>
      <w:lvlText w:val="%9."/>
      <w:lvlJc w:val="right"/>
      <w:pPr>
        <w:ind w:left="4140" w:hanging="420"/>
      </w:pPr>
    </w:lvl>
  </w:abstractNum>
  <w:abstractNum w:abstractNumId="10" w15:restartNumberingAfterBreak="0">
    <w:nsid w:val="34D803BB"/>
    <w:multiLevelType w:val="hybridMultilevel"/>
    <w:tmpl w:val="5BF64A40"/>
    <w:lvl w:ilvl="0" w:tplc="109A42DC">
      <w:start w:val="1"/>
      <w:numFmt w:val="decimalEnclosedCircle"/>
      <w:pStyle w:val="4"/>
      <w:lvlText w:val="%1"/>
      <w:lvlJc w:val="left"/>
      <w:pPr>
        <w:ind w:left="1240" w:hanging="420"/>
      </w:pPr>
    </w:lvl>
    <w:lvl w:ilvl="1" w:tplc="04090017" w:tentative="1">
      <w:start w:val="1"/>
      <w:numFmt w:val="aiueoFullWidth"/>
      <w:lvlText w:val="(%2)"/>
      <w:lvlJc w:val="left"/>
      <w:pPr>
        <w:ind w:left="1660" w:hanging="420"/>
      </w:pPr>
    </w:lvl>
    <w:lvl w:ilvl="2" w:tplc="04090011" w:tentative="1">
      <w:start w:val="1"/>
      <w:numFmt w:val="decimalEnclosedCircle"/>
      <w:lvlText w:val="%3"/>
      <w:lvlJc w:val="left"/>
      <w:pPr>
        <w:ind w:left="2080" w:hanging="420"/>
      </w:pPr>
    </w:lvl>
    <w:lvl w:ilvl="3" w:tplc="0409000F" w:tentative="1">
      <w:start w:val="1"/>
      <w:numFmt w:val="decimal"/>
      <w:lvlText w:val="%4."/>
      <w:lvlJc w:val="left"/>
      <w:pPr>
        <w:ind w:left="2500" w:hanging="420"/>
      </w:pPr>
    </w:lvl>
    <w:lvl w:ilvl="4" w:tplc="04090017" w:tentative="1">
      <w:start w:val="1"/>
      <w:numFmt w:val="aiueoFullWidth"/>
      <w:lvlText w:val="(%5)"/>
      <w:lvlJc w:val="left"/>
      <w:pPr>
        <w:ind w:left="2920" w:hanging="420"/>
      </w:pPr>
    </w:lvl>
    <w:lvl w:ilvl="5" w:tplc="04090011" w:tentative="1">
      <w:start w:val="1"/>
      <w:numFmt w:val="decimalEnclosedCircle"/>
      <w:lvlText w:val="%6"/>
      <w:lvlJc w:val="left"/>
      <w:pPr>
        <w:ind w:left="3340" w:hanging="420"/>
      </w:pPr>
    </w:lvl>
    <w:lvl w:ilvl="6" w:tplc="0409000F" w:tentative="1">
      <w:start w:val="1"/>
      <w:numFmt w:val="decimal"/>
      <w:lvlText w:val="%7."/>
      <w:lvlJc w:val="left"/>
      <w:pPr>
        <w:ind w:left="3760" w:hanging="420"/>
      </w:pPr>
    </w:lvl>
    <w:lvl w:ilvl="7" w:tplc="04090017" w:tentative="1">
      <w:start w:val="1"/>
      <w:numFmt w:val="aiueoFullWidth"/>
      <w:lvlText w:val="(%8)"/>
      <w:lvlJc w:val="left"/>
      <w:pPr>
        <w:ind w:left="4180" w:hanging="420"/>
      </w:pPr>
    </w:lvl>
    <w:lvl w:ilvl="8" w:tplc="04090011" w:tentative="1">
      <w:start w:val="1"/>
      <w:numFmt w:val="decimalEnclosedCircle"/>
      <w:lvlText w:val="%9"/>
      <w:lvlJc w:val="left"/>
      <w:pPr>
        <w:ind w:left="4600" w:hanging="420"/>
      </w:pPr>
    </w:lvl>
  </w:abstractNum>
  <w:abstractNum w:abstractNumId="11" w15:restartNumberingAfterBreak="0">
    <w:nsid w:val="3DFC3BC7"/>
    <w:multiLevelType w:val="hybridMultilevel"/>
    <w:tmpl w:val="10226C54"/>
    <w:lvl w:ilvl="0" w:tplc="3C0C06D0">
      <w:start w:val="1"/>
      <w:numFmt w:val="decimal"/>
      <w:lvlText w:val="%1."/>
      <w:lvlJc w:val="left"/>
      <w:pPr>
        <w:ind w:left="780" w:hanging="420"/>
      </w:pPr>
      <w:rPr>
        <w:rFonts w:hint="default"/>
      </w:rPr>
    </w:lvl>
    <w:lvl w:ilvl="1" w:tplc="C8A87C66">
      <w:start w:val="1"/>
      <w:numFmt w:val="bullet"/>
      <w:lvlText w:val="o"/>
      <w:lvlJc w:val="left"/>
      <w:pPr>
        <w:ind w:left="1200" w:hanging="420"/>
      </w:pPr>
      <w:rPr>
        <w:rFonts w:ascii="Courier New" w:hAnsi="Courier New" w:hint="default"/>
      </w:rPr>
    </w:lvl>
    <w:lvl w:ilvl="2" w:tplc="EF30A498">
      <w:start w:val="1"/>
      <w:numFmt w:val="bullet"/>
      <w:lvlText w:val=""/>
      <w:lvlJc w:val="left"/>
      <w:pPr>
        <w:ind w:left="1620" w:hanging="420"/>
      </w:pPr>
      <w:rPr>
        <w:rFonts w:ascii="Wingdings" w:hAnsi="Wingdings" w:hint="default"/>
      </w:rPr>
    </w:lvl>
    <w:lvl w:ilvl="3" w:tplc="C7A22838">
      <w:start w:val="1"/>
      <w:numFmt w:val="bullet"/>
      <w:lvlText w:val=""/>
      <w:lvlJc w:val="left"/>
      <w:pPr>
        <w:ind w:left="2040" w:hanging="420"/>
      </w:pPr>
      <w:rPr>
        <w:rFonts w:ascii="Symbol" w:hAnsi="Symbol" w:hint="default"/>
      </w:rPr>
    </w:lvl>
    <w:lvl w:ilvl="4" w:tplc="7520EF2A">
      <w:start w:val="1"/>
      <w:numFmt w:val="bullet"/>
      <w:lvlText w:val="o"/>
      <w:lvlJc w:val="left"/>
      <w:pPr>
        <w:ind w:left="2460" w:hanging="420"/>
      </w:pPr>
      <w:rPr>
        <w:rFonts w:ascii="Courier New" w:hAnsi="Courier New" w:hint="default"/>
      </w:rPr>
    </w:lvl>
    <w:lvl w:ilvl="5" w:tplc="C4BE4E1E">
      <w:start w:val="1"/>
      <w:numFmt w:val="bullet"/>
      <w:lvlText w:val=""/>
      <w:lvlJc w:val="left"/>
      <w:pPr>
        <w:ind w:left="2880" w:hanging="420"/>
      </w:pPr>
      <w:rPr>
        <w:rFonts w:ascii="Wingdings" w:hAnsi="Wingdings" w:hint="default"/>
      </w:rPr>
    </w:lvl>
    <w:lvl w:ilvl="6" w:tplc="58C2958E">
      <w:start w:val="1"/>
      <w:numFmt w:val="bullet"/>
      <w:lvlText w:val=""/>
      <w:lvlJc w:val="left"/>
      <w:pPr>
        <w:ind w:left="3300" w:hanging="420"/>
      </w:pPr>
      <w:rPr>
        <w:rFonts w:ascii="Symbol" w:hAnsi="Symbol" w:hint="default"/>
      </w:rPr>
    </w:lvl>
    <w:lvl w:ilvl="7" w:tplc="FE2EC594">
      <w:start w:val="1"/>
      <w:numFmt w:val="bullet"/>
      <w:lvlText w:val="o"/>
      <w:lvlJc w:val="left"/>
      <w:pPr>
        <w:ind w:left="3720" w:hanging="420"/>
      </w:pPr>
      <w:rPr>
        <w:rFonts w:ascii="Courier New" w:hAnsi="Courier New" w:hint="default"/>
      </w:rPr>
    </w:lvl>
    <w:lvl w:ilvl="8" w:tplc="71EE46B8">
      <w:start w:val="1"/>
      <w:numFmt w:val="bullet"/>
      <w:lvlText w:val=""/>
      <w:lvlJc w:val="left"/>
      <w:pPr>
        <w:ind w:left="4140" w:hanging="420"/>
      </w:pPr>
      <w:rPr>
        <w:rFonts w:ascii="Wingdings" w:hAnsi="Wingdings" w:hint="default"/>
      </w:rPr>
    </w:lvl>
  </w:abstractNum>
  <w:abstractNum w:abstractNumId="12" w15:restartNumberingAfterBreak="0">
    <w:nsid w:val="40415069"/>
    <w:multiLevelType w:val="multilevel"/>
    <w:tmpl w:val="5418B438"/>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13" w15:restartNumberingAfterBreak="0">
    <w:nsid w:val="46C8324C"/>
    <w:multiLevelType w:val="hybridMultilevel"/>
    <w:tmpl w:val="FFFFFFFF"/>
    <w:lvl w:ilvl="0" w:tplc="A8DEF4DE">
      <w:start w:val="1"/>
      <w:numFmt w:val="decimal"/>
      <w:lvlText w:val="%1."/>
      <w:lvlJc w:val="left"/>
      <w:pPr>
        <w:ind w:left="780" w:hanging="420"/>
      </w:pPr>
      <w:rPr>
        <w:rFonts w:hint="default"/>
      </w:rPr>
    </w:lvl>
    <w:lvl w:ilvl="1" w:tplc="9EA498F2">
      <w:start w:val="1"/>
      <w:numFmt w:val="bullet"/>
      <w:lvlText w:val="o"/>
      <w:lvlJc w:val="left"/>
      <w:pPr>
        <w:ind w:left="1200" w:hanging="420"/>
      </w:pPr>
      <w:rPr>
        <w:rFonts w:ascii="Courier New" w:hAnsi="Courier New" w:hint="default"/>
      </w:rPr>
    </w:lvl>
    <w:lvl w:ilvl="2" w:tplc="2AF44886">
      <w:start w:val="1"/>
      <w:numFmt w:val="bullet"/>
      <w:lvlText w:val=""/>
      <w:lvlJc w:val="left"/>
      <w:pPr>
        <w:ind w:left="1620" w:hanging="420"/>
      </w:pPr>
      <w:rPr>
        <w:rFonts w:ascii="Wingdings" w:hAnsi="Wingdings" w:hint="default"/>
      </w:rPr>
    </w:lvl>
    <w:lvl w:ilvl="3" w:tplc="9120E0EE">
      <w:start w:val="1"/>
      <w:numFmt w:val="bullet"/>
      <w:lvlText w:val=""/>
      <w:lvlJc w:val="left"/>
      <w:pPr>
        <w:ind w:left="2040" w:hanging="420"/>
      </w:pPr>
      <w:rPr>
        <w:rFonts w:ascii="Symbol" w:hAnsi="Symbol" w:hint="default"/>
      </w:rPr>
    </w:lvl>
    <w:lvl w:ilvl="4" w:tplc="9462F4FA">
      <w:start w:val="1"/>
      <w:numFmt w:val="bullet"/>
      <w:lvlText w:val="o"/>
      <w:lvlJc w:val="left"/>
      <w:pPr>
        <w:ind w:left="2460" w:hanging="420"/>
      </w:pPr>
      <w:rPr>
        <w:rFonts w:ascii="Courier New" w:hAnsi="Courier New" w:hint="default"/>
      </w:rPr>
    </w:lvl>
    <w:lvl w:ilvl="5" w:tplc="DE2CE4E2">
      <w:start w:val="1"/>
      <w:numFmt w:val="bullet"/>
      <w:lvlText w:val=""/>
      <w:lvlJc w:val="left"/>
      <w:pPr>
        <w:ind w:left="2880" w:hanging="420"/>
      </w:pPr>
      <w:rPr>
        <w:rFonts w:ascii="Wingdings" w:hAnsi="Wingdings" w:hint="default"/>
      </w:rPr>
    </w:lvl>
    <w:lvl w:ilvl="6" w:tplc="6B0C414E">
      <w:start w:val="1"/>
      <w:numFmt w:val="bullet"/>
      <w:lvlText w:val=""/>
      <w:lvlJc w:val="left"/>
      <w:pPr>
        <w:ind w:left="3300" w:hanging="420"/>
      </w:pPr>
      <w:rPr>
        <w:rFonts w:ascii="Symbol" w:hAnsi="Symbol" w:hint="default"/>
      </w:rPr>
    </w:lvl>
    <w:lvl w:ilvl="7" w:tplc="A8D68A38">
      <w:start w:val="1"/>
      <w:numFmt w:val="bullet"/>
      <w:lvlText w:val="o"/>
      <w:lvlJc w:val="left"/>
      <w:pPr>
        <w:ind w:left="3720" w:hanging="420"/>
      </w:pPr>
      <w:rPr>
        <w:rFonts w:ascii="Courier New" w:hAnsi="Courier New" w:hint="default"/>
      </w:rPr>
    </w:lvl>
    <w:lvl w:ilvl="8" w:tplc="0FB02424">
      <w:start w:val="1"/>
      <w:numFmt w:val="bullet"/>
      <w:lvlText w:val=""/>
      <w:lvlJc w:val="left"/>
      <w:pPr>
        <w:ind w:left="4140" w:hanging="420"/>
      </w:pPr>
      <w:rPr>
        <w:rFonts w:ascii="Wingdings" w:hAnsi="Wingdings" w:hint="default"/>
      </w:rPr>
    </w:lvl>
  </w:abstractNum>
  <w:abstractNum w:abstractNumId="14" w15:restartNumberingAfterBreak="0">
    <w:nsid w:val="475A7E66"/>
    <w:multiLevelType w:val="hybridMultilevel"/>
    <w:tmpl w:val="E8B4E6D8"/>
    <w:lvl w:ilvl="0" w:tplc="0409000F">
      <w:start w:val="1"/>
      <w:numFmt w:val="decimal"/>
      <w:lvlText w:val="%1."/>
      <w:lvlJc w:val="left"/>
      <w:pPr>
        <w:ind w:left="1200" w:hanging="420"/>
      </w:pPr>
    </w:lvl>
    <w:lvl w:ilvl="1" w:tplc="04090017" w:tentative="1">
      <w:start w:val="1"/>
      <w:numFmt w:val="aiueoFullWidth"/>
      <w:lvlText w:val="(%2)"/>
      <w:lvlJc w:val="left"/>
      <w:pPr>
        <w:ind w:left="1620" w:hanging="420"/>
      </w:pPr>
    </w:lvl>
    <w:lvl w:ilvl="2" w:tplc="04090011" w:tentative="1">
      <w:start w:val="1"/>
      <w:numFmt w:val="decimalEnclosedCircle"/>
      <w:lvlText w:val="%3"/>
      <w:lvlJc w:val="left"/>
      <w:pPr>
        <w:ind w:left="2040" w:hanging="420"/>
      </w:pPr>
    </w:lvl>
    <w:lvl w:ilvl="3" w:tplc="0409000F" w:tentative="1">
      <w:start w:val="1"/>
      <w:numFmt w:val="decimal"/>
      <w:lvlText w:val="%4."/>
      <w:lvlJc w:val="left"/>
      <w:pPr>
        <w:ind w:left="2460" w:hanging="420"/>
      </w:pPr>
    </w:lvl>
    <w:lvl w:ilvl="4" w:tplc="04090017" w:tentative="1">
      <w:start w:val="1"/>
      <w:numFmt w:val="aiueoFullWidth"/>
      <w:lvlText w:val="(%5)"/>
      <w:lvlJc w:val="left"/>
      <w:pPr>
        <w:ind w:left="2880" w:hanging="420"/>
      </w:pPr>
    </w:lvl>
    <w:lvl w:ilvl="5" w:tplc="04090011" w:tentative="1">
      <w:start w:val="1"/>
      <w:numFmt w:val="decimalEnclosedCircle"/>
      <w:lvlText w:val="%6"/>
      <w:lvlJc w:val="left"/>
      <w:pPr>
        <w:ind w:left="3300" w:hanging="420"/>
      </w:pPr>
    </w:lvl>
    <w:lvl w:ilvl="6" w:tplc="0409000F" w:tentative="1">
      <w:start w:val="1"/>
      <w:numFmt w:val="decimal"/>
      <w:lvlText w:val="%7."/>
      <w:lvlJc w:val="left"/>
      <w:pPr>
        <w:ind w:left="3720" w:hanging="420"/>
      </w:pPr>
    </w:lvl>
    <w:lvl w:ilvl="7" w:tplc="04090017" w:tentative="1">
      <w:start w:val="1"/>
      <w:numFmt w:val="aiueoFullWidth"/>
      <w:lvlText w:val="(%8)"/>
      <w:lvlJc w:val="left"/>
      <w:pPr>
        <w:ind w:left="4140" w:hanging="420"/>
      </w:pPr>
    </w:lvl>
    <w:lvl w:ilvl="8" w:tplc="04090011" w:tentative="1">
      <w:start w:val="1"/>
      <w:numFmt w:val="decimalEnclosedCircle"/>
      <w:lvlText w:val="%9"/>
      <w:lvlJc w:val="left"/>
      <w:pPr>
        <w:ind w:left="4560" w:hanging="420"/>
      </w:pPr>
    </w:lvl>
  </w:abstractNum>
  <w:abstractNum w:abstractNumId="15" w15:restartNumberingAfterBreak="0">
    <w:nsid w:val="49CF4017"/>
    <w:multiLevelType w:val="hybridMultilevel"/>
    <w:tmpl w:val="ED3CB226"/>
    <w:lvl w:ilvl="0" w:tplc="E51ABD20">
      <w:start w:val="1"/>
      <w:numFmt w:val="bullet"/>
      <w:lvlText w:val=""/>
      <w:lvlJc w:val="left"/>
      <w:pPr>
        <w:ind w:left="780" w:hanging="420"/>
      </w:pPr>
      <w:rPr>
        <w:rFonts w:ascii="Symbol" w:hAnsi="Symbol" w:hint="default"/>
      </w:rPr>
    </w:lvl>
    <w:lvl w:ilvl="1" w:tplc="1A70A156">
      <w:start w:val="1"/>
      <w:numFmt w:val="bullet"/>
      <w:lvlText w:val="o"/>
      <w:lvlJc w:val="left"/>
      <w:pPr>
        <w:ind w:left="1200" w:hanging="420"/>
      </w:pPr>
      <w:rPr>
        <w:rFonts w:ascii="Courier New" w:hAnsi="Courier New" w:hint="default"/>
      </w:rPr>
    </w:lvl>
    <w:lvl w:ilvl="2" w:tplc="0A78E9FC">
      <w:start w:val="1"/>
      <w:numFmt w:val="bullet"/>
      <w:lvlText w:val=""/>
      <w:lvlJc w:val="left"/>
      <w:pPr>
        <w:ind w:left="1620" w:hanging="420"/>
      </w:pPr>
      <w:rPr>
        <w:rFonts w:ascii="Wingdings" w:hAnsi="Wingdings" w:hint="default"/>
      </w:rPr>
    </w:lvl>
    <w:lvl w:ilvl="3" w:tplc="1E88BE70">
      <w:start w:val="1"/>
      <w:numFmt w:val="bullet"/>
      <w:lvlText w:val=""/>
      <w:lvlJc w:val="left"/>
      <w:pPr>
        <w:ind w:left="2040" w:hanging="420"/>
      </w:pPr>
      <w:rPr>
        <w:rFonts w:ascii="Symbol" w:hAnsi="Symbol" w:hint="default"/>
      </w:rPr>
    </w:lvl>
    <w:lvl w:ilvl="4" w:tplc="44DC0296">
      <w:start w:val="1"/>
      <w:numFmt w:val="bullet"/>
      <w:lvlText w:val="o"/>
      <w:lvlJc w:val="left"/>
      <w:pPr>
        <w:ind w:left="2460" w:hanging="420"/>
      </w:pPr>
      <w:rPr>
        <w:rFonts w:ascii="Courier New" w:hAnsi="Courier New" w:hint="default"/>
      </w:rPr>
    </w:lvl>
    <w:lvl w:ilvl="5" w:tplc="99FAA95C">
      <w:start w:val="1"/>
      <w:numFmt w:val="bullet"/>
      <w:lvlText w:val=""/>
      <w:lvlJc w:val="left"/>
      <w:pPr>
        <w:ind w:left="2880" w:hanging="420"/>
      </w:pPr>
      <w:rPr>
        <w:rFonts w:ascii="Wingdings" w:hAnsi="Wingdings" w:hint="default"/>
      </w:rPr>
    </w:lvl>
    <w:lvl w:ilvl="6" w:tplc="D78A6A0A">
      <w:start w:val="1"/>
      <w:numFmt w:val="bullet"/>
      <w:lvlText w:val=""/>
      <w:lvlJc w:val="left"/>
      <w:pPr>
        <w:ind w:left="3300" w:hanging="420"/>
      </w:pPr>
      <w:rPr>
        <w:rFonts w:ascii="Symbol" w:hAnsi="Symbol" w:hint="default"/>
      </w:rPr>
    </w:lvl>
    <w:lvl w:ilvl="7" w:tplc="8CAAEB6E">
      <w:start w:val="1"/>
      <w:numFmt w:val="bullet"/>
      <w:lvlText w:val="o"/>
      <w:lvlJc w:val="left"/>
      <w:pPr>
        <w:ind w:left="3720" w:hanging="420"/>
      </w:pPr>
      <w:rPr>
        <w:rFonts w:ascii="Courier New" w:hAnsi="Courier New" w:hint="default"/>
      </w:rPr>
    </w:lvl>
    <w:lvl w:ilvl="8" w:tplc="91026A0C">
      <w:start w:val="1"/>
      <w:numFmt w:val="bullet"/>
      <w:lvlText w:val=""/>
      <w:lvlJc w:val="left"/>
      <w:pPr>
        <w:ind w:left="4140" w:hanging="420"/>
      </w:pPr>
      <w:rPr>
        <w:rFonts w:ascii="Wingdings" w:hAnsi="Wingdings" w:hint="default"/>
      </w:rPr>
    </w:lvl>
  </w:abstractNum>
  <w:abstractNum w:abstractNumId="16" w15:restartNumberingAfterBreak="0">
    <w:nsid w:val="56124014"/>
    <w:multiLevelType w:val="multilevel"/>
    <w:tmpl w:val="F0F45F38"/>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pStyle w:val="5"/>
      <w:suff w:val="nothing"/>
      <w:lvlText w:val=""/>
      <w:lvlJc w:val="left"/>
      <w:pPr>
        <w:ind w:left="850" w:hanging="170"/>
      </w:pPr>
      <w:rPr>
        <w:rFonts w:hint="eastAsia"/>
      </w:rPr>
    </w:lvl>
    <w:lvl w:ilvl="5">
      <w:start w:val="1"/>
      <w:numFmt w:val="none"/>
      <w:pStyle w:val="6"/>
      <w:suff w:val="nothing"/>
      <w:lvlText w:val=""/>
      <w:lvlJc w:val="left"/>
      <w:pPr>
        <w:ind w:left="1020" w:hanging="170"/>
      </w:pPr>
      <w:rPr>
        <w:rFonts w:hint="eastAsia"/>
      </w:rPr>
    </w:lvl>
    <w:lvl w:ilvl="6">
      <w:start w:val="1"/>
      <w:numFmt w:val="none"/>
      <w:pStyle w:val="7"/>
      <w:suff w:val="nothing"/>
      <w:lvlText w:val=""/>
      <w:lvlJc w:val="left"/>
      <w:pPr>
        <w:ind w:left="1190" w:hanging="170"/>
      </w:pPr>
      <w:rPr>
        <w:rFonts w:hint="eastAsia"/>
      </w:rPr>
    </w:lvl>
    <w:lvl w:ilvl="7">
      <w:start w:val="1"/>
      <w:numFmt w:val="none"/>
      <w:pStyle w:val="8"/>
      <w:suff w:val="nothing"/>
      <w:lvlText w:val=""/>
      <w:lvlJc w:val="left"/>
      <w:pPr>
        <w:ind w:left="1360" w:hanging="170"/>
      </w:pPr>
      <w:rPr>
        <w:rFonts w:hint="eastAsia"/>
      </w:rPr>
    </w:lvl>
    <w:lvl w:ilvl="8">
      <w:start w:val="1"/>
      <w:numFmt w:val="none"/>
      <w:pStyle w:val="9"/>
      <w:suff w:val="nothing"/>
      <w:lvlText w:val=""/>
      <w:lvlJc w:val="right"/>
      <w:pPr>
        <w:ind w:left="1530" w:hanging="170"/>
      </w:pPr>
      <w:rPr>
        <w:rFonts w:hint="eastAsia"/>
      </w:rPr>
    </w:lvl>
  </w:abstractNum>
  <w:abstractNum w:abstractNumId="17" w15:restartNumberingAfterBreak="0">
    <w:nsid w:val="565C413B"/>
    <w:multiLevelType w:val="hybridMultilevel"/>
    <w:tmpl w:val="72CECADC"/>
    <w:lvl w:ilvl="0" w:tplc="0CA092EE">
      <w:start w:val="1"/>
      <w:numFmt w:val="decimal"/>
      <w:lvlText w:val="%1."/>
      <w:lvlJc w:val="left"/>
      <w:pPr>
        <w:ind w:left="780" w:hanging="420"/>
      </w:pPr>
    </w:lvl>
    <w:lvl w:ilvl="1" w:tplc="1F52FE1C">
      <w:start w:val="1"/>
      <w:numFmt w:val="lowerLetter"/>
      <w:lvlText w:val="%2."/>
      <w:lvlJc w:val="left"/>
      <w:pPr>
        <w:ind w:left="1200" w:hanging="420"/>
      </w:pPr>
    </w:lvl>
    <w:lvl w:ilvl="2" w:tplc="220EF31E">
      <w:start w:val="1"/>
      <w:numFmt w:val="lowerRoman"/>
      <w:lvlText w:val="%3."/>
      <w:lvlJc w:val="right"/>
      <w:pPr>
        <w:ind w:left="1620" w:hanging="420"/>
      </w:pPr>
    </w:lvl>
    <w:lvl w:ilvl="3" w:tplc="61A0A576">
      <w:start w:val="1"/>
      <w:numFmt w:val="decimal"/>
      <w:lvlText w:val="%4."/>
      <w:lvlJc w:val="left"/>
      <w:pPr>
        <w:ind w:left="2040" w:hanging="420"/>
      </w:pPr>
    </w:lvl>
    <w:lvl w:ilvl="4" w:tplc="0DB08086">
      <w:start w:val="1"/>
      <w:numFmt w:val="lowerLetter"/>
      <w:lvlText w:val="%5."/>
      <w:lvlJc w:val="left"/>
      <w:pPr>
        <w:ind w:left="2460" w:hanging="420"/>
      </w:pPr>
    </w:lvl>
    <w:lvl w:ilvl="5" w:tplc="308250E6">
      <w:start w:val="1"/>
      <w:numFmt w:val="lowerRoman"/>
      <w:lvlText w:val="%6."/>
      <w:lvlJc w:val="right"/>
      <w:pPr>
        <w:ind w:left="2880" w:hanging="420"/>
      </w:pPr>
    </w:lvl>
    <w:lvl w:ilvl="6" w:tplc="F5DC8FEA">
      <w:start w:val="1"/>
      <w:numFmt w:val="decimal"/>
      <w:lvlText w:val="%7."/>
      <w:lvlJc w:val="left"/>
      <w:pPr>
        <w:ind w:left="3300" w:hanging="420"/>
      </w:pPr>
    </w:lvl>
    <w:lvl w:ilvl="7" w:tplc="737CCDDE">
      <w:start w:val="1"/>
      <w:numFmt w:val="lowerLetter"/>
      <w:lvlText w:val="%8."/>
      <w:lvlJc w:val="left"/>
      <w:pPr>
        <w:ind w:left="3720" w:hanging="420"/>
      </w:pPr>
    </w:lvl>
    <w:lvl w:ilvl="8" w:tplc="583A3CB6">
      <w:start w:val="1"/>
      <w:numFmt w:val="lowerRoman"/>
      <w:lvlText w:val="%9."/>
      <w:lvlJc w:val="right"/>
      <w:pPr>
        <w:ind w:left="4140" w:hanging="420"/>
      </w:pPr>
    </w:lvl>
  </w:abstractNum>
  <w:abstractNum w:abstractNumId="18" w15:restartNumberingAfterBreak="0">
    <w:nsid w:val="5CA15D55"/>
    <w:multiLevelType w:val="multilevel"/>
    <w:tmpl w:val="A2562424"/>
    <w:lvl w:ilvl="0">
      <w:start w:val="1"/>
      <w:numFmt w:val="decimal"/>
      <w:lvlText w:val="%1."/>
      <w:lvlJc w:val="left"/>
      <w:pPr>
        <w:ind w:left="420" w:hanging="420"/>
      </w:pPr>
    </w:lvl>
    <w:lvl w:ilvl="1">
      <w:start w:val="1"/>
      <w:numFmt w:val="decimal"/>
      <w:lvlText w:val="%1.%2."/>
      <w:lvlJc w:val="left"/>
      <w:pPr>
        <w:ind w:left="840" w:hanging="420"/>
      </w:pPr>
    </w:lvl>
    <w:lvl w:ilvl="2">
      <w:start w:val="1"/>
      <w:numFmt w:val="decimal"/>
      <w:lvlText w:val="%1.%2.%3."/>
      <w:lvlJc w:val="left"/>
      <w:pPr>
        <w:ind w:left="1260" w:hanging="420"/>
      </w:pPr>
    </w:lvl>
    <w:lvl w:ilvl="3">
      <w:start w:val="1"/>
      <w:numFmt w:val="decimal"/>
      <w:lvlText w:val="%1.%2.%3.%4."/>
      <w:lvlJc w:val="left"/>
      <w:pPr>
        <w:ind w:left="1680" w:hanging="420"/>
      </w:pPr>
    </w:lvl>
    <w:lvl w:ilvl="4">
      <w:start w:val="1"/>
      <w:numFmt w:val="decimal"/>
      <w:lvlText w:val="%1.%2.%3.%4.%5."/>
      <w:lvlJc w:val="left"/>
      <w:pPr>
        <w:ind w:left="2100" w:hanging="420"/>
      </w:pPr>
    </w:lvl>
    <w:lvl w:ilvl="5">
      <w:start w:val="1"/>
      <w:numFmt w:val="decimal"/>
      <w:lvlText w:val="%1.%2.%3.%4.%5.%6."/>
      <w:lvlJc w:val="left"/>
      <w:pPr>
        <w:ind w:left="2520" w:hanging="420"/>
      </w:pPr>
    </w:lvl>
    <w:lvl w:ilvl="6">
      <w:start w:val="1"/>
      <w:numFmt w:val="decimal"/>
      <w:lvlText w:val="%1.%2.%3.%4.%5.%6.%7."/>
      <w:lvlJc w:val="left"/>
      <w:pPr>
        <w:ind w:left="2940" w:hanging="420"/>
      </w:pPr>
    </w:lvl>
    <w:lvl w:ilvl="7">
      <w:start w:val="1"/>
      <w:numFmt w:val="decimal"/>
      <w:lvlText w:val="%1.%2.%3.%4.%5.%6.%7.%8."/>
      <w:lvlJc w:val="left"/>
      <w:pPr>
        <w:ind w:left="3360" w:hanging="420"/>
      </w:pPr>
    </w:lvl>
    <w:lvl w:ilvl="8">
      <w:start w:val="1"/>
      <w:numFmt w:val="decimal"/>
      <w:lvlText w:val="%1.%2.%3.%4.%5.%6.%7.%8.%9."/>
      <w:lvlJc w:val="left"/>
      <w:pPr>
        <w:ind w:left="3780" w:hanging="420"/>
      </w:pPr>
    </w:lvl>
  </w:abstractNum>
  <w:abstractNum w:abstractNumId="19" w15:restartNumberingAfterBreak="0">
    <w:nsid w:val="5E036083"/>
    <w:multiLevelType w:val="hybridMultilevel"/>
    <w:tmpl w:val="B6FECA54"/>
    <w:lvl w:ilvl="0" w:tplc="04090001">
      <w:start w:val="1"/>
      <w:numFmt w:val="bullet"/>
      <w:lvlText w:val=""/>
      <w:lvlJc w:val="left"/>
      <w:pPr>
        <w:ind w:left="1087" w:hanging="420"/>
      </w:pPr>
      <w:rPr>
        <w:rFonts w:ascii="Wingdings" w:hAnsi="Wingdings" w:hint="default"/>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20" w15:restartNumberingAfterBreak="0">
    <w:nsid w:val="5ED73717"/>
    <w:multiLevelType w:val="multilevel"/>
    <w:tmpl w:val="3F5E451A"/>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1" w15:restartNumberingAfterBreak="0">
    <w:nsid w:val="5F383553"/>
    <w:multiLevelType w:val="multilevel"/>
    <w:tmpl w:val="F4A8716E"/>
    <w:lvl w:ilvl="0">
      <w:start w:val="1"/>
      <w:numFmt w:val="decimal"/>
      <w:lvlText w:val="%1."/>
      <w:lvlJc w:val="left"/>
      <w:pPr>
        <w:ind w:left="780" w:hanging="420"/>
      </w:pPr>
    </w:lvl>
    <w:lvl w:ilvl="1">
      <w:start w:val="1"/>
      <w:numFmt w:val="decimal"/>
      <w:lvlText w:val="%1.%2."/>
      <w:lvlJc w:val="left"/>
      <w:pPr>
        <w:ind w:left="1200" w:hanging="420"/>
      </w:pPr>
    </w:lvl>
    <w:lvl w:ilvl="2">
      <w:start w:val="1"/>
      <w:numFmt w:val="decimal"/>
      <w:lvlText w:val="%1.%2.%3."/>
      <w:lvlJc w:val="left"/>
      <w:pPr>
        <w:ind w:left="1620" w:hanging="420"/>
      </w:pPr>
    </w:lvl>
    <w:lvl w:ilvl="3">
      <w:start w:val="1"/>
      <w:numFmt w:val="decimal"/>
      <w:lvlText w:val="%1.%2.%3.%4."/>
      <w:lvlJc w:val="left"/>
      <w:pPr>
        <w:ind w:left="2040" w:hanging="420"/>
      </w:pPr>
    </w:lvl>
    <w:lvl w:ilvl="4">
      <w:start w:val="1"/>
      <w:numFmt w:val="decimal"/>
      <w:lvlText w:val="%1.%2.%3.%4.%5."/>
      <w:lvlJc w:val="left"/>
      <w:pPr>
        <w:ind w:left="2460" w:hanging="420"/>
      </w:pPr>
    </w:lvl>
    <w:lvl w:ilvl="5">
      <w:start w:val="1"/>
      <w:numFmt w:val="decimal"/>
      <w:lvlText w:val="%1.%2.%3.%4.%5.%6."/>
      <w:lvlJc w:val="left"/>
      <w:pPr>
        <w:ind w:left="2880" w:hanging="420"/>
      </w:pPr>
    </w:lvl>
    <w:lvl w:ilvl="6">
      <w:start w:val="1"/>
      <w:numFmt w:val="decimal"/>
      <w:lvlText w:val="%1.%2.%3.%4.%5.%6.%7."/>
      <w:lvlJc w:val="left"/>
      <w:pPr>
        <w:ind w:left="3300" w:hanging="420"/>
      </w:pPr>
    </w:lvl>
    <w:lvl w:ilvl="7">
      <w:start w:val="1"/>
      <w:numFmt w:val="decimal"/>
      <w:lvlText w:val="%1.%2.%3.%4.%5.%6.%7.%8."/>
      <w:lvlJc w:val="left"/>
      <w:pPr>
        <w:ind w:left="3720" w:hanging="420"/>
      </w:pPr>
    </w:lvl>
    <w:lvl w:ilvl="8">
      <w:start w:val="1"/>
      <w:numFmt w:val="decimal"/>
      <w:lvlText w:val="%1.%2.%3.%4.%5.%6.%7.%8.%9."/>
      <w:lvlJc w:val="left"/>
      <w:pPr>
        <w:ind w:left="4140" w:hanging="420"/>
      </w:pPr>
    </w:lvl>
  </w:abstractNum>
  <w:abstractNum w:abstractNumId="22" w15:restartNumberingAfterBreak="0">
    <w:nsid w:val="62436D8D"/>
    <w:multiLevelType w:val="multilevel"/>
    <w:tmpl w:val="21424B90"/>
    <w:lvl w:ilvl="0">
      <w:start w:val="1"/>
      <w:numFmt w:val="decimal"/>
      <w:lvlText w:val="%1"/>
      <w:lvlJc w:val="left"/>
      <w:pPr>
        <w:ind w:left="170" w:hanging="170"/>
      </w:pPr>
      <w:rPr>
        <w:rFonts w:hint="eastAsia"/>
      </w:rPr>
    </w:lvl>
    <w:lvl w:ilvl="1">
      <w:start w:val="1"/>
      <w:numFmt w:val="decimal"/>
      <w:lvlText w:val="%1.%2"/>
      <w:lvlJc w:val="left"/>
      <w:pPr>
        <w:ind w:left="340" w:hanging="170"/>
      </w:pPr>
      <w:rPr>
        <w:rFonts w:hint="eastAsia"/>
      </w:rPr>
    </w:lvl>
    <w:lvl w:ilvl="2">
      <w:start w:val="1"/>
      <w:numFmt w:val="decimal"/>
      <w:lvlText w:val="%1.%2.%3"/>
      <w:lvlJc w:val="left"/>
      <w:pPr>
        <w:ind w:left="510" w:hanging="170"/>
      </w:pPr>
      <w:rPr>
        <w:rFonts w:hint="eastAsia"/>
      </w:rPr>
    </w:lvl>
    <w:lvl w:ilvl="3">
      <w:start w:val="1"/>
      <w:numFmt w:val="decimalEnclosedCircle"/>
      <w:lvlText w:val="%4"/>
      <w:lvlJc w:val="left"/>
      <w:pPr>
        <w:ind w:left="680" w:hanging="170"/>
      </w:pPr>
      <w:rPr>
        <w:rFonts w:hint="eastAsia"/>
      </w:rPr>
    </w:lvl>
    <w:lvl w:ilvl="4">
      <w:start w:val="1"/>
      <w:numFmt w:val="none"/>
      <w:suff w:val="nothing"/>
      <w:lvlText w:val=""/>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23" w15:restartNumberingAfterBreak="0">
    <w:nsid w:val="63353EBC"/>
    <w:multiLevelType w:val="hybridMultilevel"/>
    <w:tmpl w:val="FFFFFFFF"/>
    <w:lvl w:ilvl="0" w:tplc="E1BCAD16">
      <w:start w:val="1"/>
      <w:numFmt w:val="bullet"/>
      <w:lvlText w:val=""/>
      <w:lvlJc w:val="left"/>
      <w:pPr>
        <w:ind w:left="780" w:hanging="420"/>
      </w:pPr>
      <w:rPr>
        <w:rFonts w:ascii="Symbol" w:hAnsi="Symbol" w:hint="default"/>
      </w:rPr>
    </w:lvl>
    <w:lvl w:ilvl="1" w:tplc="B728EA60">
      <w:start w:val="1"/>
      <w:numFmt w:val="bullet"/>
      <w:lvlText w:val="o"/>
      <w:lvlJc w:val="left"/>
      <w:pPr>
        <w:ind w:left="1200" w:hanging="420"/>
      </w:pPr>
      <w:rPr>
        <w:rFonts w:ascii="Courier New" w:hAnsi="Courier New" w:hint="default"/>
      </w:rPr>
    </w:lvl>
    <w:lvl w:ilvl="2" w:tplc="F42849A0">
      <w:start w:val="1"/>
      <w:numFmt w:val="bullet"/>
      <w:lvlText w:val=""/>
      <w:lvlJc w:val="left"/>
      <w:pPr>
        <w:ind w:left="1620" w:hanging="420"/>
      </w:pPr>
      <w:rPr>
        <w:rFonts w:ascii="Wingdings" w:hAnsi="Wingdings" w:hint="default"/>
      </w:rPr>
    </w:lvl>
    <w:lvl w:ilvl="3" w:tplc="E214D836">
      <w:start w:val="1"/>
      <w:numFmt w:val="bullet"/>
      <w:lvlText w:val=""/>
      <w:lvlJc w:val="left"/>
      <w:pPr>
        <w:ind w:left="2040" w:hanging="420"/>
      </w:pPr>
      <w:rPr>
        <w:rFonts w:ascii="Symbol" w:hAnsi="Symbol" w:hint="default"/>
      </w:rPr>
    </w:lvl>
    <w:lvl w:ilvl="4" w:tplc="2CECE6B0">
      <w:start w:val="1"/>
      <w:numFmt w:val="bullet"/>
      <w:lvlText w:val="o"/>
      <w:lvlJc w:val="left"/>
      <w:pPr>
        <w:ind w:left="2460" w:hanging="420"/>
      </w:pPr>
      <w:rPr>
        <w:rFonts w:ascii="Courier New" w:hAnsi="Courier New" w:hint="default"/>
      </w:rPr>
    </w:lvl>
    <w:lvl w:ilvl="5" w:tplc="AB263B58">
      <w:start w:val="1"/>
      <w:numFmt w:val="bullet"/>
      <w:lvlText w:val=""/>
      <w:lvlJc w:val="left"/>
      <w:pPr>
        <w:ind w:left="2880" w:hanging="420"/>
      </w:pPr>
      <w:rPr>
        <w:rFonts w:ascii="Wingdings" w:hAnsi="Wingdings" w:hint="default"/>
      </w:rPr>
    </w:lvl>
    <w:lvl w:ilvl="6" w:tplc="0A723CA6">
      <w:start w:val="1"/>
      <w:numFmt w:val="bullet"/>
      <w:lvlText w:val=""/>
      <w:lvlJc w:val="left"/>
      <w:pPr>
        <w:ind w:left="3300" w:hanging="420"/>
      </w:pPr>
      <w:rPr>
        <w:rFonts w:ascii="Symbol" w:hAnsi="Symbol" w:hint="default"/>
      </w:rPr>
    </w:lvl>
    <w:lvl w:ilvl="7" w:tplc="2BE094C6">
      <w:start w:val="1"/>
      <w:numFmt w:val="bullet"/>
      <w:lvlText w:val="o"/>
      <w:lvlJc w:val="left"/>
      <w:pPr>
        <w:ind w:left="3720" w:hanging="420"/>
      </w:pPr>
      <w:rPr>
        <w:rFonts w:ascii="Courier New" w:hAnsi="Courier New" w:hint="default"/>
      </w:rPr>
    </w:lvl>
    <w:lvl w:ilvl="8" w:tplc="010C77CA">
      <w:start w:val="1"/>
      <w:numFmt w:val="bullet"/>
      <w:lvlText w:val=""/>
      <w:lvlJc w:val="left"/>
      <w:pPr>
        <w:ind w:left="4140" w:hanging="420"/>
      </w:pPr>
      <w:rPr>
        <w:rFonts w:ascii="Wingdings" w:hAnsi="Wingdings" w:hint="default"/>
      </w:rPr>
    </w:lvl>
  </w:abstractNum>
  <w:abstractNum w:abstractNumId="24" w15:restartNumberingAfterBreak="0">
    <w:nsid w:val="63FC10B4"/>
    <w:multiLevelType w:val="hybridMultilevel"/>
    <w:tmpl w:val="09F4446E"/>
    <w:lvl w:ilvl="0" w:tplc="7AFA3444">
      <w:start w:val="1"/>
      <w:numFmt w:val="decimal"/>
      <w:lvlText w:val="%1."/>
      <w:lvlJc w:val="left"/>
      <w:pPr>
        <w:ind w:left="780" w:hanging="420"/>
      </w:pPr>
      <w:rPr>
        <w:rFonts w:hint="default"/>
      </w:rPr>
    </w:lvl>
    <w:lvl w:ilvl="1" w:tplc="6B48252A">
      <w:start w:val="1"/>
      <w:numFmt w:val="bullet"/>
      <w:lvlText w:val="o"/>
      <w:lvlJc w:val="left"/>
      <w:pPr>
        <w:ind w:left="1200" w:hanging="420"/>
      </w:pPr>
      <w:rPr>
        <w:rFonts w:ascii="Courier New" w:hAnsi="Courier New" w:hint="default"/>
      </w:rPr>
    </w:lvl>
    <w:lvl w:ilvl="2" w:tplc="0B809A8A">
      <w:start w:val="1"/>
      <w:numFmt w:val="bullet"/>
      <w:lvlText w:val=""/>
      <w:lvlJc w:val="left"/>
      <w:pPr>
        <w:ind w:left="1620" w:hanging="420"/>
      </w:pPr>
      <w:rPr>
        <w:rFonts w:ascii="Wingdings" w:hAnsi="Wingdings" w:hint="default"/>
      </w:rPr>
    </w:lvl>
    <w:lvl w:ilvl="3" w:tplc="2C763548">
      <w:start w:val="1"/>
      <w:numFmt w:val="bullet"/>
      <w:lvlText w:val=""/>
      <w:lvlJc w:val="left"/>
      <w:pPr>
        <w:ind w:left="2040" w:hanging="420"/>
      </w:pPr>
      <w:rPr>
        <w:rFonts w:ascii="Symbol" w:hAnsi="Symbol" w:hint="default"/>
      </w:rPr>
    </w:lvl>
    <w:lvl w:ilvl="4" w:tplc="7392244C">
      <w:start w:val="1"/>
      <w:numFmt w:val="bullet"/>
      <w:lvlText w:val="o"/>
      <w:lvlJc w:val="left"/>
      <w:pPr>
        <w:ind w:left="2460" w:hanging="420"/>
      </w:pPr>
      <w:rPr>
        <w:rFonts w:ascii="Courier New" w:hAnsi="Courier New" w:hint="default"/>
      </w:rPr>
    </w:lvl>
    <w:lvl w:ilvl="5" w:tplc="0400C59E">
      <w:start w:val="1"/>
      <w:numFmt w:val="bullet"/>
      <w:lvlText w:val=""/>
      <w:lvlJc w:val="left"/>
      <w:pPr>
        <w:ind w:left="2880" w:hanging="420"/>
      </w:pPr>
      <w:rPr>
        <w:rFonts w:ascii="Wingdings" w:hAnsi="Wingdings" w:hint="default"/>
      </w:rPr>
    </w:lvl>
    <w:lvl w:ilvl="6" w:tplc="F132C5C4">
      <w:start w:val="1"/>
      <w:numFmt w:val="bullet"/>
      <w:lvlText w:val=""/>
      <w:lvlJc w:val="left"/>
      <w:pPr>
        <w:ind w:left="3300" w:hanging="420"/>
      </w:pPr>
      <w:rPr>
        <w:rFonts w:ascii="Symbol" w:hAnsi="Symbol" w:hint="default"/>
      </w:rPr>
    </w:lvl>
    <w:lvl w:ilvl="7" w:tplc="7B84FECE">
      <w:start w:val="1"/>
      <w:numFmt w:val="bullet"/>
      <w:lvlText w:val="o"/>
      <w:lvlJc w:val="left"/>
      <w:pPr>
        <w:ind w:left="3720" w:hanging="420"/>
      </w:pPr>
      <w:rPr>
        <w:rFonts w:ascii="Courier New" w:hAnsi="Courier New" w:hint="default"/>
      </w:rPr>
    </w:lvl>
    <w:lvl w:ilvl="8" w:tplc="AEC67AC0">
      <w:start w:val="1"/>
      <w:numFmt w:val="bullet"/>
      <w:lvlText w:val=""/>
      <w:lvlJc w:val="left"/>
      <w:pPr>
        <w:ind w:left="4140" w:hanging="420"/>
      </w:pPr>
      <w:rPr>
        <w:rFonts w:ascii="Wingdings" w:hAnsi="Wingdings" w:hint="default"/>
      </w:rPr>
    </w:lvl>
  </w:abstractNum>
  <w:abstractNum w:abstractNumId="25" w15:restartNumberingAfterBreak="0">
    <w:nsid w:val="66133D41"/>
    <w:multiLevelType w:val="multilevel"/>
    <w:tmpl w:val="23862990"/>
    <w:lvl w:ilvl="0">
      <w:start w:val="1"/>
      <w:numFmt w:val="decimal"/>
      <w:lvlText w:val="%1)"/>
      <w:lvlJc w:val="left"/>
      <w:pPr>
        <w:ind w:left="930" w:hanging="420"/>
      </w:pPr>
      <w:rPr>
        <w:rFonts w:hint="eastAsia"/>
      </w:rPr>
    </w:lvl>
    <w:lvl w:ilvl="1">
      <w:start w:val="1"/>
      <w:numFmt w:val="aiueoFullWidth"/>
      <w:lvlText w:val="(%2)"/>
      <w:lvlJc w:val="left"/>
      <w:pPr>
        <w:ind w:left="1350" w:hanging="420"/>
      </w:pPr>
      <w:rPr>
        <w:rFonts w:hint="eastAsia"/>
      </w:rPr>
    </w:lvl>
    <w:lvl w:ilvl="2">
      <w:start w:val="1"/>
      <w:numFmt w:val="decimalEnclosedCircle"/>
      <w:lvlText w:val="%3"/>
      <w:lvlJc w:val="left"/>
      <w:pPr>
        <w:ind w:left="1770" w:hanging="420"/>
      </w:pPr>
      <w:rPr>
        <w:rFonts w:hint="eastAsia"/>
      </w:rPr>
    </w:lvl>
    <w:lvl w:ilvl="3">
      <w:start w:val="1"/>
      <w:numFmt w:val="decimal"/>
      <w:lvlRestart w:val="0"/>
      <w:lvlText w:val="%4)"/>
      <w:lvlJc w:val="left"/>
      <w:pPr>
        <w:ind w:left="2190" w:hanging="420"/>
      </w:pPr>
      <w:rPr>
        <w:rFonts w:hint="eastAsia"/>
      </w:rPr>
    </w:lvl>
    <w:lvl w:ilvl="4">
      <w:start w:val="1"/>
      <w:numFmt w:val="aiueoFullWidth"/>
      <w:lvlText w:val="(%5)"/>
      <w:lvlJc w:val="left"/>
      <w:pPr>
        <w:ind w:left="2610" w:hanging="420"/>
      </w:pPr>
      <w:rPr>
        <w:rFonts w:hint="eastAsia"/>
      </w:rPr>
    </w:lvl>
    <w:lvl w:ilvl="5">
      <w:start w:val="1"/>
      <w:numFmt w:val="decimalEnclosedCircle"/>
      <w:lvlText w:val="%6"/>
      <w:lvlJc w:val="left"/>
      <w:pPr>
        <w:ind w:left="3030" w:hanging="420"/>
      </w:pPr>
      <w:rPr>
        <w:rFonts w:hint="eastAsia"/>
      </w:rPr>
    </w:lvl>
    <w:lvl w:ilvl="6">
      <w:start w:val="1"/>
      <w:numFmt w:val="decimal"/>
      <w:lvlText w:val="%7."/>
      <w:lvlJc w:val="left"/>
      <w:pPr>
        <w:ind w:left="3450" w:hanging="420"/>
      </w:pPr>
      <w:rPr>
        <w:rFonts w:hint="eastAsia"/>
      </w:rPr>
    </w:lvl>
    <w:lvl w:ilvl="7">
      <w:start w:val="1"/>
      <w:numFmt w:val="aiueoFullWidth"/>
      <w:lvlText w:val="(%8)"/>
      <w:lvlJc w:val="left"/>
      <w:pPr>
        <w:ind w:left="3870" w:hanging="420"/>
      </w:pPr>
      <w:rPr>
        <w:rFonts w:hint="eastAsia"/>
      </w:rPr>
    </w:lvl>
    <w:lvl w:ilvl="8">
      <w:start w:val="1"/>
      <w:numFmt w:val="decimalEnclosedCircle"/>
      <w:lvlText w:val="%9"/>
      <w:lvlJc w:val="left"/>
      <w:pPr>
        <w:ind w:left="4290" w:hanging="420"/>
      </w:pPr>
      <w:rPr>
        <w:rFonts w:hint="eastAsia"/>
      </w:rPr>
    </w:lvl>
  </w:abstractNum>
  <w:abstractNum w:abstractNumId="26" w15:restartNumberingAfterBreak="0">
    <w:nsid w:val="66DB3229"/>
    <w:multiLevelType w:val="hybridMultilevel"/>
    <w:tmpl w:val="FFFFFFFF"/>
    <w:lvl w:ilvl="0" w:tplc="FDFE7EE0">
      <w:start w:val="1"/>
      <w:numFmt w:val="decimal"/>
      <w:lvlText w:val="%1."/>
      <w:lvlJc w:val="left"/>
      <w:pPr>
        <w:ind w:left="780" w:hanging="420"/>
      </w:pPr>
    </w:lvl>
    <w:lvl w:ilvl="1" w:tplc="CBAABA7C">
      <w:start w:val="1"/>
      <w:numFmt w:val="lowerLetter"/>
      <w:lvlText w:val="%2."/>
      <w:lvlJc w:val="left"/>
      <w:pPr>
        <w:ind w:left="1200" w:hanging="420"/>
      </w:pPr>
    </w:lvl>
    <w:lvl w:ilvl="2" w:tplc="A9022C9E">
      <w:start w:val="1"/>
      <w:numFmt w:val="lowerRoman"/>
      <w:lvlText w:val="%3."/>
      <w:lvlJc w:val="right"/>
      <w:pPr>
        <w:ind w:left="1620" w:hanging="420"/>
      </w:pPr>
    </w:lvl>
    <w:lvl w:ilvl="3" w:tplc="FE3E58F4">
      <w:start w:val="1"/>
      <w:numFmt w:val="decimal"/>
      <w:lvlText w:val="%4."/>
      <w:lvlJc w:val="left"/>
      <w:pPr>
        <w:ind w:left="2040" w:hanging="420"/>
      </w:pPr>
    </w:lvl>
    <w:lvl w:ilvl="4" w:tplc="0DBAD3FC">
      <w:start w:val="1"/>
      <w:numFmt w:val="lowerLetter"/>
      <w:lvlText w:val="%5."/>
      <w:lvlJc w:val="left"/>
      <w:pPr>
        <w:ind w:left="2460" w:hanging="420"/>
      </w:pPr>
    </w:lvl>
    <w:lvl w:ilvl="5" w:tplc="2194938C">
      <w:start w:val="1"/>
      <w:numFmt w:val="lowerRoman"/>
      <w:lvlText w:val="%6."/>
      <w:lvlJc w:val="right"/>
      <w:pPr>
        <w:ind w:left="2880" w:hanging="420"/>
      </w:pPr>
    </w:lvl>
    <w:lvl w:ilvl="6" w:tplc="EE08539C">
      <w:start w:val="1"/>
      <w:numFmt w:val="decimal"/>
      <w:lvlText w:val="%7."/>
      <w:lvlJc w:val="left"/>
      <w:pPr>
        <w:ind w:left="3300" w:hanging="420"/>
      </w:pPr>
    </w:lvl>
    <w:lvl w:ilvl="7" w:tplc="19CA9EEE">
      <w:start w:val="1"/>
      <w:numFmt w:val="lowerLetter"/>
      <w:lvlText w:val="%8."/>
      <w:lvlJc w:val="left"/>
      <w:pPr>
        <w:ind w:left="3720" w:hanging="420"/>
      </w:pPr>
    </w:lvl>
    <w:lvl w:ilvl="8" w:tplc="BAC82146">
      <w:start w:val="1"/>
      <w:numFmt w:val="lowerRoman"/>
      <w:lvlText w:val="%9."/>
      <w:lvlJc w:val="right"/>
      <w:pPr>
        <w:ind w:left="4140" w:hanging="420"/>
      </w:pPr>
    </w:lvl>
  </w:abstractNum>
  <w:abstractNum w:abstractNumId="27" w15:restartNumberingAfterBreak="0">
    <w:nsid w:val="6E0874D0"/>
    <w:multiLevelType w:val="hybridMultilevel"/>
    <w:tmpl w:val="FFFFFFFF"/>
    <w:lvl w:ilvl="0" w:tplc="67DE226E">
      <w:start w:val="1"/>
      <w:numFmt w:val="decimal"/>
      <w:lvlText w:val="%1."/>
      <w:lvlJc w:val="left"/>
      <w:pPr>
        <w:ind w:left="780" w:hanging="420"/>
      </w:pPr>
    </w:lvl>
    <w:lvl w:ilvl="1" w:tplc="244E34E2">
      <w:start w:val="1"/>
      <w:numFmt w:val="lowerLetter"/>
      <w:lvlText w:val="%2."/>
      <w:lvlJc w:val="left"/>
      <w:pPr>
        <w:ind w:left="1200" w:hanging="420"/>
      </w:pPr>
    </w:lvl>
    <w:lvl w:ilvl="2" w:tplc="2ACE8166">
      <w:start w:val="1"/>
      <w:numFmt w:val="lowerRoman"/>
      <w:lvlText w:val="%3."/>
      <w:lvlJc w:val="right"/>
      <w:pPr>
        <w:ind w:left="1620" w:hanging="420"/>
      </w:pPr>
    </w:lvl>
    <w:lvl w:ilvl="3" w:tplc="BCE2DEF4">
      <w:start w:val="1"/>
      <w:numFmt w:val="decimal"/>
      <w:lvlText w:val="%4."/>
      <w:lvlJc w:val="left"/>
      <w:pPr>
        <w:ind w:left="2040" w:hanging="420"/>
      </w:pPr>
    </w:lvl>
    <w:lvl w:ilvl="4" w:tplc="F9C6D502">
      <w:start w:val="1"/>
      <w:numFmt w:val="lowerLetter"/>
      <w:lvlText w:val="%5."/>
      <w:lvlJc w:val="left"/>
      <w:pPr>
        <w:ind w:left="2460" w:hanging="420"/>
      </w:pPr>
    </w:lvl>
    <w:lvl w:ilvl="5" w:tplc="55DC5208">
      <w:start w:val="1"/>
      <w:numFmt w:val="lowerRoman"/>
      <w:lvlText w:val="%6."/>
      <w:lvlJc w:val="right"/>
      <w:pPr>
        <w:ind w:left="2880" w:hanging="420"/>
      </w:pPr>
    </w:lvl>
    <w:lvl w:ilvl="6" w:tplc="57AA7528">
      <w:start w:val="1"/>
      <w:numFmt w:val="decimal"/>
      <w:lvlText w:val="%7."/>
      <w:lvlJc w:val="left"/>
      <w:pPr>
        <w:ind w:left="3300" w:hanging="420"/>
      </w:pPr>
    </w:lvl>
    <w:lvl w:ilvl="7" w:tplc="05840116">
      <w:start w:val="1"/>
      <w:numFmt w:val="lowerLetter"/>
      <w:lvlText w:val="%8."/>
      <w:lvlJc w:val="left"/>
      <w:pPr>
        <w:ind w:left="3720" w:hanging="420"/>
      </w:pPr>
    </w:lvl>
    <w:lvl w:ilvl="8" w:tplc="13AAAC6E">
      <w:start w:val="1"/>
      <w:numFmt w:val="lowerRoman"/>
      <w:lvlText w:val="%9."/>
      <w:lvlJc w:val="right"/>
      <w:pPr>
        <w:ind w:left="4140" w:hanging="420"/>
      </w:pPr>
    </w:lvl>
  </w:abstractNum>
  <w:abstractNum w:abstractNumId="28" w15:restartNumberingAfterBreak="0">
    <w:nsid w:val="6E590E10"/>
    <w:multiLevelType w:val="hybridMultilevel"/>
    <w:tmpl w:val="715C5C00"/>
    <w:lvl w:ilvl="0" w:tplc="3904B5A0">
      <w:start w:val="1"/>
      <w:numFmt w:val="decimal"/>
      <w:lvlText w:val="%1)"/>
      <w:lvlJc w:val="left"/>
      <w:pPr>
        <w:ind w:left="986" w:hanging="420"/>
      </w:pPr>
      <w:rPr>
        <w:rFonts w:hint="eastAsia"/>
      </w:rPr>
    </w:lvl>
    <w:lvl w:ilvl="1" w:tplc="04090017" w:tentative="1">
      <w:start w:val="1"/>
      <w:numFmt w:val="aiueoFullWidth"/>
      <w:lvlText w:val="(%2)"/>
      <w:lvlJc w:val="left"/>
      <w:pPr>
        <w:ind w:left="1406" w:hanging="420"/>
      </w:pPr>
    </w:lvl>
    <w:lvl w:ilvl="2" w:tplc="04090011" w:tentative="1">
      <w:start w:val="1"/>
      <w:numFmt w:val="decimalEnclosedCircle"/>
      <w:lvlText w:val="%3"/>
      <w:lvlJc w:val="left"/>
      <w:pPr>
        <w:ind w:left="1826" w:hanging="420"/>
      </w:pPr>
    </w:lvl>
    <w:lvl w:ilvl="3" w:tplc="0409000F" w:tentative="1">
      <w:start w:val="1"/>
      <w:numFmt w:val="decimal"/>
      <w:lvlText w:val="%4."/>
      <w:lvlJc w:val="left"/>
      <w:pPr>
        <w:ind w:left="2246" w:hanging="420"/>
      </w:pPr>
    </w:lvl>
    <w:lvl w:ilvl="4" w:tplc="04090017" w:tentative="1">
      <w:start w:val="1"/>
      <w:numFmt w:val="aiueoFullWidth"/>
      <w:lvlText w:val="(%5)"/>
      <w:lvlJc w:val="left"/>
      <w:pPr>
        <w:ind w:left="2666" w:hanging="420"/>
      </w:pPr>
    </w:lvl>
    <w:lvl w:ilvl="5" w:tplc="04090011" w:tentative="1">
      <w:start w:val="1"/>
      <w:numFmt w:val="decimalEnclosedCircle"/>
      <w:lvlText w:val="%6"/>
      <w:lvlJc w:val="left"/>
      <w:pPr>
        <w:ind w:left="3086" w:hanging="420"/>
      </w:pPr>
    </w:lvl>
    <w:lvl w:ilvl="6" w:tplc="0409000F" w:tentative="1">
      <w:start w:val="1"/>
      <w:numFmt w:val="decimal"/>
      <w:lvlText w:val="%7."/>
      <w:lvlJc w:val="left"/>
      <w:pPr>
        <w:ind w:left="3506" w:hanging="420"/>
      </w:pPr>
    </w:lvl>
    <w:lvl w:ilvl="7" w:tplc="04090017" w:tentative="1">
      <w:start w:val="1"/>
      <w:numFmt w:val="aiueoFullWidth"/>
      <w:lvlText w:val="(%8)"/>
      <w:lvlJc w:val="left"/>
      <w:pPr>
        <w:ind w:left="3926" w:hanging="420"/>
      </w:pPr>
    </w:lvl>
    <w:lvl w:ilvl="8" w:tplc="04090011" w:tentative="1">
      <w:start w:val="1"/>
      <w:numFmt w:val="decimalEnclosedCircle"/>
      <w:lvlText w:val="%9"/>
      <w:lvlJc w:val="left"/>
      <w:pPr>
        <w:ind w:left="4346" w:hanging="420"/>
      </w:pPr>
    </w:lvl>
  </w:abstractNum>
  <w:abstractNum w:abstractNumId="29" w15:restartNumberingAfterBreak="0">
    <w:nsid w:val="6FA61152"/>
    <w:multiLevelType w:val="hybridMultilevel"/>
    <w:tmpl w:val="91641AF0"/>
    <w:lvl w:ilvl="0" w:tplc="A7AC07C0">
      <w:start w:val="1"/>
      <w:numFmt w:val="decimal"/>
      <w:lvlText w:val="%1)"/>
      <w:lvlJc w:val="left"/>
      <w:pPr>
        <w:ind w:left="703" w:hanging="420"/>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15:restartNumberingAfterBreak="0">
    <w:nsid w:val="70540E2F"/>
    <w:multiLevelType w:val="multilevel"/>
    <w:tmpl w:val="602004F6"/>
    <w:lvl w:ilvl="0">
      <w:start w:val="1"/>
      <w:numFmt w:val="decimal"/>
      <w:lvlText w:val="%1."/>
      <w:lvlJc w:val="left"/>
      <w:pPr>
        <w:ind w:left="540" w:hanging="420"/>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31" w15:restartNumberingAfterBreak="0">
    <w:nsid w:val="7074535A"/>
    <w:multiLevelType w:val="multilevel"/>
    <w:tmpl w:val="0D888DCC"/>
    <w:lvl w:ilvl="0">
      <w:start w:val="1"/>
      <w:numFmt w:val="decimal"/>
      <w:pStyle w:val="1"/>
      <w:lvlText w:val="%1 "/>
      <w:lvlJc w:val="left"/>
      <w:pPr>
        <w:ind w:left="170" w:hanging="170"/>
      </w:pPr>
      <w:rPr>
        <w:rFonts w:hint="eastAsia"/>
      </w:rPr>
    </w:lvl>
    <w:lvl w:ilvl="1">
      <w:start w:val="1"/>
      <w:numFmt w:val="decimal"/>
      <w:pStyle w:val="2"/>
      <w:lvlText w:val="%1.%2 "/>
      <w:lvlJc w:val="left"/>
      <w:pPr>
        <w:ind w:left="340" w:hanging="170"/>
      </w:pPr>
      <w:rPr>
        <w:rFonts w:hint="eastAsia"/>
      </w:rPr>
    </w:lvl>
    <w:lvl w:ilvl="2">
      <w:start w:val="1"/>
      <w:numFmt w:val="decimal"/>
      <w:pStyle w:val="3"/>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abstractNum w:abstractNumId="32" w15:restartNumberingAfterBreak="0">
    <w:nsid w:val="72B26459"/>
    <w:multiLevelType w:val="multilevel"/>
    <w:tmpl w:val="0AC222A4"/>
    <w:lvl w:ilvl="0">
      <w:start w:val="1"/>
      <w:numFmt w:val="decimal"/>
      <w:pStyle w:val="10"/>
      <w:lvlText w:val="%1)"/>
      <w:lvlJc w:val="left"/>
      <w:pPr>
        <w:ind w:left="986" w:hanging="420"/>
      </w:pPr>
      <w:rPr>
        <w:rFonts w:hint="eastAsia"/>
      </w:rPr>
    </w:lvl>
    <w:lvl w:ilvl="1">
      <w:start w:val="1"/>
      <w:numFmt w:val="aiueoFullWidth"/>
      <w:lvlText w:val="(%2)"/>
      <w:lvlJc w:val="left"/>
      <w:pPr>
        <w:ind w:left="1406" w:hanging="420"/>
      </w:pPr>
      <w:rPr>
        <w:rFonts w:hint="eastAsia"/>
      </w:rPr>
    </w:lvl>
    <w:lvl w:ilvl="2">
      <w:start w:val="1"/>
      <w:numFmt w:val="decimalEnclosedCircle"/>
      <w:lvlText w:val="%3"/>
      <w:lvlJc w:val="left"/>
      <w:pPr>
        <w:ind w:left="1826" w:hanging="420"/>
      </w:pPr>
      <w:rPr>
        <w:rFonts w:hint="eastAsia"/>
      </w:rPr>
    </w:lvl>
    <w:lvl w:ilvl="3">
      <w:start w:val="1"/>
      <w:numFmt w:val="none"/>
      <w:lvlRestart w:val="0"/>
      <w:lvlText w:val="1)"/>
      <w:lvlJc w:val="left"/>
      <w:pPr>
        <w:ind w:left="2246" w:hanging="420"/>
      </w:pPr>
      <w:rPr>
        <w:rFonts w:hint="eastAsia"/>
      </w:rPr>
    </w:lvl>
    <w:lvl w:ilvl="4">
      <w:start w:val="1"/>
      <w:numFmt w:val="aiueoFullWidth"/>
      <w:lvlText w:val="(%5)"/>
      <w:lvlJc w:val="left"/>
      <w:pPr>
        <w:ind w:left="2666" w:hanging="420"/>
      </w:pPr>
      <w:rPr>
        <w:rFonts w:hint="eastAsia"/>
      </w:rPr>
    </w:lvl>
    <w:lvl w:ilvl="5">
      <w:start w:val="1"/>
      <w:numFmt w:val="decimalEnclosedCircle"/>
      <w:lvlText w:val="%6"/>
      <w:lvlJc w:val="left"/>
      <w:pPr>
        <w:ind w:left="3086" w:hanging="420"/>
      </w:pPr>
      <w:rPr>
        <w:rFonts w:hint="eastAsia"/>
      </w:rPr>
    </w:lvl>
    <w:lvl w:ilvl="6">
      <w:start w:val="1"/>
      <w:numFmt w:val="decimal"/>
      <w:lvlText w:val="%7."/>
      <w:lvlJc w:val="left"/>
      <w:pPr>
        <w:ind w:left="3506" w:hanging="420"/>
      </w:pPr>
      <w:rPr>
        <w:rFonts w:hint="eastAsia"/>
      </w:rPr>
    </w:lvl>
    <w:lvl w:ilvl="7">
      <w:start w:val="1"/>
      <w:numFmt w:val="aiueoFullWidth"/>
      <w:lvlText w:val="(%8)"/>
      <w:lvlJc w:val="left"/>
      <w:pPr>
        <w:ind w:left="3926" w:hanging="420"/>
      </w:pPr>
      <w:rPr>
        <w:rFonts w:hint="eastAsia"/>
      </w:rPr>
    </w:lvl>
    <w:lvl w:ilvl="8">
      <w:start w:val="1"/>
      <w:numFmt w:val="decimalEnclosedCircle"/>
      <w:lvlText w:val="%9"/>
      <w:lvlJc w:val="left"/>
      <w:pPr>
        <w:ind w:left="4346" w:hanging="420"/>
      </w:pPr>
      <w:rPr>
        <w:rFonts w:hint="eastAsia"/>
      </w:rPr>
    </w:lvl>
  </w:abstractNum>
  <w:abstractNum w:abstractNumId="33" w15:restartNumberingAfterBreak="0">
    <w:nsid w:val="74745424"/>
    <w:multiLevelType w:val="hybridMultilevel"/>
    <w:tmpl w:val="5A644AD4"/>
    <w:lvl w:ilvl="0" w:tplc="616CED2C">
      <w:numFmt w:val="bullet"/>
      <w:lvlText w:val="・"/>
      <w:lvlJc w:val="left"/>
      <w:pPr>
        <w:ind w:left="1027" w:hanging="360"/>
      </w:pPr>
      <w:rPr>
        <w:rFonts w:ascii="ＭＳ ゴシック" w:eastAsia="ＭＳ ゴシック" w:hAnsi="ＭＳ ゴシック" w:cs="游明朝" w:hint="eastAsia"/>
      </w:rPr>
    </w:lvl>
    <w:lvl w:ilvl="1" w:tplc="0409000B" w:tentative="1">
      <w:start w:val="1"/>
      <w:numFmt w:val="bullet"/>
      <w:lvlText w:val=""/>
      <w:lvlJc w:val="left"/>
      <w:pPr>
        <w:ind w:left="1507" w:hanging="420"/>
      </w:pPr>
      <w:rPr>
        <w:rFonts w:ascii="Wingdings" w:hAnsi="Wingdings" w:hint="default"/>
      </w:rPr>
    </w:lvl>
    <w:lvl w:ilvl="2" w:tplc="0409000D" w:tentative="1">
      <w:start w:val="1"/>
      <w:numFmt w:val="bullet"/>
      <w:lvlText w:val=""/>
      <w:lvlJc w:val="left"/>
      <w:pPr>
        <w:ind w:left="1927" w:hanging="420"/>
      </w:pPr>
      <w:rPr>
        <w:rFonts w:ascii="Wingdings" w:hAnsi="Wingdings" w:hint="default"/>
      </w:rPr>
    </w:lvl>
    <w:lvl w:ilvl="3" w:tplc="04090001" w:tentative="1">
      <w:start w:val="1"/>
      <w:numFmt w:val="bullet"/>
      <w:lvlText w:val=""/>
      <w:lvlJc w:val="left"/>
      <w:pPr>
        <w:ind w:left="2347" w:hanging="420"/>
      </w:pPr>
      <w:rPr>
        <w:rFonts w:ascii="Wingdings" w:hAnsi="Wingdings" w:hint="default"/>
      </w:rPr>
    </w:lvl>
    <w:lvl w:ilvl="4" w:tplc="0409000B" w:tentative="1">
      <w:start w:val="1"/>
      <w:numFmt w:val="bullet"/>
      <w:lvlText w:val=""/>
      <w:lvlJc w:val="left"/>
      <w:pPr>
        <w:ind w:left="2767" w:hanging="420"/>
      </w:pPr>
      <w:rPr>
        <w:rFonts w:ascii="Wingdings" w:hAnsi="Wingdings" w:hint="default"/>
      </w:rPr>
    </w:lvl>
    <w:lvl w:ilvl="5" w:tplc="0409000D" w:tentative="1">
      <w:start w:val="1"/>
      <w:numFmt w:val="bullet"/>
      <w:lvlText w:val=""/>
      <w:lvlJc w:val="left"/>
      <w:pPr>
        <w:ind w:left="3187" w:hanging="420"/>
      </w:pPr>
      <w:rPr>
        <w:rFonts w:ascii="Wingdings" w:hAnsi="Wingdings" w:hint="default"/>
      </w:rPr>
    </w:lvl>
    <w:lvl w:ilvl="6" w:tplc="04090001" w:tentative="1">
      <w:start w:val="1"/>
      <w:numFmt w:val="bullet"/>
      <w:lvlText w:val=""/>
      <w:lvlJc w:val="left"/>
      <w:pPr>
        <w:ind w:left="3607" w:hanging="420"/>
      </w:pPr>
      <w:rPr>
        <w:rFonts w:ascii="Wingdings" w:hAnsi="Wingdings" w:hint="default"/>
      </w:rPr>
    </w:lvl>
    <w:lvl w:ilvl="7" w:tplc="0409000B" w:tentative="1">
      <w:start w:val="1"/>
      <w:numFmt w:val="bullet"/>
      <w:lvlText w:val=""/>
      <w:lvlJc w:val="left"/>
      <w:pPr>
        <w:ind w:left="4027" w:hanging="420"/>
      </w:pPr>
      <w:rPr>
        <w:rFonts w:ascii="Wingdings" w:hAnsi="Wingdings" w:hint="default"/>
      </w:rPr>
    </w:lvl>
    <w:lvl w:ilvl="8" w:tplc="0409000D" w:tentative="1">
      <w:start w:val="1"/>
      <w:numFmt w:val="bullet"/>
      <w:lvlText w:val=""/>
      <w:lvlJc w:val="left"/>
      <w:pPr>
        <w:ind w:left="4447" w:hanging="420"/>
      </w:pPr>
      <w:rPr>
        <w:rFonts w:ascii="Wingdings" w:hAnsi="Wingdings" w:hint="default"/>
      </w:rPr>
    </w:lvl>
  </w:abstractNum>
  <w:abstractNum w:abstractNumId="34" w15:restartNumberingAfterBreak="0">
    <w:nsid w:val="79CA11FF"/>
    <w:multiLevelType w:val="multilevel"/>
    <w:tmpl w:val="5E648B94"/>
    <w:lvl w:ilvl="0">
      <w:start w:val="1"/>
      <w:numFmt w:val="decimal"/>
      <w:lvlText w:val="%1)"/>
      <w:lvlJc w:val="left"/>
      <w:pPr>
        <w:ind w:left="420" w:hanging="420"/>
      </w:pPr>
      <w:rPr>
        <w:rFonts w:hint="eastAsia"/>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35" w15:restartNumberingAfterBreak="0">
    <w:nsid w:val="7BA77FC9"/>
    <w:multiLevelType w:val="hybridMultilevel"/>
    <w:tmpl w:val="FFFFFFFF"/>
    <w:lvl w:ilvl="0" w:tplc="1BF60A62">
      <w:start w:val="1"/>
      <w:numFmt w:val="bullet"/>
      <w:lvlText w:val=""/>
      <w:lvlJc w:val="left"/>
      <w:pPr>
        <w:ind w:left="720" w:hanging="360"/>
      </w:pPr>
      <w:rPr>
        <w:rFonts w:ascii="Symbol" w:hAnsi="Symbol" w:hint="default"/>
      </w:rPr>
    </w:lvl>
    <w:lvl w:ilvl="1" w:tplc="D68C739C">
      <w:start w:val="1"/>
      <w:numFmt w:val="bullet"/>
      <w:lvlText w:val="o"/>
      <w:lvlJc w:val="left"/>
      <w:pPr>
        <w:ind w:left="1440" w:hanging="360"/>
      </w:pPr>
      <w:rPr>
        <w:rFonts w:ascii="Courier New" w:hAnsi="Courier New" w:hint="default"/>
      </w:rPr>
    </w:lvl>
    <w:lvl w:ilvl="2" w:tplc="84D42D44">
      <w:start w:val="1"/>
      <w:numFmt w:val="bullet"/>
      <w:lvlText w:val=""/>
      <w:lvlJc w:val="left"/>
      <w:pPr>
        <w:ind w:left="2160" w:hanging="360"/>
      </w:pPr>
      <w:rPr>
        <w:rFonts w:ascii="Wingdings" w:hAnsi="Wingdings" w:hint="default"/>
      </w:rPr>
    </w:lvl>
    <w:lvl w:ilvl="3" w:tplc="D03C033A">
      <w:start w:val="1"/>
      <w:numFmt w:val="bullet"/>
      <w:lvlText w:val=""/>
      <w:lvlJc w:val="left"/>
      <w:pPr>
        <w:ind w:left="2880" w:hanging="360"/>
      </w:pPr>
      <w:rPr>
        <w:rFonts w:ascii="Symbol" w:hAnsi="Symbol" w:hint="default"/>
      </w:rPr>
    </w:lvl>
    <w:lvl w:ilvl="4" w:tplc="1E6692CA">
      <w:start w:val="1"/>
      <w:numFmt w:val="bullet"/>
      <w:lvlText w:val="o"/>
      <w:lvlJc w:val="left"/>
      <w:pPr>
        <w:ind w:left="3600" w:hanging="360"/>
      </w:pPr>
      <w:rPr>
        <w:rFonts w:ascii="Courier New" w:hAnsi="Courier New" w:hint="default"/>
      </w:rPr>
    </w:lvl>
    <w:lvl w:ilvl="5" w:tplc="B3F0A374">
      <w:start w:val="1"/>
      <w:numFmt w:val="bullet"/>
      <w:lvlText w:val=""/>
      <w:lvlJc w:val="left"/>
      <w:pPr>
        <w:ind w:left="4320" w:hanging="360"/>
      </w:pPr>
      <w:rPr>
        <w:rFonts w:ascii="Wingdings" w:hAnsi="Wingdings" w:hint="default"/>
      </w:rPr>
    </w:lvl>
    <w:lvl w:ilvl="6" w:tplc="27F8DC16">
      <w:start w:val="1"/>
      <w:numFmt w:val="bullet"/>
      <w:lvlText w:val=""/>
      <w:lvlJc w:val="left"/>
      <w:pPr>
        <w:ind w:left="5040" w:hanging="360"/>
      </w:pPr>
      <w:rPr>
        <w:rFonts w:ascii="Symbol" w:hAnsi="Symbol" w:hint="default"/>
      </w:rPr>
    </w:lvl>
    <w:lvl w:ilvl="7" w:tplc="DA965CB4">
      <w:start w:val="1"/>
      <w:numFmt w:val="bullet"/>
      <w:lvlText w:val="o"/>
      <w:lvlJc w:val="left"/>
      <w:pPr>
        <w:ind w:left="5760" w:hanging="360"/>
      </w:pPr>
      <w:rPr>
        <w:rFonts w:ascii="Courier New" w:hAnsi="Courier New" w:hint="default"/>
      </w:rPr>
    </w:lvl>
    <w:lvl w:ilvl="8" w:tplc="BF7CA0F6">
      <w:start w:val="1"/>
      <w:numFmt w:val="bullet"/>
      <w:lvlText w:val=""/>
      <w:lvlJc w:val="left"/>
      <w:pPr>
        <w:ind w:left="6480" w:hanging="360"/>
      </w:pPr>
      <w:rPr>
        <w:rFonts w:ascii="Wingdings" w:hAnsi="Wingdings" w:hint="default"/>
      </w:rPr>
    </w:lvl>
  </w:abstractNum>
  <w:num w:numId="1">
    <w:abstractNumId w:val="0"/>
  </w:num>
  <w:num w:numId="2">
    <w:abstractNumId w:val="35"/>
  </w:num>
  <w:num w:numId="3">
    <w:abstractNumId w:val="6"/>
  </w:num>
  <w:num w:numId="4">
    <w:abstractNumId w:val="24"/>
  </w:num>
  <w:num w:numId="5">
    <w:abstractNumId w:val="17"/>
  </w:num>
  <w:num w:numId="6">
    <w:abstractNumId w:val="15"/>
  </w:num>
  <w:num w:numId="7">
    <w:abstractNumId w:val="18"/>
  </w:num>
  <w:num w:numId="8">
    <w:abstractNumId w:val="21"/>
  </w:num>
  <w:num w:numId="9">
    <w:abstractNumId w:val="1"/>
  </w:num>
  <w:num w:numId="10">
    <w:abstractNumId w:val="30"/>
  </w:num>
  <w:num w:numId="11">
    <w:abstractNumId w:val="29"/>
  </w:num>
  <w:num w:numId="12">
    <w:abstractNumId w:val="4"/>
  </w:num>
  <w:num w:numId="13">
    <w:abstractNumId w:val="22"/>
  </w:num>
  <w:num w:numId="14">
    <w:abstractNumId w:val="8"/>
  </w:num>
  <w:num w:numId="15">
    <w:abstractNumId w:val="11"/>
  </w:num>
  <w:num w:numId="16">
    <w:abstractNumId w:val="9"/>
  </w:num>
  <w:num w:numId="17">
    <w:abstractNumId w:val="2"/>
  </w:num>
  <w:num w:numId="18">
    <w:abstractNumId w:val="27"/>
  </w:num>
  <w:num w:numId="19">
    <w:abstractNumId w:val="13"/>
  </w:num>
  <w:num w:numId="20">
    <w:abstractNumId w:val="26"/>
  </w:num>
  <w:num w:numId="21">
    <w:abstractNumId w:val="23"/>
  </w:num>
  <w:num w:numId="22">
    <w:abstractNumId w:val="25"/>
  </w:num>
  <w:num w:numId="23">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4">
    <w:abstractNumId w:val="25"/>
    <w:lvlOverride w:ilvl="0">
      <w:lvl w:ilvl="0">
        <w:start w:val="1"/>
        <w:numFmt w:val="decimal"/>
        <w:lvlText w:val="%1)"/>
        <w:lvlJc w:val="left"/>
        <w:pPr>
          <w:ind w:left="930" w:hanging="420"/>
        </w:pPr>
        <w:rPr>
          <w:rFonts w:hint="eastAsia"/>
        </w:rPr>
      </w:lvl>
    </w:lvlOverride>
    <w:lvlOverride w:ilvl="1">
      <w:lvl w:ilvl="1">
        <w:start w:val="1"/>
        <w:numFmt w:val="aiueoFullWidth"/>
        <w:lvlText w:val="(%2)"/>
        <w:lvlJc w:val="left"/>
        <w:pPr>
          <w:ind w:left="1350" w:hanging="420"/>
        </w:pPr>
        <w:rPr>
          <w:rFonts w:hint="eastAsia"/>
        </w:rPr>
      </w:lvl>
    </w:lvlOverride>
    <w:lvlOverride w:ilvl="2">
      <w:lvl w:ilvl="2">
        <w:start w:val="1"/>
        <w:numFmt w:val="decimalEnclosedCircle"/>
        <w:lvlText w:val="%3"/>
        <w:lvlJc w:val="left"/>
        <w:pPr>
          <w:ind w:left="1770" w:hanging="420"/>
        </w:pPr>
        <w:rPr>
          <w:rFonts w:hint="eastAsia"/>
        </w:rPr>
      </w:lvl>
    </w:lvlOverride>
    <w:lvlOverride w:ilvl="3">
      <w:lvl w:ilvl="3">
        <w:start w:val="1"/>
        <w:numFmt w:val="decimal"/>
        <w:lvlRestart w:val="0"/>
        <w:lvlText w:val="%4)"/>
        <w:lvlJc w:val="left"/>
        <w:pPr>
          <w:ind w:left="2190" w:hanging="420"/>
        </w:pPr>
        <w:rPr>
          <w:rFonts w:hint="eastAsia"/>
        </w:rPr>
      </w:lvl>
    </w:lvlOverride>
    <w:lvlOverride w:ilvl="4">
      <w:lvl w:ilvl="4">
        <w:start w:val="1"/>
        <w:numFmt w:val="aiueoFullWidth"/>
        <w:lvlText w:val="(%5)"/>
        <w:lvlJc w:val="left"/>
        <w:pPr>
          <w:ind w:left="2610" w:hanging="420"/>
        </w:pPr>
        <w:rPr>
          <w:rFonts w:hint="eastAsia"/>
        </w:rPr>
      </w:lvl>
    </w:lvlOverride>
    <w:lvlOverride w:ilvl="5">
      <w:lvl w:ilvl="5">
        <w:start w:val="1"/>
        <w:numFmt w:val="decimalEnclosedCircle"/>
        <w:lvlText w:val="%6"/>
        <w:lvlJc w:val="left"/>
        <w:pPr>
          <w:ind w:left="3030" w:hanging="420"/>
        </w:pPr>
        <w:rPr>
          <w:rFonts w:hint="eastAsia"/>
        </w:rPr>
      </w:lvl>
    </w:lvlOverride>
    <w:lvlOverride w:ilvl="6">
      <w:lvl w:ilvl="6">
        <w:start w:val="1"/>
        <w:numFmt w:val="decimal"/>
        <w:lvlText w:val="%7."/>
        <w:lvlJc w:val="left"/>
        <w:pPr>
          <w:ind w:left="3450" w:hanging="420"/>
        </w:pPr>
        <w:rPr>
          <w:rFonts w:hint="eastAsia"/>
        </w:rPr>
      </w:lvl>
    </w:lvlOverride>
    <w:lvlOverride w:ilvl="7">
      <w:lvl w:ilvl="7">
        <w:start w:val="1"/>
        <w:numFmt w:val="aiueoFullWidth"/>
        <w:lvlText w:val="(%8)"/>
        <w:lvlJc w:val="left"/>
        <w:pPr>
          <w:ind w:left="3870" w:hanging="420"/>
        </w:pPr>
        <w:rPr>
          <w:rFonts w:hint="eastAsia"/>
        </w:rPr>
      </w:lvl>
    </w:lvlOverride>
    <w:lvlOverride w:ilvl="8">
      <w:lvl w:ilvl="8">
        <w:start w:val="1"/>
        <w:numFmt w:val="decimalEnclosedCircle"/>
        <w:lvlText w:val="%9"/>
        <w:lvlJc w:val="left"/>
        <w:pPr>
          <w:ind w:left="4290" w:hanging="420"/>
        </w:pPr>
        <w:rPr>
          <w:rFonts w:hint="eastAsia"/>
        </w:rPr>
      </w:lvl>
    </w:lvlOverride>
  </w:num>
  <w:num w:numId="25">
    <w:abstractNumId w:val="12"/>
  </w:num>
  <w:num w:numId="26">
    <w:abstractNumId w:val="34"/>
  </w:num>
  <w:num w:numId="27">
    <w:abstractNumId w:val="34"/>
    <w:lvlOverride w:ilvl="0">
      <w:lvl w:ilvl="0">
        <w:start w:val="1"/>
        <w:numFmt w:val="decimal"/>
        <w:lvlText w:val="%1)"/>
        <w:lvlJc w:val="left"/>
        <w:pPr>
          <w:ind w:left="420" w:hanging="420"/>
        </w:pPr>
        <w:rPr>
          <w:rFonts w:hint="eastAsia"/>
        </w:rPr>
      </w:lvl>
    </w:lvlOverride>
    <w:lvlOverride w:ilvl="1">
      <w:lvl w:ilvl="1">
        <w:start w:val="1"/>
        <w:numFmt w:val="aiueoFullWidth"/>
        <w:lvlText w:val="(%2)"/>
        <w:lvlJc w:val="left"/>
        <w:pPr>
          <w:ind w:left="840" w:hanging="420"/>
        </w:pPr>
        <w:rPr>
          <w:rFonts w:hint="eastAsia"/>
        </w:rPr>
      </w:lvl>
    </w:lvlOverride>
    <w:lvlOverride w:ilvl="2">
      <w:lvl w:ilvl="2">
        <w:start w:val="1"/>
        <w:numFmt w:val="decimalEnclosedCircle"/>
        <w:lvlText w:val="%3"/>
        <w:lvlJc w:val="left"/>
        <w:pPr>
          <w:ind w:left="1260" w:hanging="420"/>
        </w:pPr>
        <w:rPr>
          <w:rFonts w:hint="eastAsia"/>
        </w:rPr>
      </w:lvl>
    </w:lvlOverride>
    <w:lvlOverride w:ilvl="3">
      <w:lvl w:ilvl="3">
        <w:start w:val="1"/>
        <w:numFmt w:val="decimal"/>
        <w:lvlRestart w:val="0"/>
        <w:lvlText w:val="%4)"/>
        <w:lvlJc w:val="left"/>
        <w:pPr>
          <w:ind w:left="1680" w:hanging="420"/>
        </w:pPr>
        <w:rPr>
          <w:rFonts w:hint="eastAsia"/>
        </w:rPr>
      </w:lvl>
    </w:lvlOverride>
    <w:lvlOverride w:ilvl="4">
      <w:lvl w:ilvl="4">
        <w:start w:val="1"/>
        <w:numFmt w:val="aiueoFullWidth"/>
        <w:lvlText w:val="(%5)"/>
        <w:lvlJc w:val="left"/>
        <w:pPr>
          <w:ind w:left="2100" w:hanging="420"/>
        </w:pPr>
        <w:rPr>
          <w:rFonts w:hint="eastAsia"/>
        </w:rPr>
      </w:lvl>
    </w:lvlOverride>
    <w:lvlOverride w:ilvl="5">
      <w:lvl w:ilvl="5">
        <w:start w:val="1"/>
        <w:numFmt w:val="decimalEnclosedCircle"/>
        <w:lvlText w:val="%6"/>
        <w:lvlJc w:val="left"/>
        <w:pPr>
          <w:ind w:left="2520" w:hanging="420"/>
        </w:pPr>
        <w:rPr>
          <w:rFonts w:hint="eastAsia"/>
        </w:rPr>
      </w:lvl>
    </w:lvlOverride>
    <w:lvlOverride w:ilvl="6">
      <w:lvl w:ilvl="6">
        <w:start w:val="1"/>
        <w:numFmt w:val="decimal"/>
        <w:lvlText w:val="%7."/>
        <w:lvlJc w:val="left"/>
        <w:pPr>
          <w:ind w:left="2940" w:hanging="420"/>
        </w:pPr>
        <w:rPr>
          <w:rFonts w:hint="eastAsia"/>
        </w:rPr>
      </w:lvl>
    </w:lvlOverride>
    <w:lvlOverride w:ilvl="7">
      <w:lvl w:ilvl="7">
        <w:start w:val="1"/>
        <w:numFmt w:val="aiueoFullWidth"/>
        <w:lvlText w:val="(%8)"/>
        <w:lvlJc w:val="left"/>
        <w:pPr>
          <w:ind w:left="3360" w:hanging="420"/>
        </w:pPr>
        <w:rPr>
          <w:rFonts w:hint="eastAsia"/>
        </w:rPr>
      </w:lvl>
    </w:lvlOverride>
    <w:lvlOverride w:ilvl="8">
      <w:lvl w:ilvl="8">
        <w:start w:val="1"/>
        <w:numFmt w:val="decimalEnclosedCircle"/>
        <w:lvlText w:val="%9"/>
        <w:lvlJc w:val="left"/>
        <w:pPr>
          <w:ind w:left="3780" w:hanging="420"/>
        </w:pPr>
        <w:rPr>
          <w:rFonts w:hint="eastAsia"/>
        </w:rPr>
      </w:lvl>
    </w:lvlOverride>
  </w:num>
  <w:num w:numId="28">
    <w:abstractNumId w:val="3"/>
  </w:num>
  <w:num w:numId="29">
    <w:abstractNumId w:val="16"/>
  </w:num>
  <w:num w:numId="30">
    <w:abstractNumId w:val="20"/>
  </w:num>
  <w:num w:numId="31">
    <w:abstractNumId w:val="32"/>
  </w:num>
  <w:num w:numId="32">
    <w:abstractNumId w:val="31"/>
  </w:num>
  <w:num w:numId="33">
    <w:abstractNumId w:val="28"/>
  </w:num>
  <w:num w:numId="34">
    <w:abstractNumId w:val="7"/>
  </w:num>
  <w:num w:numId="35">
    <w:abstractNumId w:val="14"/>
  </w:num>
  <w:num w:numId="36">
    <w:abstractNumId w:val="19"/>
  </w:num>
  <w:num w:numId="37">
    <w:abstractNumId w:val="33"/>
  </w:num>
  <w:num w:numId="38">
    <w:abstractNumId w:val="5"/>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bordersDoNotSurroundHeader/>
  <w:bordersDoNotSurroundFooter/>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F14B89E"/>
    <w:rsid w:val="00000759"/>
    <w:rsid w:val="0000627C"/>
    <w:rsid w:val="00012A59"/>
    <w:rsid w:val="00014E2B"/>
    <w:rsid w:val="00016565"/>
    <w:rsid w:val="00022472"/>
    <w:rsid w:val="000225BB"/>
    <w:rsid w:val="00026E1A"/>
    <w:rsid w:val="00027FC6"/>
    <w:rsid w:val="00034B2E"/>
    <w:rsid w:val="00046FA0"/>
    <w:rsid w:val="000505F4"/>
    <w:rsid w:val="00050959"/>
    <w:rsid w:val="0006186A"/>
    <w:rsid w:val="00061F51"/>
    <w:rsid w:val="0007746B"/>
    <w:rsid w:val="0008296D"/>
    <w:rsid w:val="000A41FD"/>
    <w:rsid w:val="000B395A"/>
    <w:rsid w:val="000C4536"/>
    <w:rsid w:val="000D0D7F"/>
    <w:rsid w:val="000D57D7"/>
    <w:rsid w:val="000E07FA"/>
    <w:rsid w:val="000E4600"/>
    <w:rsid w:val="000E49CE"/>
    <w:rsid w:val="000E503B"/>
    <w:rsid w:val="000E5D50"/>
    <w:rsid w:val="000E6BFC"/>
    <w:rsid w:val="000E70F4"/>
    <w:rsid w:val="000F308D"/>
    <w:rsid w:val="000F6D87"/>
    <w:rsid w:val="00103692"/>
    <w:rsid w:val="001042A2"/>
    <w:rsid w:val="00105360"/>
    <w:rsid w:val="001117DD"/>
    <w:rsid w:val="00113A79"/>
    <w:rsid w:val="00113AD4"/>
    <w:rsid w:val="00115FFF"/>
    <w:rsid w:val="00125956"/>
    <w:rsid w:val="001270B8"/>
    <w:rsid w:val="00130C86"/>
    <w:rsid w:val="00132AD8"/>
    <w:rsid w:val="00132F53"/>
    <w:rsid w:val="00136196"/>
    <w:rsid w:val="00140C9A"/>
    <w:rsid w:val="00141A14"/>
    <w:rsid w:val="00142819"/>
    <w:rsid w:val="001445D3"/>
    <w:rsid w:val="00146B88"/>
    <w:rsid w:val="001475BB"/>
    <w:rsid w:val="001515BE"/>
    <w:rsid w:val="0015393C"/>
    <w:rsid w:val="00154920"/>
    <w:rsid w:val="00156280"/>
    <w:rsid w:val="00156754"/>
    <w:rsid w:val="00166BF7"/>
    <w:rsid w:val="001677D8"/>
    <w:rsid w:val="00181A27"/>
    <w:rsid w:val="0018438A"/>
    <w:rsid w:val="001870B7"/>
    <w:rsid w:val="001873E8"/>
    <w:rsid w:val="00195EC3"/>
    <w:rsid w:val="001A628B"/>
    <w:rsid w:val="001A6688"/>
    <w:rsid w:val="001B4867"/>
    <w:rsid w:val="001B50D2"/>
    <w:rsid w:val="001C4B69"/>
    <w:rsid w:val="001C66F3"/>
    <w:rsid w:val="001D0D91"/>
    <w:rsid w:val="001D10CE"/>
    <w:rsid w:val="001D4293"/>
    <w:rsid w:val="001D528B"/>
    <w:rsid w:val="001D635C"/>
    <w:rsid w:val="001E2192"/>
    <w:rsid w:val="001E404D"/>
    <w:rsid w:val="001E5CFE"/>
    <w:rsid w:val="001E651A"/>
    <w:rsid w:val="001F5FE8"/>
    <w:rsid w:val="001F63FF"/>
    <w:rsid w:val="002002CA"/>
    <w:rsid w:val="00215F09"/>
    <w:rsid w:val="00221D33"/>
    <w:rsid w:val="00225748"/>
    <w:rsid w:val="00233832"/>
    <w:rsid w:val="002338B7"/>
    <w:rsid w:val="00244A32"/>
    <w:rsid w:val="002525FC"/>
    <w:rsid w:val="0026190D"/>
    <w:rsid w:val="00264A3B"/>
    <w:rsid w:val="00266B0A"/>
    <w:rsid w:val="00267225"/>
    <w:rsid w:val="00267673"/>
    <w:rsid w:val="00272E21"/>
    <w:rsid w:val="0027350B"/>
    <w:rsid w:val="00276626"/>
    <w:rsid w:val="00277710"/>
    <w:rsid w:val="0028115E"/>
    <w:rsid w:val="0028655A"/>
    <w:rsid w:val="0028756E"/>
    <w:rsid w:val="002A0D83"/>
    <w:rsid w:val="002A3B10"/>
    <w:rsid w:val="002A5EBE"/>
    <w:rsid w:val="002B73F3"/>
    <w:rsid w:val="002C0217"/>
    <w:rsid w:val="002C19A1"/>
    <w:rsid w:val="002C1CB5"/>
    <w:rsid w:val="002C48BC"/>
    <w:rsid w:val="002C5E70"/>
    <w:rsid w:val="002E359D"/>
    <w:rsid w:val="002E6843"/>
    <w:rsid w:val="002F03AA"/>
    <w:rsid w:val="0030300B"/>
    <w:rsid w:val="00303343"/>
    <w:rsid w:val="003102FA"/>
    <w:rsid w:val="003104BF"/>
    <w:rsid w:val="00316A51"/>
    <w:rsid w:val="003211F3"/>
    <w:rsid w:val="00321319"/>
    <w:rsid w:val="0032491D"/>
    <w:rsid w:val="00325942"/>
    <w:rsid w:val="00327232"/>
    <w:rsid w:val="00327E49"/>
    <w:rsid w:val="00330DBC"/>
    <w:rsid w:val="00354034"/>
    <w:rsid w:val="00354E66"/>
    <w:rsid w:val="003552DE"/>
    <w:rsid w:val="00355B09"/>
    <w:rsid w:val="00357735"/>
    <w:rsid w:val="00364191"/>
    <w:rsid w:val="00366BE9"/>
    <w:rsid w:val="00370373"/>
    <w:rsid w:val="003731AA"/>
    <w:rsid w:val="00382E7F"/>
    <w:rsid w:val="00383FC5"/>
    <w:rsid w:val="00387710"/>
    <w:rsid w:val="003908C7"/>
    <w:rsid w:val="00392B1C"/>
    <w:rsid w:val="003945D1"/>
    <w:rsid w:val="00394733"/>
    <w:rsid w:val="00396FFB"/>
    <w:rsid w:val="003A4DDD"/>
    <w:rsid w:val="003B7BBE"/>
    <w:rsid w:val="003C0C00"/>
    <w:rsid w:val="003C6F83"/>
    <w:rsid w:val="003F0243"/>
    <w:rsid w:val="003F485B"/>
    <w:rsid w:val="003F49D9"/>
    <w:rsid w:val="004009E4"/>
    <w:rsid w:val="00401CFD"/>
    <w:rsid w:val="00414898"/>
    <w:rsid w:val="00414F29"/>
    <w:rsid w:val="00415F24"/>
    <w:rsid w:val="004177B2"/>
    <w:rsid w:val="00417D56"/>
    <w:rsid w:val="004251B7"/>
    <w:rsid w:val="00426A4B"/>
    <w:rsid w:val="0043541D"/>
    <w:rsid w:val="004354DC"/>
    <w:rsid w:val="0043C166"/>
    <w:rsid w:val="00440C06"/>
    <w:rsid w:val="004415B6"/>
    <w:rsid w:val="00444B24"/>
    <w:rsid w:val="00447420"/>
    <w:rsid w:val="00456AA4"/>
    <w:rsid w:val="00466DC8"/>
    <w:rsid w:val="00467E13"/>
    <w:rsid w:val="0047369A"/>
    <w:rsid w:val="00477E9D"/>
    <w:rsid w:val="00481BEF"/>
    <w:rsid w:val="0048326F"/>
    <w:rsid w:val="00494534"/>
    <w:rsid w:val="00495895"/>
    <w:rsid w:val="00496A01"/>
    <w:rsid w:val="004A108B"/>
    <w:rsid w:val="004A6F61"/>
    <w:rsid w:val="004A7026"/>
    <w:rsid w:val="004B71EE"/>
    <w:rsid w:val="004C066C"/>
    <w:rsid w:val="004C23CC"/>
    <w:rsid w:val="004D3D94"/>
    <w:rsid w:val="004D75FF"/>
    <w:rsid w:val="004E0A05"/>
    <w:rsid w:val="004F2316"/>
    <w:rsid w:val="004F349F"/>
    <w:rsid w:val="00501F5D"/>
    <w:rsid w:val="00502576"/>
    <w:rsid w:val="0050495B"/>
    <w:rsid w:val="005133BD"/>
    <w:rsid w:val="00515104"/>
    <w:rsid w:val="005177AA"/>
    <w:rsid w:val="00522B35"/>
    <w:rsid w:val="005252FA"/>
    <w:rsid w:val="00527065"/>
    <w:rsid w:val="00536C43"/>
    <w:rsid w:val="0053721B"/>
    <w:rsid w:val="00541470"/>
    <w:rsid w:val="005443F1"/>
    <w:rsid w:val="00545A28"/>
    <w:rsid w:val="0054B2A6"/>
    <w:rsid w:val="005532E8"/>
    <w:rsid w:val="00553AB5"/>
    <w:rsid w:val="00555543"/>
    <w:rsid w:val="005646CF"/>
    <w:rsid w:val="0057154C"/>
    <w:rsid w:val="00582E5B"/>
    <w:rsid w:val="00582F2D"/>
    <w:rsid w:val="00585FD3"/>
    <w:rsid w:val="00587C3A"/>
    <w:rsid w:val="005A2E14"/>
    <w:rsid w:val="005A6865"/>
    <w:rsid w:val="005B3463"/>
    <w:rsid w:val="005C1D21"/>
    <w:rsid w:val="005C5161"/>
    <w:rsid w:val="005D19B0"/>
    <w:rsid w:val="005D2E15"/>
    <w:rsid w:val="005D672A"/>
    <w:rsid w:val="005E41DD"/>
    <w:rsid w:val="005E55E0"/>
    <w:rsid w:val="005E6F59"/>
    <w:rsid w:val="005E7380"/>
    <w:rsid w:val="005F1D68"/>
    <w:rsid w:val="005F224C"/>
    <w:rsid w:val="00600913"/>
    <w:rsid w:val="006032D8"/>
    <w:rsid w:val="0060447C"/>
    <w:rsid w:val="00604B49"/>
    <w:rsid w:val="00604E86"/>
    <w:rsid w:val="0060724D"/>
    <w:rsid w:val="00607700"/>
    <w:rsid w:val="0061165E"/>
    <w:rsid w:val="00614476"/>
    <w:rsid w:val="006146C8"/>
    <w:rsid w:val="00616E07"/>
    <w:rsid w:val="00625102"/>
    <w:rsid w:val="0062511B"/>
    <w:rsid w:val="00625A49"/>
    <w:rsid w:val="0062743F"/>
    <w:rsid w:val="00634431"/>
    <w:rsid w:val="00646701"/>
    <w:rsid w:val="00654D7E"/>
    <w:rsid w:val="006640CF"/>
    <w:rsid w:val="00667F03"/>
    <w:rsid w:val="00671E80"/>
    <w:rsid w:val="006756B9"/>
    <w:rsid w:val="006771BC"/>
    <w:rsid w:val="00686D4B"/>
    <w:rsid w:val="00693891"/>
    <w:rsid w:val="0069657B"/>
    <w:rsid w:val="006978D7"/>
    <w:rsid w:val="006A1EFE"/>
    <w:rsid w:val="006A5970"/>
    <w:rsid w:val="006B07AD"/>
    <w:rsid w:val="006B1604"/>
    <w:rsid w:val="006B1EC9"/>
    <w:rsid w:val="006B29B2"/>
    <w:rsid w:val="006B5FC6"/>
    <w:rsid w:val="006C62D2"/>
    <w:rsid w:val="006D2A5F"/>
    <w:rsid w:val="006D75B2"/>
    <w:rsid w:val="006E2B35"/>
    <w:rsid w:val="006E4421"/>
    <w:rsid w:val="006F665F"/>
    <w:rsid w:val="007022CF"/>
    <w:rsid w:val="00707B2D"/>
    <w:rsid w:val="007101FF"/>
    <w:rsid w:val="00712A44"/>
    <w:rsid w:val="007138E2"/>
    <w:rsid w:val="00737DBA"/>
    <w:rsid w:val="00740F1D"/>
    <w:rsid w:val="00745BB2"/>
    <w:rsid w:val="00745C9C"/>
    <w:rsid w:val="00756321"/>
    <w:rsid w:val="0076246D"/>
    <w:rsid w:val="00767B6A"/>
    <w:rsid w:val="00771ECD"/>
    <w:rsid w:val="00774E1C"/>
    <w:rsid w:val="00781DE7"/>
    <w:rsid w:val="007B01D5"/>
    <w:rsid w:val="007B372E"/>
    <w:rsid w:val="007B6EB6"/>
    <w:rsid w:val="007C12C9"/>
    <w:rsid w:val="007C2067"/>
    <w:rsid w:val="007C547F"/>
    <w:rsid w:val="007C5A85"/>
    <w:rsid w:val="007C7686"/>
    <w:rsid w:val="007D1EFF"/>
    <w:rsid w:val="007D6C7B"/>
    <w:rsid w:val="007E52CD"/>
    <w:rsid w:val="007F1DE2"/>
    <w:rsid w:val="00800221"/>
    <w:rsid w:val="00804510"/>
    <w:rsid w:val="008063D4"/>
    <w:rsid w:val="00815C8B"/>
    <w:rsid w:val="00816639"/>
    <w:rsid w:val="00817A2D"/>
    <w:rsid w:val="00820BDE"/>
    <w:rsid w:val="00820F8B"/>
    <w:rsid w:val="00835262"/>
    <w:rsid w:val="00837984"/>
    <w:rsid w:val="00846DE3"/>
    <w:rsid w:val="008524A0"/>
    <w:rsid w:val="00855E98"/>
    <w:rsid w:val="00862D9A"/>
    <w:rsid w:val="00872C49"/>
    <w:rsid w:val="00872CF0"/>
    <w:rsid w:val="008758B0"/>
    <w:rsid w:val="008819CF"/>
    <w:rsid w:val="008831D7"/>
    <w:rsid w:val="00886CAF"/>
    <w:rsid w:val="0088790A"/>
    <w:rsid w:val="00890C7E"/>
    <w:rsid w:val="008918EE"/>
    <w:rsid w:val="0089745E"/>
    <w:rsid w:val="008A00B2"/>
    <w:rsid w:val="008A4922"/>
    <w:rsid w:val="008A537D"/>
    <w:rsid w:val="008A5B2C"/>
    <w:rsid w:val="008A76A9"/>
    <w:rsid w:val="008A7F55"/>
    <w:rsid w:val="008B1931"/>
    <w:rsid w:val="008B30DA"/>
    <w:rsid w:val="008B7D58"/>
    <w:rsid w:val="008C4720"/>
    <w:rsid w:val="008C7ADF"/>
    <w:rsid w:val="008D0735"/>
    <w:rsid w:val="008D4306"/>
    <w:rsid w:val="008D4BC2"/>
    <w:rsid w:val="008D55DA"/>
    <w:rsid w:val="008E3B63"/>
    <w:rsid w:val="008F06E3"/>
    <w:rsid w:val="008F3A62"/>
    <w:rsid w:val="008F51CB"/>
    <w:rsid w:val="008F53B2"/>
    <w:rsid w:val="00906C98"/>
    <w:rsid w:val="00911488"/>
    <w:rsid w:val="009207EA"/>
    <w:rsid w:val="00920968"/>
    <w:rsid w:val="0093186C"/>
    <w:rsid w:val="00955C5B"/>
    <w:rsid w:val="00960F52"/>
    <w:rsid w:val="00961204"/>
    <w:rsid w:val="00964C85"/>
    <w:rsid w:val="00967747"/>
    <w:rsid w:val="0097052D"/>
    <w:rsid w:val="00970DF4"/>
    <w:rsid w:val="009737D1"/>
    <w:rsid w:val="00981DB0"/>
    <w:rsid w:val="00992712"/>
    <w:rsid w:val="00996B69"/>
    <w:rsid w:val="009A0497"/>
    <w:rsid w:val="009A3071"/>
    <w:rsid w:val="009A598A"/>
    <w:rsid w:val="009B0E30"/>
    <w:rsid w:val="009B62CC"/>
    <w:rsid w:val="009B7161"/>
    <w:rsid w:val="009C1015"/>
    <w:rsid w:val="009C28C4"/>
    <w:rsid w:val="009C5039"/>
    <w:rsid w:val="009C5495"/>
    <w:rsid w:val="009C69E8"/>
    <w:rsid w:val="009D337E"/>
    <w:rsid w:val="009D4BBF"/>
    <w:rsid w:val="009D54A1"/>
    <w:rsid w:val="009D5698"/>
    <w:rsid w:val="009D7123"/>
    <w:rsid w:val="009E0DA5"/>
    <w:rsid w:val="009E79ED"/>
    <w:rsid w:val="009F1E60"/>
    <w:rsid w:val="009F303B"/>
    <w:rsid w:val="009F69B4"/>
    <w:rsid w:val="00A00EFA"/>
    <w:rsid w:val="00A03CE1"/>
    <w:rsid w:val="00A100DB"/>
    <w:rsid w:val="00A1203F"/>
    <w:rsid w:val="00A20968"/>
    <w:rsid w:val="00A24396"/>
    <w:rsid w:val="00A313E1"/>
    <w:rsid w:val="00A462D3"/>
    <w:rsid w:val="00A5222C"/>
    <w:rsid w:val="00A57025"/>
    <w:rsid w:val="00A645AA"/>
    <w:rsid w:val="00A67408"/>
    <w:rsid w:val="00A761DE"/>
    <w:rsid w:val="00A77684"/>
    <w:rsid w:val="00A82974"/>
    <w:rsid w:val="00A83DCB"/>
    <w:rsid w:val="00A8497A"/>
    <w:rsid w:val="00A84E5B"/>
    <w:rsid w:val="00A861B6"/>
    <w:rsid w:val="00A906E3"/>
    <w:rsid w:val="00A93784"/>
    <w:rsid w:val="00A970C8"/>
    <w:rsid w:val="00AA1D73"/>
    <w:rsid w:val="00AA2345"/>
    <w:rsid w:val="00AA6908"/>
    <w:rsid w:val="00AA744E"/>
    <w:rsid w:val="00AB4A45"/>
    <w:rsid w:val="00AC1705"/>
    <w:rsid w:val="00AC1B22"/>
    <w:rsid w:val="00AD1C86"/>
    <w:rsid w:val="00AD3F11"/>
    <w:rsid w:val="00AD65D9"/>
    <w:rsid w:val="00AD6981"/>
    <w:rsid w:val="00AE0318"/>
    <w:rsid w:val="00AE39FB"/>
    <w:rsid w:val="00AF06CA"/>
    <w:rsid w:val="00AF09D8"/>
    <w:rsid w:val="00AF3E06"/>
    <w:rsid w:val="00B12EDD"/>
    <w:rsid w:val="00B13249"/>
    <w:rsid w:val="00B147D8"/>
    <w:rsid w:val="00B154D5"/>
    <w:rsid w:val="00B20210"/>
    <w:rsid w:val="00B32FA7"/>
    <w:rsid w:val="00B34C59"/>
    <w:rsid w:val="00B367C1"/>
    <w:rsid w:val="00B43461"/>
    <w:rsid w:val="00B44540"/>
    <w:rsid w:val="00B4572E"/>
    <w:rsid w:val="00B52DAE"/>
    <w:rsid w:val="00B55E4D"/>
    <w:rsid w:val="00B56A82"/>
    <w:rsid w:val="00B6267F"/>
    <w:rsid w:val="00B653A6"/>
    <w:rsid w:val="00B71584"/>
    <w:rsid w:val="00B74C06"/>
    <w:rsid w:val="00B7689C"/>
    <w:rsid w:val="00B77FA1"/>
    <w:rsid w:val="00B77FB1"/>
    <w:rsid w:val="00B807AA"/>
    <w:rsid w:val="00B8524B"/>
    <w:rsid w:val="00B8582E"/>
    <w:rsid w:val="00B927C4"/>
    <w:rsid w:val="00BA53BC"/>
    <w:rsid w:val="00BA5AA2"/>
    <w:rsid w:val="00BB7EBB"/>
    <w:rsid w:val="00BC78EC"/>
    <w:rsid w:val="00BD1294"/>
    <w:rsid w:val="00BD2352"/>
    <w:rsid w:val="00BD23EB"/>
    <w:rsid w:val="00BD26AC"/>
    <w:rsid w:val="00BD41E1"/>
    <w:rsid w:val="00BD782C"/>
    <w:rsid w:val="00BE2806"/>
    <w:rsid w:val="00BF1108"/>
    <w:rsid w:val="00C00ECD"/>
    <w:rsid w:val="00C0269E"/>
    <w:rsid w:val="00C05088"/>
    <w:rsid w:val="00C06BAE"/>
    <w:rsid w:val="00C12342"/>
    <w:rsid w:val="00C124BE"/>
    <w:rsid w:val="00C311A9"/>
    <w:rsid w:val="00C36C34"/>
    <w:rsid w:val="00C42F7B"/>
    <w:rsid w:val="00C45D0B"/>
    <w:rsid w:val="00C461D8"/>
    <w:rsid w:val="00C60C3B"/>
    <w:rsid w:val="00C62732"/>
    <w:rsid w:val="00C65092"/>
    <w:rsid w:val="00C660F6"/>
    <w:rsid w:val="00C663DB"/>
    <w:rsid w:val="00C7589D"/>
    <w:rsid w:val="00C76A4B"/>
    <w:rsid w:val="00C77170"/>
    <w:rsid w:val="00C867C2"/>
    <w:rsid w:val="00C87B2A"/>
    <w:rsid w:val="00C90277"/>
    <w:rsid w:val="00C975EB"/>
    <w:rsid w:val="00C97636"/>
    <w:rsid w:val="00CA08AE"/>
    <w:rsid w:val="00CA2D46"/>
    <w:rsid w:val="00CA3D77"/>
    <w:rsid w:val="00CA5067"/>
    <w:rsid w:val="00CB0FB1"/>
    <w:rsid w:val="00CB53C1"/>
    <w:rsid w:val="00CC418B"/>
    <w:rsid w:val="00CC6880"/>
    <w:rsid w:val="00CC6DC6"/>
    <w:rsid w:val="00CD4D87"/>
    <w:rsid w:val="00CD6435"/>
    <w:rsid w:val="00CF053F"/>
    <w:rsid w:val="00CF4EC8"/>
    <w:rsid w:val="00CF6931"/>
    <w:rsid w:val="00D008D0"/>
    <w:rsid w:val="00D07238"/>
    <w:rsid w:val="00D12698"/>
    <w:rsid w:val="00D14503"/>
    <w:rsid w:val="00D14DFC"/>
    <w:rsid w:val="00D201FE"/>
    <w:rsid w:val="00D20EC9"/>
    <w:rsid w:val="00D23D14"/>
    <w:rsid w:val="00D23E71"/>
    <w:rsid w:val="00D23FC3"/>
    <w:rsid w:val="00D34612"/>
    <w:rsid w:val="00D3504D"/>
    <w:rsid w:val="00D3553B"/>
    <w:rsid w:val="00D40A7E"/>
    <w:rsid w:val="00D40EF0"/>
    <w:rsid w:val="00D4224F"/>
    <w:rsid w:val="00D5000B"/>
    <w:rsid w:val="00D52C4D"/>
    <w:rsid w:val="00D53FCD"/>
    <w:rsid w:val="00D57782"/>
    <w:rsid w:val="00D67768"/>
    <w:rsid w:val="00D70406"/>
    <w:rsid w:val="00D832DF"/>
    <w:rsid w:val="00D834F8"/>
    <w:rsid w:val="00D87390"/>
    <w:rsid w:val="00D9136F"/>
    <w:rsid w:val="00D938B8"/>
    <w:rsid w:val="00D963C4"/>
    <w:rsid w:val="00D96690"/>
    <w:rsid w:val="00D9764C"/>
    <w:rsid w:val="00D9788C"/>
    <w:rsid w:val="00DA2BC8"/>
    <w:rsid w:val="00DA4730"/>
    <w:rsid w:val="00DA6B1A"/>
    <w:rsid w:val="00DA6EEE"/>
    <w:rsid w:val="00DB0848"/>
    <w:rsid w:val="00DB3832"/>
    <w:rsid w:val="00DB6BDF"/>
    <w:rsid w:val="00DC6DA9"/>
    <w:rsid w:val="00DD042D"/>
    <w:rsid w:val="00DD0CB6"/>
    <w:rsid w:val="00DD1C35"/>
    <w:rsid w:val="00DD545F"/>
    <w:rsid w:val="00DE2258"/>
    <w:rsid w:val="00DE591E"/>
    <w:rsid w:val="00DF594A"/>
    <w:rsid w:val="00DF5B29"/>
    <w:rsid w:val="00DF6533"/>
    <w:rsid w:val="00E0697B"/>
    <w:rsid w:val="00E07B43"/>
    <w:rsid w:val="00E101B2"/>
    <w:rsid w:val="00E10524"/>
    <w:rsid w:val="00E11890"/>
    <w:rsid w:val="00E14826"/>
    <w:rsid w:val="00E15557"/>
    <w:rsid w:val="00E15F4B"/>
    <w:rsid w:val="00E16637"/>
    <w:rsid w:val="00E2592E"/>
    <w:rsid w:val="00E303ED"/>
    <w:rsid w:val="00E34288"/>
    <w:rsid w:val="00E35D30"/>
    <w:rsid w:val="00E3703D"/>
    <w:rsid w:val="00E40B7B"/>
    <w:rsid w:val="00E41197"/>
    <w:rsid w:val="00E41424"/>
    <w:rsid w:val="00E41F13"/>
    <w:rsid w:val="00E42F60"/>
    <w:rsid w:val="00E46F35"/>
    <w:rsid w:val="00E47001"/>
    <w:rsid w:val="00E55153"/>
    <w:rsid w:val="00E65DA8"/>
    <w:rsid w:val="00E675C1"/>
    <w:rsid w:val="00E723F4"/>
    <w:rsid w:val="00E7425F"/>
    <w:rsid w:val="00E75748"/>
    <w:rsid w:val="00E82C37"/>
    <w:rsid w:val="00E868B8"/>
    <w:rsid w:val="00E87828"/>
    <w:rsid w:val="00E91C2A"/>
    <w:rsid w:val="00E95568"/>
    <w:rsid w:val="00EA2F36"/>
    <w:rsid w:val="00EA4C12"/>
    <w:rsid w:val="00EB0BEB"/>
    <w:rsid w:val="00EB1BE4"/>
    <w:rsid w:val="00EB3119"/>
    <w:rsid w:val="00EB4479"/>
    <w:rsid w:val="00EC1873"/>
    <w:rsid w:val="00EC5D10"/>
    <w:rsid w:val="00EC79BF"/>
    <w:rsid w:val="00EF1D62"/>
    <w:rsid w:val="00EF4746"/>
    <w:rsid w:val="00EF554E"/>
    <w:rsid w:val="00EF60E1"/>
    <w:rsid w:val="00F03B00"/>
    <w:rsid w:val="00F03C81"/>
    <w:rsid w:val="00F04492"/>
    <w:rsid w:val="00F06C22"/>
    <w:rsid w:val="00F12068"/>
    <w:rsid w:val="00F15183"/>
    <w:rsid w:val="00F156F4"/>
    <w:rsid w:val="00F17F18"/>
    <w:rsid w:val="00F2276C"/>
    <w:rsid w:val="00F2481C"/>
    <w:rsid w:val="00F24986"/>
    <w:rsid w:val="00F311BC"/>
    <w:rsid w:val="00F31594"/>
    <w:rsid w:val="00F324C7"/>
    <w:rsid w:val="00F32EE3"/>
    <w:rsid w:val="00F37C1D"/>
    <w:rsid w:val="00F41C60"/>
    <w:rsid w:val="00F42CBF"/>
    <w:rsid w:val="00F44742"/>
    <w:rsid w:val="00F519E5"/>
    <w:rsid w:val="00F522EF"/>
    <w:rsid w:val="00F53D9A"/>
    <w:rsid w:val="00F55965"/>
    <w:rsid w:val="00F576A6"/>
    <w:rsid w:val="00F66B01"/>
    <w:rsid w:val="00F6786D"/>
    <w:rsid w:val="00F73418"/>
    <w:rsid w:val="00F73CB1"/>
    <w:rsid w:val="00F74273"/>
    <w:rsid w:val="00F75F2B"/>
    <w:rsid w:val="00F91785"/>
    <w:rsid w:val="00F91B38"/>
    <w:rsid w:val="00F95198"/>
    <w:rsid w:val="00F963D9"/>
    <w:rsid w:val="00FA124C"/>
    <w:rsid w:val="00FA61CC"/>
    <w:rsid w:val="00FB2245"/>
    <w:rsid w:val="00FC05F1"/>
    <w:rsid w:val="00FC5D25"/>
    <w:rsid w:val="00FD2036"/>
    <w:rsid w:val="00FD7705"/>
    <w:rsid w:val="00FE65F5"/>
    <w:rsid w:val="00FF540F"/>
    <w:rsid w:val="00FFB1C0"/>
    <w:rsid w:val="013841B0"/>
    <w:rsid w:val="015AFD8B"/>
    <w:rsid w:val="01E06141"/>
    <w:rsid w:val="01F59422"/>
    <w:rsid w:val="02A287D9"/>
    <w:rsid w:val="0306C81F"/>
    <w:rsid w:val="035CB9AE"/>
    <w:rsid w:val="037AF6E5"/>
    <w:rsid w:val="03AF8F9A"/>
    <w:rsid w:val="03B07D53"/>
    <w:rsid w:val="03C2107C"/>
    <w:rsid w:val="03E586ED"/>
    <w:rsid w:val="03E6D1EA"/>
    <w:rsid w:val="03EFB1EE"/>
    <w:rsid w:val="0429320D"/>
    <w:rsid w:val="04CFB4C2"/>
    <w:rsid w:val="05281A84"/>
    <w:rsid w:val="05557CAA"/>
    <w:rsid w:val="0561C15D"/>
    <w:rsid w:val="05CC068C"/>
    <w:rsid w:val="05FEDFC6"/>
    <w:rsid w:val="0622E90B"/>
    <w:rsid w:val="065B925A"/>
    <w:rsid w:val="066E5429"/>
    <w:rsid w:val="066F5B87"/>
    <w:rsid w:val="0670512B"/>
    <w:rsid w:val="069C77F1"/>
    <w:rsid w:val="06E54491"/>
    <w:rsid w:val="0730EE83"/>
    <w:rsid w:val="07F31D2F"/>
    <w:rsid w:val="08099F46"/>
    <w:rsid w:val="085C2A86"/>
    <w:rsid w:val="0869BBEF"/>
    <w:rsid w:val="08B299A1"/>
    <w:rsid w:val="08B6F75E"/>
    <w:rsid w:val="08D8678D"/>
    <w:rsid w:val="08DCAE64"/>
    <w:rsid w:val="08EEA057"/>
    <w:rsid w:val="08FCA330"/>
    <w:rsid w:val="092157F3"/>
    <w:rsid w:val="0933D26D"/>
    <w:rsid w:val="094B760A"/>
    <w:rsid w:val="09726D52"/>
    <w:rsid w:val="0A17E0B2"/>
    <w:rsid w:val="0A1C61A8"/>
    <w:rsid w:val="0A2FD9E1"/>
    <w:rsid w:val="0A31A7E2"/>
    <w:rsid w:val="0A3E4B71"/>
    <w:rsid w:val="0ACBB7D2"/>
    <w:rsid w:val="0B0E3DB3"/>
    <w:rsid w:val="0B8B1407"/>
    <w:rsid w:val="0BEE7771"/>
    <w:rsid w:val="0C27E067"/>
    <w:rsid w:val="0C3E40C1"/>
    <w:rsid w:val="0CA58EB6"/>
    <w:rsid w:val="0CF1FA5B"/>
    <w:rsid w:val="0CF2AE4A"/>
    <w:rsid w:val="0D094068"/>
    <w:rsid w:val="0D1880C2"/>
    <w:rsid w:val="0D282801"/>
    <w:rsid w:val="0D72F8CE"/>
    <w:rsid w:val="0DD01453"/>
    <w:rsid w:val="0E568051"/>
    <w:rsid w:val="0E5792A9"/>
    <w:rsid w:val="0E8A0C16"/>
    <w:rsid w:val="0ECB3AE7"/>
    <w:rsid w:val="0EDBDD26"/>
    <w:rsid w:val="0EE77922"/>
    <w:rsid w:val="0F0F6888"/>
    <w:rsid w:val="0F1C8F37"/>
    <w:rsid w:val="0F3E885A"/>
    <w:rsid w:val="0F6D04AF"/>
    <w:rsid w:val="0F8DEA65"/>
    <w:rsid w:val="0FFA22D2"/>
    <w:rsid w:val="10084B29"/>
    <w:rsid w:val="102FB66D"/>
    <w:rsid w:val="1045B817"/>
    <w:rsid w:val="106C0CEE"/>
    <w:rsid w:val="10895D43"/>
    <w:rsid w:val="10A30F11"/>
    <w:rsid w:val="10AB38E9"/>
    <w:rsid w:val="10B8AFC6"/>
    <w:rsid w:val="10BBD7B8"/>
    <w:rsid w:val="10C8BF08"/>
    <w:rsid w:val="10D20F4D"/>
    <w:rsid w:val="10DD9476"/>
    <w:rsid w:val="114009DA"/>
    <w:rsid w:val="117DE5F9"/>
    <w:rsid w:val="11F775D8"/>
    <w:rsid w:val="12008B5D"/>
    <w:rsid w:val="122DE0ED"/>
    <w:rsid w:val="1245EF8B"/>
    <w:rsid w:val="125FEC7F"/>
    <w:rsid w:val="12D5128C"/>
    <w:rsid w:val="12EE5C7F"/>
    <w:rsid w:val="13745252"/>
    <w:rsid w:val="13846985"/>
    <w:rsid w:val="13C421A8"/>
    <w:rsid w:val="13C8A1BE"/>
    <w:rsid w:val="13FC723F"/>
    <w:rsid w:val="14477AA0"/>
    <w:rsid w:val="148AA094"/>
    <w:rsid w:val="149B4ECE"/>
    <w:rsid w:val="14C16296"/>
    <w:rsid w:val="157D8EE9"/>
    <w:rsid w:val="15BF904C"/>
    <w:rsid w:val="165E9381"/>
    <w:rsid w:val="1669165D"/>
    <w:rsid w:val="166E5446"/>
    <w:rsid w:val="16857353"/>
    <w:rsid w:val="16BC0A47"/>
    <w:rsid w:val="17410A0B"/>
    <w:rsid w:val="174F2A4E"/>
    <w:rsid w:val="17958180"/>
    <w:rsid w:val="1837A19F"/>
    <w:rsid w:val="185B7CFE"/>
    <w:rsid w:val="18A33432"/>
    <w:rsid w:val="18BC7F4B"/>
    <w:rsid w:val="19018C23"/>
    <w:rsid w:val="19055674"/>
    <w:rsid w:val="1906995A"/>
    <w:rsid w:val="191CC3C9"/>
    <w:rsid w:val="1925DD26"/>
    <w:rsid w:val="1944E95A"/>
    <w:rsid w:val="19492114"/>
    <w:rsid w:val="197E1D71"/>
    <w:rsid w:val="198AFBAF"/>
    <w:rsid w:val="19933970"/>
    <w:rsid w:val="19D37200"/>
    <w:rsid w:val="19F33422"/>
    <w:rsid w:val="19F3AB09"/>
    <w:rsid w:val="1A05E040"/>
    <w:rsid w:val="1A17D126"/>
    <w:rsid w:val="1A5CCFDE"/>
    <w:rsid w:val="1A69E1CB"/>
    <w:rsid w:val="1A901FB7"/>
    <w:rsid w:val="1AABEC54"/>
    <w:rsid w:val="1AC4D713"/>
    <w:rsid w:val="1ACA40BF"/>
    <w:rsid w:val="1B2F09D1"/>
    <w:rsid w:val="1B58FCCB"/>
    <w:rsid w:val="1B636EB7"/>
    <w:rsid w:val="1B7D2D89"/>
    <w:rsid w:val="1B9BA528"/>
    <w:rsid w:val="1BB02DA8"/>
    <w:rsid w:val="1BFA721D"/>
    <w:rsid w:val="1C106268"/>
    <w:rsid w:val="1C497DA2"/>
    <w:rsid w:val="1C635FC1"/>
    <w:rsid w:val="1CB12AAC"/>
    <w:rsid w:val="1D309B4E"/>
    <w:rsid w:val="1DBBA37E"/>
    <w:rsid w:val="1DC0DF7C"/>
    <w:rsid w:val="1DE38D16"/>
    <w:rsid w:val="1DF66F64"/>
    <w:rsid w:val="1DFC77D5"/>
    <w:rsid w:val="1DFE02A8"/>
    <w:rsid w:val="1DFED5B5"/>
    <w:rsid w:val="1ED00817"/>
    <w:rsid w:val="1ED1C97F"/>
    <w:rsid w:val="1F1D380A"/>
    <w:rsid w:val="1F473D56"/>
    <w:rsid w:val="1F531D13"/>
    <w:rsid w:val="1F7BF32B"/>
    <w:rsid w:val="1F8780A3"/>
    <w:rsid w:val="1F8C69F4"/>
    <w:rsid w:val="1F903CC3"/>
    <w:rsid w:val="1FA50E07"/>
    <w:rsid w:val="1FAFB778"/>
    <w:rsid w:val="1FD08E28"/>
    <w:rsid w:val="1FECEBEC"/>
    <w:rsid w:val="2020BDF5"/>
    <w:rsid w:val="2042B384"/>
    <w:rsid w:val="204B916C"/>
    <w:rsid w:val="2076EC76"/>
    <w:rsid w:val="20771519"/>
    <w:rsid w:val="208D2745"/>
    <w:rsid w:val="20907ECD"/>
    <w:rsid w:val="20A8783A"/>
    <w:rsid w:val="210C79C5"/>
    <w:rsid w:val="21233B69"/>
    <w:rsid w:val="21348BCC"/>
    <w:rsid w:val="2183F9BF"/>
    <w:rsid w:val="22386D10"/>
    <w:rsid w:val="22460888"/>
    <w:rsid w:val="22B25E37"/>
    <w:rsid w:val="232E7108"/>
    <w:rsid w:val="233753C2"/>
    <w:rsid w:val="23850FCB"/>
    <w:rsid w:val="23C0722C"/>
    <w:rsid w:val="242775E0"/>
    <w:rsid w:val="2451C7C7"/>
    <w:rsid w:val="247226C1"/>
    <w:rsid w:val="24AE98D7"/>
    <w:rsid w:val="24FC52F9"/>
    <w:rsid w:val="250A5318"/>
    <w:rsid w:val="25404A66"/>
    <w:rsid w:val="2548557E"/>
    <w:rsid w:val="2585E70B"/>
    <w:rsid w:val="25A35EB9"/>
    <w:rsid w:val="25C7154E"/>
    <w:rsid w:val="25EA0BFA"/>
    <w:rsid w:val="25F6AC8C"/>
    <w:rsid w:val="262790DB"/>
    <w:rsid w:val="26893F7D"/>
    <w:rsid w:val="27289D40"/>
    <w:rsid w:val="276F599C"/>
    <w:rsid w:val="27BE5338"/>
    <w:rsid w:val="28CA755F"/>
    <w:rsid w:val="2988E8A3"/>
    <w:rsid w:val="29AF97B6"/>
    <w:rsid w:val="29B745CB"/>
    <w:rsid w:val="29CD25AB"/>
    <w:rsid w:val="29EE04C7"/>
    <w:rsid w:val="2A0310D9"/>
    <w:rsid w:val="2A67C457"/>
    <w:rsid w:val="2A8175B4"/>
    <w:rsid w:val="2A9F6528"/>
    <w:rsid w:val="2AEA0614"/>
    <w:rsid w:val="2AF37A54"/>
    <w:rsid w:val="2AF625D0"/>
    <w:rsid w:val="2AFEBDFC"/>
    <w:rsid w:val="2B42D98F"/>
    <w:rsid w:val="2B696C4C"/>
    <w:rsid w:val="2B69A8A4"/>
    <w:rsid w:val="2BC80B18"/>
    <w:rsid w:val="2C317C1B"/>
    <w:rsid w:val="2C428D99"/>
    <w:rsid w:val="2C7E2327"/>
    <w:rsid w:val="2C7EB8C4"/>
    <w:rsid w:val="2CF9C760"/>
    <w:rsid w:val="2DBB1169"/>
    <w:rsid w:val="2DEF54E7"/>
    <w:rsid w:val="2E11147B"/>
    <w:rsid w:val="2E4078CF"/>
    <w:rsid w:val="2E43060E"/>
    <w:rsid w:val="2E604264"/>
    <w:rsid w:val="2E9A2F06"/>
    <w:rsid w:val="2EDDC186"/>
    <w:rsid w:val="2EDEE403"/>
    <w:rsid w:val="2F065E92"/>
    <w:rsid w:val="2F9FF2E5"/>
    <w:rsid w:val="2FC04900"/>
    <w:rsid w:val="2FE246D9"/>
    <w:rsid w:val="3016AF59"/>
    <w:rsid w:val="3052F8EC"/>
    <w:rsid w:val="305ACCAC"/>
    <w:rsid w:val="306E2E74"/>
    <w:rsid w:val="30701BD7"/>
    <w:rsid w:val="308B0825"/>
    <w:rsid w:val="30A73394"/>
    <w:rsid w:val="30AEF640"/>
    <w:rsid w:val="30BE31F4"/>
    <w:rsid w:val="312CBEA1"/>
    <w:rsid w:val="313212F9"/>
    <w:rsid w:val="31781991"/>
    <w:rsid w:val="31D03F08"/>
    <w:rsid w:val="31F5C778"/>
    <w:rsid w:val="3209FED5"/>
    <w:rsid w:val="3257AC55"/>
    <w:rsid w:val="326D853C"/>
    <w:rsid w:val="32AC7D0D"/>
    <w:rsid w:val="32C1765D"/>
    <w:rsid w:val="32C88F02"/>
    <w:rsid w:val="32E857CE"/>
    <w:rsid w:val="32F71B3B"/>
    <w:rsid w:val="3303F4E8"/>
    <w:rsid w:val="33297ED1"/>
    <w:rsid w:val="3346C0BB"/>
    <w:rsid w:val="335A7201"/>
    <w:rsid w:val="335F12DA"/>
    <w:rsid w:val="335FEAB4"/>
    <w:rsid w:val="336A28C7"/>
    <w:rsid w:val="338C91EC"/>
    <w:rsid w:val="33C67225"/>
    <w:rsid w:val="33DB8884"/>
    <w:rsid w:val="33E0012B"/>
    <w:rsid w:val="33F4FAA8"/>
    <w:rsid w:val="34242554"/>
    <w:rsid w:val="3478ED7B"/>
    <w:rsid w:val="347C7EB3"/>
    <w:rsid w:val="347CCB1D"/>
    <w:rsid w:val="34853F63"/>
    <w:rsid w:val="349691F6"/>
    <w:rsid w:val="34987C5B"/>
    <w:rsid w:val="34A717DA"/>
    <w:rsid w:val="34B0242D"/>
    <w:rsid w:val="34CD92A8"/>
    <w:rsid w:val="34DF84F4"/>
    <w:rsid w:val="34FF0688"/>
    <w:rsid w:val="351535A1"/>
    <w:rsid w:val="3528624D"/>
    <w:rsid w:val="354D3E41"/>
    <w:rsid w:val="35AC0C24"/>
    <w:rsid w:val="3606E307"/>
    <w:rsid w:val="3614F9AA"/>
    <w:rsid w:val="363C2603"/>
    <w:rsid w:val="36522BEC"/>
    <w:rsid w:val="3655AD29"/>
    <w:rsid w:val="366D1DB3"/>
    <w:rsid w:val="369212C3"/>
    <w:rsid w:val="36B7D83F"/>
    <w:rsid w:val="36CFE675"/>
    <w:rsid w:val="371167B4"/>
    <w:rsid w:val="372CBA1C"/>
    <w:rsid w:val="373D742D"/>
    <w:rsid w:val="379599D6"/>
    <w:rsid w:val="37AB3DA4"/>
    <w:rsid w:val="37BA355A"/>
    <w:rsid w:val="37C2EC71"/>
    <w:rsid w:val="37E6B344"/>
    <w:rsid w:val="381870D7"/>
    <w:rsid w:val="383CF157"/>
    <w:rsid w:val="384947FC"/>
    <w:rsid w:val="3874139B"/>
    <w:rsid w:val="387B2DBC"/>
    <w:rsid w:val="3892B990"/>
    <w:rsid w:val="38C54D32"/>
    <w:rsid w:val="38D6438C"/>
    <w:rsid w:val="3924B21B"/>
    <w:rsid w:val="3927BE64"/>
    <w:rsid w:val="3955BB43"/>
    <w:rsid w:val="399496A7"/>
    <w:rsid w:val="3A140749"/>
    <w:rsid w:val="3A6AAD3F"/>
    <w:rsid w:val="3A7E5995"/>
    <w:rsid w:val="3A87B7C2"/>
    <w:rsid w:val="3AB1EC0A"/>
    <w:rsid w:val="3AC14F66"/>
    <w:rsid w:val="3AEE7BEF"/>
    <w:rsid w:val="3AF66EC9"/>
    <w:rsid w:val="3B092560"/>
    <w:rsid w:val="3BCE171D"/>
    <w:rsid w:val="3BDB4824"/>
    <w:rsid w:val="3C176396"/>
    <w:rsid w:val="3C36890E"/>
    <w:rsid w:val="3C5CAFBC"/>
    <w:rsid w:val="3C9EE846"/>
    <w:rsid w:val="3CC16D70"/>
    <w:rsid w:val="3CC6502B"/>
    <w:rsid w:val="3D357682"/>
    <w:rsid w:val="3D56AC70"/>
    <w:rsid w:val="3DB3C12F"/>
    <w:rsid w:val="3E0BA650"/>
    <w:rsid w:val="3E3691E7"/>
    <w:rsid w:val="3E512250"/>
    <w:rsid w:val="3E68AC94"/>
    <w:rsid w:val="3EDE75B3"/>
    <w:rsid w:val="3EEE9DAB"/>
    <w:rsid w:val="3F61E20F"/>
    <w:rsid w:val="3F66DA3D"/>
    <w:rsid w:val="3FC9DFEC"/>
    <w:rsid w:val="3FFDF0ED"/>
    <w:rsid w:val="4013B656"/>
    <w:rsid w:val="402EBFE2"/>
    <w:rsid w:val="4047F600"/>
    <w:rsid w:val="404B0D79"/>
    <w:rsid w:val="4069ACF8"/>
    <w:rsid w:val="408EFF91"/>
    <w:rsid w:val="40ACC39A"/>
    <w:rsid w:val="4106974A"/>
    <w:rsid w:val="4107DDF3"/>
    <w:rsid w:val="41B70406"/>
    <w:rsid w:val="41C03DE6"/>
    <w:rsid w:val="41D3E019"/>
    <w:rsid w:val="41F39265"/>
    <w:rsid w:val="41FDFD42"/>
    <w:rsid w:val="4252CD09"/>
    <w:rsid w:val="42635904"/>
    <w:rsid w:val="429982D1"/>
    <w:rsid w:val="43077F35"/>
    <w:rsid w:val="4324BD7B"/>
    <w:rsid w:val="4361F7FC"/>
    <w:rsid w:val="43741CB8"/>
    <w:rsid w:val="43ACBDD9"/>
    <w:rsid w:val="43AF5093"/>
    <w:rsid w:val="43B2FE80"/>
    <w:rsid w:val="44161D7B"/>
    <w:rsid w:val="4486093B"/>
    <w:rsid w:val="44A8F75D"/>
    <w:rsid w:val="44C0D9F5"/>
    <w:rsid w:val="44C14A7A"/>
    <w:rsid w:val="44FDC85D"/>
    <w:rsid w:val="45C297E1"/>
    <w:rsid w:val="45D4E0B8"/>
    <w:rsid w:val="460162A7"/>
    <w:rsid w:val="4642C5B2"/>
    <w:rsid w:val="46540A14"/>
    <w:rsid w:val="4694CF1E"/>
    <w:rsid w:val="46F9B2FC"/>
    <w:rsid w:val="470B6807"/>
    <w:rsid w:val="4717DA70"/>
    <w:rsid w:val="47348668"/>
    <w:rsid w:val="478F09C4"/>
    <w:rsid w:val="47DBBADD"/>
    <w:rsid w:val="480131EC"/>
    <w:rsid w:val="4832CC17"/>
    <w:rsid w:val="48A46866"/>
    <w:rsid w:val="48D056C9"/>
    <w:rsid w:val="498917B3"/>
    <w:rsid w:val="49EFFA6C"/>
    <w:rsid w:val="4A31562E"/>
    <w:rsid w:val="4A69DCD4"/>
    <w:rsid w:val="4A910293"/>
    <w:rsid w:val="4AB68E78"/>
    <w:rsid w:val="4B1B2A37"/>
    <w:rsid w:val="4B384309"/>
    <w:rsid w:val="4B90C24B"/>
    <w:rsid w:val="4BC75D35"/>
    <w:rsid w:val="4C0FBA37"/>
    <w:rsid w:val="4C48529D"/>
    <w:rsid w:val="4C7818E1"/>
    <w:rsid w:val="4C9435DB"/>
    <w:rsid w:val="4CA19F7B"/>
    <w:rsid w:val="4CAD02EE"/>
    <w:rsid w:val="4CFB6582"/>
    <w:rsid w:val="4D063D3A"/>
    <w:rsid w:val="4D602FA8"/>
    <w:rsid w:val="4D9BEB4B"/>
    <w:rsid w:val="4DBF8B47"/>
    <w:rsid w:val="4DCB542D"/>
    <w:rsid w:val="4DD90881"/>
    <w:rsid w:val="4DE422FE"/>
    <w:rsid w:val="4DEBF898"/>
    <w:rsid w:val="4DF6624A"/>
    <w:rsid w:val="4E179597"/>
    <w:rsid w:val="4E30CD6F"/>
    <w:rsid w:val="4E31FAEC"/>
    <w:rsid w:val="4E49F2DC"/>
    <w:rsid w:val="4EB7270D"/>
    <w:rsid w:val="4EC0030E"/>
    <w:rsid w:val="4EC8E6FC"/>
    <w:rsid w:val="4ED0D301"/>
    <w:rsid w:val="4F2E329C"/>
    <w:rsid w:val="4F613524"/>
    <w:rsid w:val="4FC002F3"/>
    <w:rsid w:val="5008A0B5"/>
    <w:rsid w:val="50137232"/>
    <w:rsid w:val="502ED401"/>
    <w:rsid w:val="506EA742"/>
    <w:rsid w:val="50C81F7D"/>
    <w:rsid w:val="50E4898E"/>
    <w:rsid w:val="50FFA87C"/>
    <w:rsid w:val="514DD550"/>
    <w:rsid w:val="5174072D"/>
    <w:rsid w:val="5183C19D"/>
    <w:rsid w:val="5210D20F"/>
    <w:rsid w:val="522DAA47"/>
    <w:rsid w:val="523F3A63"/>
    <w:rsid w:val="5273FD3A"/>
    <w:rsid w:val="5286641E"/>
    <w:rsid w:val="52B79421"/>
    <w:rsid w:val="52EA9705"/>
    <w:rsid w:val="531104D0"/>
    <w:rsid w:val="531F91FE"/>
    <w:rsid w:val="533F7DAB"/>
    <w:rsid w:val="53982190"/>
    <w:rsid w:val="53AC281C"/>
    <w:rsid w:val="53C33974"/>
    <w:rsid w:val="53EE7C75"/>
    <w:rsid w:val="546A0269"/>
    <w:rsid w:val="54842900"/>
    <w:rsid w:val="552F6834"/>
    <w:rsid w:val="5585C142"/>
    <w:rsid w:val="55D97973"/>
    <w:rsid w:val="55EF34E3"/>
    <w:rsid w:val="565EE57A"/>
    <w:rsid w:val="566C6385"/>
    <w:rsid w:val="567D97D5"/>
    <w:rsid w:val="56B5BDD4"/>
    <w:rsid w:val="56D2BC5C"/>
    <w:rsid w:val="573130FB"/>
    <w:rsid w:val="57504287"/>
    <w:rsid w:val="575497ED"/>
    <w:rsid w:val="576A8B87"/>
    <w:rsid w:val="576D4BA0"/>
    <w:rsid w:val="580C25A0"/>
    <w:rsid w:val="581607D8"/>
    <w:rsid w:val="58593CE3"/>
    <w:rsid w:val="58DCFD2D"/>
    <w:rsid w:val="58EA7EBE"/>
    <w:rsid w:val="5933CD72"/>
    <w:rsid w:val="59615593"/>
    <w:rsid w:val="59AD5D6E"/>
    <w:rsid w:val="59D7817A"/>
    <w:rsid w:val="59E27B47"/>
    <w:rsid w:val="59EC52BE"/>
    <w:rsid w:val="59EED161"/>
    <w:rsid w:val="59FD03F4"/>
    <w:rsid w:val="5A01558F"/>
    <w:rsid w:val="5AB52857"/>
    <w:rsid w:val="5B238DB7"/>
    <w:rsid w:val="5B3EBA67"/>
    <w:rsid w:val="5B3FD4A8"/>
    <w:rsid w:val="5B439391"/>
    <w:rsid w:val="5B4D769B"/>
    <w:rsid w:val="5B67522F"/>
    <w:rsid w:val="5B99B1C7"/>
    <w:rsid w:val="5BA19AD7"/>
    <w:rsid w:val="5C0B2091"/>
    <w:rsid w:val="5CB51DA7"/>
    <w:rsid w:val="5CDBA509"/>
    <w:rsid w:val="5D120E03"/>
    <w:rsid w:val="5D1A1C09"/>
    <w:rsid w:val="5D2B61FB"/>
    <w:rsid w:val="5D2B8D16"/>
    <w:rsid w:val="5D41B123"/>
    <w:rsid w:val="5D7FE2CD"/>
    <w:rsid w:val="5DB9B723"/>
    <w:rsid w:val="5DEE64A9"/>
    <w:rsid w:val="5DF12482"/>
    <w:rsid w:val="5DF3A86F"/>
    <w:rsid w:val="5E0A72EC"/>
    <w:rsid w:val="5E46F139"/>
    <w:rsid w:val="5EC0F548"/>
    <w:rsid w:val="5EC20964"/>
    <w:rsid w:val="5ED7796A"/>
    <w:rsid w:val="5ED91799"/>
    <w:rsid w:val="5F14B89E"/>
    <w:rsid w:val="5F1BFA4A"/>
    <w:rsid w:val="5F40FDA5"/>
    <w:rsid w:val="5FD2409F"/>
    <w:rsid w:val="602A1866"/>
    <w:rsid w:val="608A4F96"/>
    <w:rsid w:val="60A07803"/>
    <w:rsid w:val="60A85924"/>
    <w:rsid w:val="60BBA93D"/>
    <w:rsid w:val="60C08844"/>
    <w:rsid w:val="6107DDE2"/>
    <w:rsid w:val="6108C928"/>
    <w:rsid w:val="61381EF5"/>
    <w:rsid w:val="6158D0DC"/>
    <w:rsid w:val="617D50D6"/>
    <w:rsid w:val="6199A2C0"/>
    <w:rsid w:val="620A4DD1"/>
    <w:rsid w:val="6210B85B"/>
    <w:rsid w:val="6210E0CB"/>
    <w:rsid w:val="62264950"/>
    <w:rsid w:val="62A9BA22"/>
    <w:rsid w:val="62CF33BF"/>
    <w:rsid w:val="633E4A9B"/>
    <w:rsid w:val="638AEDFD"/>
    <w:rsid w:val="63D319D9"/>
    <w:rsid w:val="63D77F79"/>
    <w:rsid w:val="63D818C5"/>
    <w:rsid w:val="63ED827C"/>
    <w:rsid w:val="640BB7B1"/>
    <w:rsid w:val="64191FF7"/>
    <w:rsid w:val="642237B6"/>
    <w:rsid w:val="64303C0B"/>
    <w:rsid w:val="6437FDBE"/>
    <w:rsid w:val="64591C50"/>
    <w:rsid w:val="648E667C"/>
    <w:rsid w:val="64AE8543"/>
    <w:rsid w:val="64BE2043"/>
    <w:rsid w:val="65017D7A"/>
    <w:rsid w:val="65384E2E"/>
    <w:rsid w:val="6561AA35"/>
    <w:rsid w:val="6576DDC3"/>
    <w:rsid w:val="65BE9065"/>
    <w:rsid w:val="65DBF7D3"/>
    <w:rsid w:val="65F78AC3"/>
    <w:rsid w:val="661B35DC"/>
    <w:rsid w:val="66893761"/>
    <w:rsid w:val="66C9B428"/>
    <w:rsid w:val="674CA448"/>
    <w:rsid w:val="67632F90"/>
    <w:rsid w:val="67AE96CC"/>
    <w:rsid w:val="67DC98A8"/>
    <w:rsid w:val="67F368BD"/>
    <w:rsid w:val="67F5FABE"/>
    <w:rsid w:val="6800E689"/>
    <w:rsid w:val="68029944"/>
    <w:rsid w:val="68449CBD"/>
    <w:rsid w:val="687CE63B"/>
    <w:rsid w:val="68B9FF6E"/>
    <w:rsid w:val="68D5F414"/>
    <w:rsid w:val="68DF28D4"/>
    <w:rsid w:val="6913FF57"/>
    <w:rsid w:val="69223EBF"/>
    <w:rsid w:val="695378AE"/>
    <w:rsid w:val="696087A2"/>
    <w:rsid w:val="69919166"/>
    <w:rsid w:val="6993A0AF"/>
    <w:rsid w:val="699D2A62"/>
    <w:rsid w:val="69B7AD0A"/>
    <w:rsid w:val="69CD2A24"/>
    <w:rsid w:val="6A07282F"/>
    <w:rsid w:val="6A15BCCD"/>
    <w:rsid w:val="6AE4C082"/>
    <w:rsid w:val="6AE7856D"/>
    <w:rsid w:val="6AE8C141"/>
    <w:rsid w:val="6B332C63"/>
    <w:rsid w:val="6B7924DF"/>
    <w:rsid w:val="6B7C3D7F"/>
    <w:rsid w:val="6C3544C9"/>
    <w:rsid w:val="6C388216"/>
    <w:rsid w:val="6C7A9A99"/>
    <w:rsid w:val="6C7BEBFE"/>
    <w:rsid w:val="6C96D1F3"/>
    <w:rsid w:val="6CB009CB"/>
    <w:rsid w:val="6CBB2F4F"/>
    <w:rsid w:val="6CD61815"/>
    <w:rsid w:val="6CF9B659"/>
    <w:rsid w:val="6D180DE0"/>
    <w:rsid w:val="6D280792"/>
    <w:rsid w:val="6D5ADF75"/>
    <w:rsid w:val="6DA228B1"/>
    <w:rsid w:val="6DD3B8B1"/>
    <w:rsid w:val="6E0ADA69"/>
    <w:rsid w:val="6E5A69FC"/>
    <w:rsid w:val="6E650289"/>
    <w:rsid w:val="6E734E21"/>
    <w:rsid w:val="6E871945"/>
    <w:rsid w:val="6E9B5CE5"/>
    <w:rsid w:val="6EA3999C"/>
    <w:rsid w:val="6EDCA7F6"/>
    <w:rsid w:val="6F0A9FE2"/>
    <w:rsid w:val="6F34B76B"/>
    <w:rsid w:val="6F38617A"/>
    <w:rsid w:val="6F8544AC"/>
    <w:rsid w:val="6FC182AC"/>
    <w:rsid w:val="6FC9F9F9"/>
    <w:rsid w:val="6FDFE60D"/>
    <w:rsid w:val="6FEE832A"/>
    <w:rsid w:val="705FA854"/>
    <w:rsid w:val="706DBE93"/>
    <w:rsid w:val="709CB2B8"/>
    <w:rsid w:val="715EA5E7"/>
    <w:rsid w:val="71994753"/>
    <w:rsid w:val="7220B3F4"/>
    <w:rsid w:val="7235BE3E"/>
    <w:rsid w:val="72A58C6B"/>
    <w:rsid w:val="734566F3"/>
    <w:rsid w:val="736CE994"/>
    <w:rsid w:val="7373373B"/>
    <w:rsid w:val="7382A250"/>
    <w:rsid w:val="73A23FB8"/>
    <w:rsid w:val="73D3334F"/>
    <w:rsid w:val="73D75F7E"/>
    <w:rsid w:val="73DD5285"/>
    <w:rsid w:val="74B66F79"/>
    <w:rsid w:val="74C1F9E7"/>
    <w:rsid w:val="74D9E485"/>
    <w:rsid w:val="74DE40DC"/>
    <w:rsid w:val="74E1FF82"/>
    <w:rsid w:val="74E929C7"/>
    <w:rsid w:val="75059DCF"/>
    <w:rsid w:val="757023DB"/>
    <w:rsid w:val="757D84AF"/>
    <w:rsid w:val="7594EF13"/>
    <w:rsid w:val="75D09299"/>
    <w:rsid w:val="76083271"/>
    <w:rsid w:val="7660E8E0"/>
    <w:rsid w:val="7670506F"/>
    <w:rsid w:val="76BEF5DB"/>
    <w:rsid w:val="76E284EA"/>
    <w:rsid w:val="76F4395B"/>
    <w:rsid w:val="7717A26A"/>
    <w:rsid w:val="771D8466"/>
    <w:rsid w:val="774AAF04"/>
    <w:rsid w:val="7762B4E4"/>
    <w:rsid w:val="77F2BC72"/>
    <w:rsid w:val="7855FCD1"/>
    <w:rsid w:val="78943E87"/>
    <w:rsid w:val="78AC837F"/>
    <w:rsid w:val="78C17CFC"/>
    <w:rsid w:val="78C401A5"/>
    <w:rsid w:val="78CC8FD5"/>
    <w:rsid w:val="78D9E488"/>
    <w:rsid w:val="78DA2EF3"/>
    <w:rsid w:val="78DB6E7A"/>
    <w:rsid w:val="794E141E"/>
    <w:rsid w:val="795AB981"/>
    <w:rsid w:val="7975C5F0"/>
    <w:rsid w:val="797D479D"/>
    <w:rsid w:val="7A3D7AEF"/>
    <w:rsid w:val="7A6E2E3F"/>
    <w:rsid w:val="7A914D59"/>
    <w:rsid w:val="7AB2990F"/>
    <w:rsid w:val="7AB61354"/>
    <w:rsid w:val="7AD79C78"/>
    <w:rsid w:val="7B302EEB"/>
    <w:rsid w:val="7B345A03"/>
    <w:rsid w:val="7B487B23"/>
    <w:rsid w:val="7B7291DE"/>
    <w:rsid w:val="7B7985DE"/>
    <w:rsid w:val="7BA2410F"/>
    <w:rsid w:val="7C2933E0"/>
    <w:rsid w:val="7C303635"/>
    <w:rsid w:val="7C64F489"/>
    <w:rsid w:val="7CAFCD74"/>
    <w:rsid w:val="7CEB5E27"/>
    <w:rsid w:val="7CFBF079"/>
    <w:rsid w:val="7D0D897E"/>
    <w:rsid w:val="7D103F0D"/>
    <w:rsid w:val="7D1A4955"/>
    <w:rsid w:val="7D3E68C5"/>
    <w:rsid w:val="7D40E768"/>
    <w:rsid w:val="7D5706FC"/>
    <w:rsid w:val="7DBA63BD"/>
    <w:rsid w:val="7DC17827"/>
    <w:rsid w:val="7DD1F668"/>
    <w:rsid w:val="7DE365E8"/>
    <w:rsid w:val="7DE8D05D"/>
    <w:rsid w:val="7E848D5C"/>
    <w:rsid w:val="7E939B72"/>
    <w:rsid w:val="7EA891E8"/>
    <w:rsid w:val="7EAA8E68"/>
    <w:rsid w:val="7EF2A7A4"/>
    <w:rsid w:val="7F217725"/>
    <w:rsid w:val="7F55C0E9"/>
    <w:rsid w:val="7FBECA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F14B8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5153"/>
    <w:pPr>
      <w:widowControl w:val="0"/>
      <w:ind w:leftChars="150" w:left="360" w:firstLine="307"/>
      <w:jc w:val="both"/>
    </w:pPr>
    <w:rPr>
      <w:rFonts w:ascii="ＭＳ 明朝" w:eastAsia="ＭＳ 明朝" w:hAnsi="ＭＳ 明朝" w:cs="游明朝"/>
      <w:sz w:val="24"/>
    </w:rPr>
  </w:style>
  <w:style w:type="paragraph" w:styleId="1">
    <w:name w:val="heading 1"/>
    <w:next w:val="a"/>
    <w:link w:val="11"/>
    <w:uiPriority w:val="9"/>
    <w:qFormat/>
    <w:rsid w:val="006A1EFE"/>
    <w:pPr>
      <w:keepNext/>
      <w:widowControl w:val="0"/>
      <w:numPr>
        <w:numId w:val="32"/>
      </w:numPr>
      <w:pBdr>
        <w:bottom w:val="single" w:sz="8" w:space="1" w:color="0070C0"/>
      </w:pBdr>
      <w:shd w:val="clear" w:color="auto" w:fill="B6DDE8"/>
      <w:spacing w:beforeLines="100" w:before="100"/>
      <w:jc w:val="both"/>
      <w:outlineLvl w:val="0"/>
    </w:pPr>
    <w:rPr>
      <w:rFonts w:ascii="ＭＳ ゴシック" w:eastAsia="ＭＳ ゴシック" w:hAnsi="ＭＳ ゴシック" w:cs="游明朝 Demibold"/>
      <w:b/>
      <w:sz w:val="24"/>
      <w:szCs w:val="36"/>
    </w:rPr>
  </w:style>
  <w:style w:type="paragraph" w:styleId="2">
    <w:name w:val="heading 2"/>
    <w:basedOn w:val="1"/>
    <w:next w:val="a"/>
    <w:link w:val="20"/>
    <w:uiPriority w:val="9"/>
    <w:unhideWhenUsed/>
    <w:qFormat/>
    <w:rsid w:val="006A1EFE"/>
    <w:pPr>
      <w:numPr>
        <w:ilvl w:val="1"/>
      </w:numPr>
      <w:pBdr>
        <w:bottom w:val="none" w:sz="0" w:space="0" w:color="auto"/>
      </w:pBdr>
      <w:shd w:val="clear" w:color="auto" w:fill="auto"/>
      <w:outlineLvl w:val="1"/>
    </w:pPr>
    <w:rPr>
      <w:szCs w:val="32"/>
    </w:rPr>
  </w:style>
  <w:style w:type="paragraph" w:styleId="3">
    <w:name w:val="heading 3"/>
    <w:basedOn w:val="a0"/>
    <w:next w:val="a"/>
    <w:link w:val="30"/>
    <w:uiPriority w:val="9"/>
    <w:unhideWhenUsed/>
    <w:qFormat/>
    <w:rsid w:val="00272E21"/>
    <w:pPr>
      <w:numPr>
        <w:ilvl w:val="2"/>
        <w:numId w:val="32"/>
      </w:numPr>
      <w:spacing w:beforeLines="100" w:before="100"/>
      <w:ind w:leftChars="100" w:left="200" w:hangingChars="100" w:hanging="100"/>
      <w:outlineLvl w:val="2"/>
    </w:pPr>
    <w:rPr>
      <w:rFonts w:hAnsi="游明朝 Demibold"/>
      <w:b/>
      <w:szCs w:val="24"/>
    </w:rPr>
  </w:style>
  <w:style w:type="paragraph" w:styleId="4">
    <w:name w:val="heading 4"/>
    <w:basedOn w:val="3"/>
    <w:next w:val="a"/>
    <w:link w:val="40"/>
    <w:uiPriority w:val="9"/>
    <w:unhideWhenUsed/>
    <w:qFormat/>
    <w:rsid w:val="004D75FF"/>
    <w:pPr>
      <w:numPr>
        <w:ilvl w:val="0"/>
        <w:numId w:val="39"/>
      </w:numPr>
      <w:ind w:leftChars="150" w:left="250" w:hanging="100"/>
      <w:outlineLvl w:val="3"/>
    </w:pPr>
  </w:style>
  <w:style w:type="paragraph" w:styleId="5">
    <w:name w:val="heading 5"/>
    <w:basedOn w:val="a"/>
    <w:next w:val="a"/>
    <w:link w:val="50"/>
    <w:uiPriority w:val="9"/>
    <w:unhideWhenUsed/>
    <w:qFormat/>
    <w:rsid w:val="633E4A9B"/>
    <w:pPr>
      <w:keepNext/>
      <w:numPr>
        <w:ilvl w:val="4"/>
        <w:numId w:val="29"/>
      </w:numPr>
      <w:ind w:firstLine="0"/>
      <w:outlineLvl w:val="4"/>
    </w:pPr>
    <w:rPr>
      <w:rFonts w:asciiTheme="majorHAnsi" w:eastAsiaTheme="majorEastAsia" w:hAnsiTheme="majorHAnsi" w:cstheme="majorBidi"/>
    </w:rPr>
  </w:style>
  <w:style w:type="paragraph" w:styleId="6">
    <w:name w:val="heading 6"/>
    <w:basedOn w:val="a"/>
    <w:next w:val="a"/>
    <w:link w:val="60"/>
    <w:uiPriority w:val="9"/>
    <w:unhideWhenUsed/>
    <w:qFormat/>
    <w:rsid w:val="633E4A9B"/>
    <w:pPr>
      <w:keepNext/>
      <w:numPr>
        <w:ilvl w:val="5"/>
        <w:numId w:val="29"/>
      </w:numPr>
      <w:ind w:firstLine="0"/>
      <w:outlineLvl w:val="5"/>
    </w:pPr>
    <w:rPr>
      <w:b/>
      <w:bCs/>
    </w:rPr>
  </w:style>
  <w:style w:type="paragraph" w:styleId="7">
    <w:name w:val="heading 7"/>
    <w:basedOn w:val="a"/>
    <w:next w:val="a"/>
    <w:link w:val="70"/>
    <w:uiPriority w:val="9"/>
    <w:unhideWhenUsed/>
    <w:qFormat/>
    <w:rsid w:val="633E4A9B"/>
    <w:pPr>
      <w:keepNext/>
      <w:numPr>
        <w:ilvl w:val="6"/>
        <w:numId w:val="29"/>
      </w:numPr>
      <w:ind w:firstLine="0"/>
      <w:outlineLvl w:val="6"/>
    </w:pPr>
  </w:style>
  <w:style w:type="paragraph" w:styleId="8">
    <w:name w:val="heading 8"/>
    <w:basedOn w:val="a"/>
    <w:next w:val="a"/>
    <w:link w:val="80"/>
    <w:uiPriority w:val="9"/>
    <w:unhideWhenUsed/>
    <w:qFormat/>
    <w:rsid w:val="633E4A9B"/>
    <w:pPr>
      <w:keepNext/>
      <w:numPr>
        <w:ilvl w:val="7"/>
        <w:numId w:val="29"/>
      </w:numPr>
      <w:ind w:firstLine="0"/>
      <w:outlineLvl w:val="7"/>
    </w:pPr>
  </w:style>
  <w:style w:type="paragraph" w:styleId="9">
    <w:name w:val="heading 9"/>
    <w:basedOn w:val="a"/>
    <w:next w:val="a"/>
    <w:link w:val="90"/>
    <w:uiPriority w:val="9"/>
    <w:unhideWhenUsed/>
    <w:qFormat/>
    <w:rsid w:val="633E4A9B"/>
    <w:pPr>
      <w:keepNext/>
      <w:numPr>
        <w:ilvl w:val="8"/>
        <w:numId w:val="29"/>
      </w:numPr>
      <w:ind w:firstLine="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Title"/>
    <w:basedOn w:val="a"/>
    <w:next w:val="a"/>
    <w:link w:val="a5"/>
    <w:uiPriority w:val="10"/>
    <w:qFormat/>
    <w:rsid w:val="00712A44"/>
    <w:pPr>
      <w:spacing w:before="240" w:after="120"/>
      <w:ind w:left="150" w:firstLine="306"/>
      <w:jc w:val="center"/>
    </w:pPr>
    <w:rPr>
      <w:rFonts w:ascii="游明朝 Demibold" w:eastAsiaTheme="majorEastAsia" w:hAnsi="游明朝 Demibold" w:cs="游明朝 Demibold"/>
      <w:sz w:val="40"/>
      <w:szCs w:val="52"/>
    </w:rPr>
  </w:style>
  <w:style w:type="paragraph" w:styleId="a6">
    <w:name w:val="Subtitle"/>
    <w:basedOn w:val="a"/>
    <w:next w:val="a"/>
    <w:link w:val="a7"/>
    <w:uiPriority w:val="11"/>
    <w:qFormat/>
    <w:rsid w:val="008C7ADF"/>
    <w:pPr>
      <w:ind w:firstLine="358"/>
      <w:jc w:val="center"/>
    </w:pPr>
    <w:rPr>
      <w:rFonts w:asciiTheme="majorEastAsia" w:eastAsiaTheme="majorEastAsia" w:hAnsiTheme="majorEastAsia" w:cs="游明朝 Demibold"/>
      <w:sz w:val="36"/>
      <w:szCs w:val="40"/>
    </w:rPr>
  </w:style>
  <w:style w:type="character" w:customStyle="1" w:styleId="11">
    <w:name w:val="見出し 1 (文字)"/>
    <w:basedOn w:val="a1"/>
    <w:link w:val="1"/>
    <w:uiPriority w:val="9"/>
    <w:rsid w:val="006A1EFE"/>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1"/>
    <w:link w:val="2"/>
    <w:uiPriority w:val="9"/>
    <w:rsid w:val="006A1EFE"/>
    <w:rPr>
      <w:rFonts w:ascii="ＭＳ ゴシック" w:eastAsia="ＭＳ ゴシック" w:hAnsi="ＭＳ ゴシック" w:cs="游明朝 Demibold"/>
      <w:b/>
      <w:sz w:val="24"/>
      <w:szCs w:val="32"/>
    </w:rPr>
  </w:style>
  <w:style w:type="character" w:customStyle="1" w:styleId="a5">
    <w:name w:val="表題 (文字)"/>
    <w:basedOn w:val="a1"/>
    <w:link w:val="a4"/>
    <w:uiPriority w:val="10"/>
    <w:rsid w:val="00712A44"/>
    <w:rPr>
      <w:rFonts w:ascii="游明朝 Demibold" w:eastAsiaTheme="majorEastAsia" w:hAnsi="游明朝 Demibold" w:cs="游明朝 Demibold"/>
      <w:sz w:val="40"/>
      <w:szCs w:val="52"/>
    </w:rPr>
  </w:style>
  <w:style w:type="character" w:customStyle="1" w:styleId="a7">
    <w:name w:val="副題 (文字)"/>
    <w:basedOn w:val="a1"/>
    <w:link w:val="a6"/>
    <w:uiPriority w:val="11"/>
    <w:rsid w:val="008C7ADF"/>
    <w:rPr>
      <w:rFonts w:asciiTheme="majorEastAsia" w:eastAsiaTheme="majorEastAsia" w:hAnsiTheme="majorEastAsia" w:cs="游明朝 Demibold"/>
      <w:sz w:val="36"/>
      <w:szCs w:val="40"/>
    </w:rPr>
  </w:style>
  <w:style w:type="character" w:styleId="a8">
    <w:name w:val="Hyperlink"/>
    <w:basedOn w:val="a1"/>
    <w:uiPriority w:val="99"/>
    <w:unhideWhenUsed/>
    <w:rPr>
      <w:color w:val="0563C1" w:themeColor="hyperlink"/>
      <w:u w:val="single"/>
    </w:rPr>
  </w:style>
  <w:style w:type="paragraph" w:styleId="12">
    <w:name w:val="toc 1"/>
    <w:basedOn w:val="a"/>
    <w:next w:val="a"/>
    <w:uiPriority w:val="39"/>
    <w:unhideWhenUsed/>
    <w:rsid w:val="633E4A9B"/>
  </w:style>
  <w:style w:type="paragraph" w:styleId="a0">
    <w:name w:val="List Paragraph"/>
    <w:basedOn w:val="a"/>
    <w:link w:val="a9"/>
    <w:uiPriority w:val="34"/>
    <w:qFormat/>
    <w:rsid w:val="633E4A9B"/>
    <w:pPr>
      <w:ind w:left="840"/>
    </w:pPr>
  </w:style>
  <w:style w:type="character" w:customStyle="1" w:styleId="30">
    <w:name w:val="見出し 3 (文字)"/>
    <w:basedOn w:val="a1"/>
    <w:link w:val="3"/>
    <w:uiPriority w:val="9"/>
    <w:rsid w:val="00272E21"/>
    <w:rPr>
      <w:rFonts w:ascii="ＭＳ ゴシック" w:eastAsia="ＭＳ ゴシック" w:hAnsi="游明朝 Demibold" w:cs="游明朝"/>
      <w:b/>
      <w:sz w:val="24"/>
      <w:szCs w:val="24"/>
    </w:rPr>
  </w:style>
  <w:style w:type="paragraph" w:styleId="21">
    <w:name w:val="toc 2"/>
    <w:basedOn w:val="a"/>
    <w:next w:val="a"/>
    <w:uiPriority w:val="39"/>
    <w:unhideWhenUsed/>
    <w:rsid w:val="633E4A9B"/>
    <w:pPr>
      <w:ind w:left="220"/>
    </w:pPr>
  </w:style>
  <w:style w:type="paragraph" w:styleId="31">
    <w:name w:val="toc 3"/>
    <w:basedOn w:val="a"/>
    <w:next w:val="a"/>
    <w:uiPriority w:val="39"/>
    <w:unhideWhenUsed/>
    <w:rsid w:val="633E4A9B"/>
    <w:pPr>
      <w:ind w:left="440"/>
    </w:pPr>
  </w:style>
  <w:style w:type="paragraph" w:styleId="aa">
    <w:name w:val="header"/>
    <w:basedOn w:val="a"/>
    <w:link w:val="ab"/>
    <w:uiPriority w:val="99"/>
    <w:unhideWhenUsed/>
    <w:rsid w:val="633E4A9B"/>
    <w:pPr>
      <w:tabs>
        <w:tab w:val="center" w:pos="4252"/>
        <w:tab w:val="right" w:pos="8504"/>
      </w:tabs>
    </w:pPr>
  </w:style>
  <w:style w:type="character" w:customStyle="1" w:styleId="ab">
    <w:name w:val="ヘッダー (文字)"/>
    <w:basedOn w:val="a1"/>
    <w:link w:val="aa"/>
    <w:uiPriority w:val="99"/>
    <w:rsid w:val="633E4A9B"/>
    <w:rPr>
      <w:rFonts w:ascii="游明朝" w:eastAsia="游明朝" w:hAnsi="游明朝" w:cs="游明朝"/>
      <w:sz w:val="22"/>
      <w:szCs w:val="22"/>
    </w:rPr>
  </w:style>
  <w:style w:type="paragraph" w:styleId="ac">
    <w:name w:val="footer"/>
    <w:basedOn w:val="a"/>
    <w:link w:val="ad"/>
    <w:uiPriority w:val="99"/>
    <w:unhideWhenUsed/>
    <w:rsid w:val="633E4A9B"/>
    <w:pPr>
      <w:tabs>
        <w:tab w:val="center" w:pos="4252"/>
        <w:tab w:val="right" w:pos="8504"/>
      </w:tabs>
    </w:pPr>
  </w:style>
  <w:style w:type="character" w:customStyle="1" w:styleId="ad">
    <w:name w:val="フッター (文字)"/>
    <w:basedOn w:val="a1"/>
    <w:link w:val="ac"/>
    <w:uiPriority w:val="99"/>
    <w:rsid w:val="633E4A9B"/>
    <w:rPr>
      <w:rFonts w:ascii="游明朝" w:eastAsia="游明朝" w:hAnsi="游明朝" w:cs="游明朝"/>
      <w:sz w:val="22"/>
      <w:szCs w:val="22"/>
    </w:rPr>
  </w:style>
  <w:style w:type="paragraph" w:styleId="ae">
    <w:name w:val="Quote"/>
    <w:basedOn w:val="a"/>
    <w:next w:val="a"/>
    <w:link w:val="af"/>
    <w:uiPriority w:val="29"/>
    <w:qFormat/>
    <w:rsid w:val="633E4A9B"/>
    <w:pPr>
      <w:spacing w:before="200" w:after="160"/>
      <w:ind w:left="864" w:right="864"/>
    </w:pPr>
    <w:rPr>
      <w:i/>
      <w:iCs/>
      <w:color w:val="404040" w:themeColor="text1" w:themeTint="BF"/>
    </w:rPr>
  </w:style>
  <w:style w:type="paragraph" w:styleId="22">
    <w:name w:val="Intense Quote"/>
    <w:basedOn w:val="a"/>
    <w:next w:val="a"/>
    <w:link w:val="23"/>
    <w:uiPriority w:val="30"/>
    <w:qFormat/>
    <w:rsid w:val="633E4A9B"/>
    <w:pPr>
      <w:spacing w:before="360" w:after="360"/>
      <w:ind w:left="864" w:right="864"/>
    </w:pPr>
    <w:rPr>
      <w:i/>
      <w:iCs/>
      <w:color w:val="4472C4" w:themeColor="accent1"/>
    </w:rPr>
  </w:style>
  <w:style w:type="character" w:customStyle="1" w:styleId="40">
    <w:name w:val="見出し 4 (文字)"/>
    <w:basedOn w:val="a1"/>
    <w:link w:val="4"/>
    <w:uiPriority w:val="9"/>
    <w:rsid w:val="004D75FF"/>
    <w:rPr>
      <w:rFonts w:ascii="ＭＳ ゴシック" w:eastAsia="ＭＳ ゴシック" w:hAnsi="游明朝 Demibold" w:cs="游明朝"/>
      <w:b/>
      <w:sz w:val="24"/>
      <w:szCs w:val="24"/>
    </w:rPr>
  </w:style>
  <w:style w:type="character" w:customStyle="1" w:styleId="50">
    <w:name w:val="見出し 5 (文字)"/>
    <w:basedOn w:val="a1"/>
    <w:link w:val="5"/>
    <w:uiPriority w:val="9"/>
    <w:rsid w:val="633E4A9B"/>
    <w:rPr>
      <w:rFonts w:asciiTheme="majorHAnsi" w:eastAsiaTheme="majorEastAsia" w:hAnsiTheme="majorHAnsi" w:cstheme="majorBidi"/>
      <w:sz w:val="22"/>
      <w:szCs w:val="22"/>
    </w:rPr>
  </w:style>
  <w:style w:type="character" w:customStyle="1" w:styleId="60">
    <w:name w:val="見出し 6 (文字)"/>
    <w:basedOn w:val="a1"/>
    <w:link w:val="6"/>
    <w:uiPriority w:val="9"/>
    <w:rsid w:val="633E4A9B"/>
    <w:rPr>
      <w:rFonts w:ascii="游明朝" w:eastAsia="游明朝" w:hAnsi="游明朝" w:cs="游明朝"/>
      <w:b/>
      <w:bCs/>
      <w:sz w:val="22"/>
      <w:szCs w:val="22"/>
    </w:rPr>
  </w:style>
  <w:style w:type="character" w:customStyle="1" w:styleId="70">
    <w:name w:val="見出し 7 (文字)"/>
    <w:basedOn w:val="a1"/>
    <w:link w:val="7"/>
    <w:uiPriority w:val="9"/>
    <w:rsid w:val="633E4A9B"/>
    <w:rPr>
      <w:rFonts w:ascii="游明朝" w:eastAsia="游明朝" w:hAnsi="游明朝" w:cs="游明朝"/>
      <w:sz w:val="22"/>
      <w:szCs w:val="22"/>
    </w:rPr>
  </w:style>
  <w:style w:type="character" w:customStyle="1" w:styleId="80">
    <w:name w:val="見出し 8 (文字)"/>
    <w:basedOn w:val="a1"/>
    <w:link w:val="8"/>
    <w:uiPriority w:val="9"/>
    <w:rsid w:val="633E4A9B"/>
    <w:rPr>
      <w:rFonts w:ascii="游明朝" w:eastAsia="游明朝" w:hAnsi="游明朝" w:cs="游明朝"/>
      <w:sz w:val="22"/>
      <w:szCs w:val="22"/>
    </w:rPr>
  </w:style>
  <w:style w:type="character" w:customStyle="1" w:styleId="90">
    <w:name w:val="見出し 9 (文字)"/>
    <w:basedOn w:val="a1"/>
    <w:link w:val="9"/>
    <w:uiPriority w:val="9"/>
    <w:rsid w:val="633E4A9B"/>
    <w:rPr>
      <w:rFonts w:ascii="游明朝" w:eastAsia="游明朝" w:hAnsi="游明朝" w:cs="游明朝"/>
      <w:sz w:val="22"/>
      <w:szCs w:val="22"/>
    </w:rPr>
  </w:style>
  <w:style w:type="character" w:customStyle="1" w:styleId="af">
    <w:name w:val="引用文 (文字)"/>
    <w:basedOn w:val="a1"/>
    <w:link w:val="ae"/>
    <w:uiPriority w:val="29"/>
    <w:rsid w:val="633E4A9B"/>
    <w:rPr>
      <w:rFonts w:ascii="游明朝" w:eastAsia="游明朝" w:hAnsi="游明朝" w:cs="游明朝"/>
      <w:i/>
      <w:iCs/>
      <w:color w:val="404040" w:themeColor="text1" w:themeTint="BF"/>
      <w:sz w:val="22"/>
      <w:szCs w:val="22"/>
    </w:rPr>
  </w:style>
  <w:style w:type="character" w:customStyle="1" w:styleId="23">
    <w:name w:val="引用文 2 (文字)"/>
    <w:basedOn w:val="a1"/>
    <w:link w:val="22"/>
    <w:uiPriority w:val="30"/>
    <w:rsid w:val="633E4A9B"/>
    <w:rPr>
      <w:rFonts w:ascii="游明朝" w:eastAsia="游明朝" w:hAnsi="游明朝" w:cs="游明朝"/>
      <w:i/>
      <w:iCs/>
      <w:color w:val="4472C4" w:themeColor="accent1"/>
      <w:sz w:val="22"/>
      <w:szCs w:val="22"/>
    </w:rPr>
  </w:style>
  <w:style w:type="paragraph" w:styleId="41">
    <w:name w:val="toc 4"/>
    <w:basedOn w:val="a"/>
    <w:next w:val="a"/>
    <w:uiPriority w:val="39"/>
    <w:unhideWhenUsed/>
    <w:rsid w:val="633E4A9B"/>
    <w:pPr>
      <w:ind w:left="630"/>
    </w:pPr>
  </w:style>
  <w:style w:type="paragraph" w:styleId="51">
    <w:name w:val="toc 5"/>
    <w:basedOn w:val="a"/>
    <w:next w:val="a"/>
    <w:uiPriority w:val="39"/>
    <w:unhideWhenUsed/>
    <w:rsid w:val="633E4A9B"/>
    <w:pPr>
      <w:ind w:left="840"/>
    </w:pPr>
  </w:style>
  <w:style w:type="paragraph" w:styleId="61">
    <w:name w:val="toc 6"/>
    <w:basedOn w:val="a"/>
    <w:next w:val="a"/>
    <w:uiPriority w:val="39"/>
    <w:unhideWhenUsed/>
    <w:rsid w:val="633E4A9B"/>
    <w:pPr>
      <w:ind w:left="1050"/>
    </w:pPr>
  </w:style>
  <w:style w:type="paragraph" w:styleId="71">
    <w:name w:val="toc 7"/>
    <w:basedOn w:val="a"/>
    <w:next w:val="a"/>
    <w:uiPriority w:val="39"/>
    <w:unhideWhenUsed/>
    <w:rsid w:val="633E4A9B"/>
    <w:pPr>
      <w:ind w:left="1260"/>
    </w:pPr>
  </w:style>
  <w:style w:type="paragraph" w:styleId="81">
    <w:name w:val="toc 8"/>
    <w:basedOn w:val="a"/>
    <w:next w:val="a"/>
    <w:uiPriority w:val="39"/>
    <w:unhideWhenUsed/>
    <w:rsid w:val="633E4A9B"/>
    <w:pPr>
      <w:ind w:left="1470"/>
    </w:pPr>
  </w:style>
  <w:style w:type="paragraph" w:styleId="91">
    <w:name w:val="toc 9"/>
    <w:basedOn w:val="a"/>
    <w:next w:val="a"/>
    <w:uiPriority w:val="39"/>
    <w:unhideWhenUsed/>
    <w:rsid w:val="633E4A9B"/>
    <w:pPr>
      <w:ind w:left="1680"/>
    </w:pPr>
  </w:style>
  <w:style w:type="paragraph" w:styleId="af0">
    <w:name w:val="endnote text"/>
    <w:basedOn w:val="a"/>
    <w:link w:val="af1"/>
    <w:uiPriority w:val="99"/>
    <w:semiHidden/>
    <w:unhideWhenUsed/>
    <w:rsid w:val="633E4A9B"/>
    <w:rPr>
      <w:sz w:val="20"/>
      <w:szCs w:val="20"/>
    </w:rPr>
  </w:style>
  <w:style w:type="character" w:customStyle="1" w:styleId="af1">
    <w:name w:val="文末脚注文字列 (文字)"/>
    <w:basedOn w:val="a1"/>
    <w:link w:val="af0"/>
    <w:uiPriority w:val="99"/>
    <w:semiHidden/>
    <w:rsid w:val="633E4A9B"/>
    <w:rPr>
      <w:rFonts w:ascii="游明朝" w:eastAsia="游明朝" w:hAnsi="游明朝" w:cs="游明朝"/>
      <w:sz w:val="20"/>
      <w:szCs w:val="20"/>
    </w:rPr>
  </w:style>
  <w:style w:type="paragraph" w:styleId="af2">
    <w:name w:val="footnote text"/>
    <w:basedOn w:val="a"/>
    <w:link w:val="af3"/>
    <w:uiPriority w:val="99"/>
    <w:unhideWhenUsed/>
    <w:rsid w:val="633E4A9B"/>
    <w:rPr>
      <w:sz w:val="20"/>
      <w:szCs w:val="20"/>
    </w:rPr>
  </w:style>
  <w:style w:type="character" w:customStyle="1" w:styleId="af3">
    <w:name w:val="脚注文字列 (文字)"/>
    <w:basedOn w:val="a1"/>
    <w:link w:val="af2"/>
    <w:uiPriority w:val="99"/>
    <w:rsid w:val="633E4A9B"/>
    <w:rPr>
      <w:rFonts w:ascii="游明朝" w:eastAsia="游明朝" w:hAnsi="游明朝" w:cs="游明朝"/>
      <w:sz w:val="20"/>
      <w:szCs w:val="20"/>
    </w:rPr>
  </w:style>
  <w:style w:type="table" w:styleId="af4">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5">
    <w:name w:val="footnote reference"/>
    <w:basedOn w:val="a1"/>
    <w:uiPriority w:val="99"/>
    <w:semiHidden/>
    <w:unhideWhenUsed/>
    <w:rsid w:val="00E15F4B"/>
    <w:rPr>
      <w:vertAlign w:val="superscript"/>
    </w:rPr>
  </w:style>
  <w:style w:type="paragraph" w:styleId="af6">
    <w:name w:val="No Spacing"/>
    <w:uiPriority w:val="1"/>
    <w:qFormat/>
    <w:rsid w:val="008D0735"/>
    <w:pPr>
      <w:widowControl w:val="0"/>
      <w:snapToGrid w:val="0"/>
      <w:ind w:left="284"/>
    </w:pPr>
    <w:rPr>
      <w:rFonts w:ascii="游明朝" w:eastAsia="游明朝" w:hAnsi="游明朝" w:cs="游明朝"/>
      <w:sz w:val="22"/>
    </w:rPr>
  </w:style>
  <w:style w:type="paragraph" w:customStyle="1" w:styleId="10">
    <w:name w:val="スタイル1"/>
    <w:basedOn w:val="a0"/>
    <w:link w:val="13"/>
    <w:rsid w:val="009F303B"/>
    <w:pPr>
      <w:numPr>
        <w:numId w:val="31"/>
      </w:numPr>
      <w:ind w:firstLine="0"/>
    </w:pPr>
    <w:rPr>
      <w:rFonts w:ascii="游明朝 Demibold" w:eastAsia="游明朝 Demibold" w:hAnsi="游明朝 Demibold"/>
    </w:rPr>
  </w:style>
  <w:style w:type="character" w:customStyle="1" w:styleId="a9">
    <w:name w:val="リスト段落 (文字)"/>
    <w:basedOn w:val="a1"/>
    <w:link w:val="a0"/>
    <w:uiPriority w:val="34"/>
    <w:rsid w:val="009F303B"/>
    <w:rPr>
      <w:rFonts w:ascii="游明朝" w:eastAsia="游明朝" w:hAnsi="游明朝" w:cs="游明朝"/>
      <w:sz w:val="22"/>
    </w:rPr>
  </w:style>
  <w:style w:type="character" w:customStyle="1" w:styleId="13">
    <w:name w:val="スタイル1 (文字)"/>
    <w:basedOn w:val="a9"/>
    <w:link w:val="10"/>
    <w:rsid w:val="009F303B"/>
    <w:rPr>
      <w:rFonts w:ascii="游明朝 Demibold" w:eastAsia="游明朝 Demibold" w:hAnsi="游明朝 Demibold" w:cs="游明朝"/>
      <w:sz w:val="22"/>
    </w:rPr>
  </w:style>
  <w:style w:type="table" w:styleId="3-5">
    <w:name w:val="List Table 3 Accent 5"/>
    <w:basedOn w:val="a2"/>
    <w:uiPriority w:val="48"/>
    <w:rsid w:val="00401CFD"/>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3-1">
    <w:name w:val="List Table 3 Accent 1"/>
    <w:basedOn w:val="a2"/>
    <w:uiPriority w:val="48"/>
    <w:rsid w:val="001677D8"/>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paragraph" w:customStyle="1" w:styleId="af7">
    <w:name w:val="表中"/>
    <w:basedOn w:val="a"/>
    <w:link w:val="af8"/>
    <w:qFormat/>
    <w:rsid w:val="006A5970"/>
    <w:pPr>
      <w:spacing w:line="240" w:lineRule="atLeast"/>
      <w:ind w:leftChars="0" w:left="0" w:firstLine="0"/>
      <w:jc w:val="left"/>
    </w:pPr>
    <w:rPr>
      <w:bCs/>
      <w:sz w:val="22"/>
    </w:rPr>
  </w:style>
  <w:style w:type="character" w:customStyle="1" w:styleId="af8">
    <w:name w:val="表中 (文字)"/>
    <w:basedOn w:val="a1"/>
    <w:link w:val="af7"/>
    <w:rsid w:val="006A5970"/>
    <w:rPr>
      <w:rFonts w:ascii="ＭＳ 明朝" w:eastAsia="ＭＳ 明朝" w:hAnsi="ＭＳ 明朝" w:cs="游明朝"/>
      <w:bCs/>
      <w:sz w:val="22"/>
    </w:rPr>
  </w:style>
  <w:style w:type="table" w:styleId="4-1">
    <w:name w:val="Grid Table 4 Accent 1"/>
    <w:basedOn w:val="a2"/>
    <w:uiPriority w:val="49"/>
    <w:rsid w:val="00D67768"/>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5-1">
    <w:name w:val="Grid Table 5 Dark Accent 1"/>
    <w:basedOn w:val="a2"/>
    <w:uiPriority w:val="50"/>
    <w:rsid w:val="00A761D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af9">
    <w:name w:val="TOC Heading"/>
    <w:basedOn w:val="1"/>
    <w:next w:val="a"/>
    <w:uiPriority w:val="39"/>
    <w:unhideWhenUsed/>
    <w:qFormat/>
    <w:rsid w:val="006A1EFE"/>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2F5496" w:themeColor="accent1" w:themeShade="BF"/>
      <w:kern w:val="0"/>
      <w:szCs w:val="32"/>
    </w:rPr>
  </w:style>
  <w:style w:type="table" w:styleId="4-3">
    <w:name w:val="Grid Table 4 Accent 3"/>
    <w:basedOn w:val="a2"/>
    <w:uiPriority w:val="49"/>
    <w:rsid w:val="00A645A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fa">
    <w:name w:val="図表の番号"/>
    <w:basedOn w:val="a"/>
    <w:link w:val="afb"/>
    <w:qFormat/>
    <w:rsid w:val="001D10CE"/>
    <w:pPr>
      <w:jc w:val="center"/>
    </w:pPr>
    <w:rPr>
      <w:rFonts w:ascii="ＭＳ ゴシック" w:eastAsia="ＭＳ ゴシック" w:hAnsi="ＭＳ ゴシック"/>
    </w:rPr>
  </w:style>
  <w:style w:type="character" w:customStyle="1" w:styleId="afb">
    <w:name w:val="図表の番号 (文字)"/>
    <w:basedOn w:val="a1"/>
    <w:link w:val="afa"/>
    <w:rsid w:val="001D10CE"/>
    <w:rPr>
      <w:rFonts w:ascii="ＭＳ ゴシック" w:eastAsia="ＭＳ ゴシック" w:hAnsi="ＭＳ ゴシック" w:cs="游明朝"/>
      <w:sz w:val="24"/>
    </w:rPr>
  </w:style>
  <w:style w:type="paragraph" w:customStyle="1" w:styleId="afc">
    <w:name w:val="文書番号"/>
    <w:link w:val="afd"/>
    <w:qFormat/>
    <w:rsid w:val="00EB0BEB"/>
    <w:pPr>
      <w:jc w:val="right"/>
    </w:pPr>
    <w:rPr>
      <w:rFonts w:ascii="ＭＳ ゴシック" w:eastAsia="ＭＳ ゴシック" w:hAnsi="ＭＳ ゴシック" w:cstheme="majorBidi"/>
      <w:sz w:val="32"/>
      <w:szCs w:val="24"/>
    </w:rPr>
  </w:style>
  <w:style w:type="character" w:customStyle="1" w:styleId="afd">
    <w:name w:val="文書番号 (文字)"/>
    <w:basedOn w:val="a1"/>
    <w:link w:val="afc"/>
    <w:rsid w:val="00EB0BEB"/>
    <w:rPr>
      <w:rFonts w:ascii="ＭＳ ゴシック" w:eastAsia="ＭＳ ゴシック" w:hAnsi="ＭＳ ゴシック" w:cstheme="majorBidi"/>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0194">
      <w:bodyDiv w:val="1"/>
      <w:marLeft w:val="0"/>
      <w:marRight w:val="0"/>
      <w:marTop w:val="0"/>
      <w:marBottom w:val="0"/>
      <w:divBdr>
        <w:top w:val="none" w:sz="0" w:space="0" w:color="auto"/>
        <w:left w:val="none" w:sz="0" w:space="0" w:color="auto"/>
        <w:bottom w:val="none" w:sz="0" w:space="0" w:color="auto"/>
        <w:right w:val="none" w:sz="0" w:space="0" w:color="auto"/>
      </w:divBdr>
    </w:div>
    <w:div w:id="77679055">
      <w:bodyDiv w:val="1"/>
      <w:marLeft w:val="0"/>
      <w:marRight w:val="0"/>
      <w:marTop w:val="0"/>
      <w:marBottom w:val="0"/>
      <w:divBdr>
        <w:top w:val="none" w:sz="0" w:space="0" w:color="auto"/>
        <w:left w:val="none" w:sz="0" w:space="0" w:color="auto"/>
        <w:bottom w:val="none" w:sz="0" w:space="0" w:color="auto"/>
        <w:right w:val="none" w:sz="0" w:space="0" w:color="auto"/>
      </w:divBdr>
    </w:div>
    <w:div w:id="98568404">
      <w:bodyDiv w:val="1"/>
      <w:marLeft w:val="0"/>
      <w:marRight w:val="0"/>
      <w:marTop w:val="0"/>
      <w:marBottom w:val="0"/>
      <w:divBdr>
        <w:top w:val="none" w:sz="0" w:space="0" w:color="auto"/>
        <w:left w:val="none" w:sz="0" w:space="0" w:color="auto"/>
        <w:bottom w:val="none" w:sz="0" w:space="0" w:color="auto"/>
        <w:right w:val="none" w:sz="0" w:space="0" w:color="auto"/>
      </w:divBdr>
    </w:div>
    <w:div w:id="348066315">
      <w:bodyDiv w:val="1"/>
      <w:marLeft w:val="0"/>
      <w:marRight w:val="0"/>
      <w:marTop w:val="0"/>
      <w:marBottom w:val="0"/>
      <w:divBdr>
        <w:top w:val="none" w:sz="0" w:space="0" w:color="auto"/>
        <w:left w:val="none" w:sz="0" w:space="0" w:color="auto"/>
        <w:bottom w:val="none" w:sz="0" w:space="0" w:color="auto"/>
        <w:right w:val="none" w:sz="0" w:space="0" w:color="auto"/>
      </w:divBdr>
    </w:div>
    <w:div w:id="355010081">
      <w:bodyDiv w:val="1"/>
      <w:marLeft w:val="0"/>
      <w:marRight w:val="0"/>
      <w:marTop w:val="0"/>
      <w:marBottom w:val="0"/>
      <w:divBdr>
        <w:top w:val="none" w:sz="0" w:space="0" w:color="auto"/>
        <w:left w:val="none" w:sz="0" w:space="0" w:color="auto"/>
        <w:bottom w:val="none" w:sz="0" w:space="0" w:color="auto"/>
        <w:right w:val="none" w:sz="0" w:space="0" w:color="auto"/>
      </w:divBdr>
    </w:div>
    <w:div w:id="409697420">
      <w:bodyDiv w:val="1"/>
      <w:marLeft w:val="0"/>
      <w:marRight w:val="0"/>
      <w:marTop w:val="0"/>
      <w:marBottom w:val="0"/>
      <w:divBdr>
        <w:top w:val="none" w:sz="0" w:space="0" w:color="auto"/>
        <w:left w:val="none" w:sz="0" w:space="0" w:color="auto"/>
        <w:bottom w:val="none" w:sz="0" w:space="0" w:color="auto"/>
        <w:right w:val="none" w:sz="0" w:space="0" w:color="auto"/>
      </w:divBdr>
    </w:div>
    <w:div w:id="412316756">
      <w:bodyDiv w:val="1"/>
      <w:marLeft w:val="0"/>
      <w:marRight w:val="0"/>
      <w:marTop w:val="0"/>
      <w:marBottom w:val="0"/>
      <w:divBdr>
        <w:top w:val="none" w:sz="0" w:space="0" w:color="auto"/>
        <w:left w:val="none" w:sz="0" w:space="0" w:color="auto"/>
        <w:bottom w:val="none" w:sz="0" w:space="0" w:color="auto"/>
        <w:right w:val="none" w:sz="0" w:space="0" w:color="auto"/>
      </w:divBdr>
    </w:div>
    <w:div w:id="469715731">
      <w:bodyDiv w:val="1"/>
      <w:marLeft w:val="0"/>
      <w:marRight w:val="0"/>
      <w:marTop w:val="0"/>
      <w:marBottom w:val="0"/>
      <w:divBdr>
        <w:top w:val="none" w:sz="0" w:space="0" w:color="auto"/>
        <w:left w:val="none" w:sz="0" w:space="0" w:color="auto"/>
        <w:bottom w:val="none" w:sz="0" w:space="0" w:color="auto"/>
        <w:right w:val="none" w:sz="0" w:space="0" w:color="auto"/>
      </w:divBdr>
    </w:div>
    <w:div w:id="527185107">
      <w:bodyDiv w:val="1"/>
      <w:marLeft w:val="0"/>
      <w:marRight w:val="0"/>
      <w:marTop w:val="0"/>
      <w:marBottom w:val="0"/>
      <w:divBdr>
        <w:top w:val="none" w:sz="0" w:space="0" w:color="auto"/>
        <w:left w:val="none" w:sz="0" w:space="0" w:color="auto"/>
        <w:bottom w:val="none" w:sz="0" w:space="0" w:color="auto"/>
        <w:right w:val="none" w:sz="0" w:space="0" w:color="auto"/>
      </w:divBdr>
    </w:div>
    <w:div w:id="658533848">
      <w:bodyDiv w:val="1"/>
      <w:marLeft w:val="0"/>
      <w:marRight w:val="0"/>
      <w:marTop w:val="0"/>
      <w:marBottom w:val="0"/>
      <w:divBdr>
        <w:top w:val="none" w:sz="0" w:space="0" w:color="auto"/>
        <w:left w:val="none" w:sz="0" w:space="0" w:color="auto"/>
        <w:bottom w:val="none" w:sz="0" w:space="0" w:color="auto"/>
        <w:right w:val="none" w:sz="0" w:space="0" w:color="auto"/>
      </w:divBdr>
    </w:div>
    <w:div w:id="727848965">
      <w:bodyDiv w:val="1"/>
      <w:marLeft w:val="0"/>
      <w:marRight w:val="0"/>
      <w:marTop w:val="0"/>
      <w:marBottom w:val="0"/>
      <w:divBdr>
        <w:top w:val="none" w:sz="0" w:space="0" w:color="auto"/>
        <w:left w:val="none" w:sz="0" w:space="0" w:color="auto"/>
        <w:bottom w:val="none" w:sz="0" w:space="0" w:color="auto"/>
        <w:right w:val="none" w:sz="0" w:space="0" w:color="auto"/>
      </w:divBdr>
    </w:div>
    <w:div w:id="787361163">
      <w:bodyDiv w:val="1"/>
      <w:marLeft w:val="0"/>
      <w:marRight w:val="0"/>
      <w:marTop w:val="0"/>
      <w:marBottom w:val="0"/>
      <w:divBdr>
        <w:top w:val="none" w:sz="0" w:space="0" w:color="auto"/>
        <w:left w:val="none" w:sz="0" w:space="0" w:color="auto"/>
        <w:bottom w:val="none" w:sz="0" w:space="0" w:color="auto"/>
        <w:right w:val="none" w:sz="0" w:space="0" w:color="auto"/>
      </w:divBdr>
    </w:div>
    <w:div w:id="799344054">
      <w:bodyDiv w:val="1"/>
      <w:marLeft w:val="0"/>
      <w:marRight w:val="0"/>
      <w:marTop w:val="0"/>
      <w:marBottom w:val="0"/>
      <w:divBdr>
        <w:top w:val="none" w:sz="0" w:space="0" w:color="auto"/>
        <w:left w:val="none" w:sz="0" w:space="0" w:color="auto"/>
        <w:bottom w:val="none" w:sz="0" w:space="0" w:color="auto"/>
        <w:right w:val="none" w:sz="0" w:space="0" w:color="auto"/>
      </w:divBdr>
    </w:div>
    <w:div w:id="814954130">
      <w:bodyDiv w:val="1"/>
      <w:marLeft w:val="0"/>
      <w:marRight w:val="0"/>
      <w:marTop w:val="0"/>
      <w:marBottom w:val="0"/>
      <w:divBdr>
        <w:top w:val="none" w:sz="0" w:space="0" w:color="auto"/>
        <w:left w:val="none" w:sz="0" w:space="0" w:color="auto"/>
        <w:bottom w:val="none" w:sz="0" w:space="0" w:color="auto"/>
        <w:right w:val="none" w:sz="0" w:space="0" w:color="auto"/>
      </w:divBdr>
    </w:div>
    <w:div w:id="911354138">
      <w:bodyDiv w:val="1"/>
      <w:marLeft w:val="0"/>
      <w:marRight w:val="0"/>
      <w:marTop w:val="0"/>
      <w:marBottom w:val="0"/>
      <w:divBdr>
        <w:top w:val="none" w:sz="0" w:space="0" w:color="auto"/>
        <w:left w:val="none" w:sz="0" w:space="0" w:color="auto"/>
        <w:bottom w:val="none" w:sz="0" w:space="0" w:color="auto"/>
        <w:right w:val="none" w:sz="0" w:space="0" w:color="auto"/>
      </w:divBdr>
    </w:div>
    <w:div w:id="911475211">
      <w:bodyDiv w:val="1"/>
      <w:marLeft w:val="0"/>
      <w:marRight w:val="0"/>
      <w:marTop w:val="0"/>
      <w:marBottom w:val="0"/>
      <w:divBdr>
        <w:top w:val="none" w:sz="0" w:space="0" w:color="auto"/>
        <w:left w:val="none" w:sz="0" w:space="0" w:color="auto"/>
        <w:bottom w:val="none" w:sz="0" w:space="0" w:color="auto"/>
        <w:right w:val="none" w:sz="0" w:space="0" w:color="auto"/>
      </w:divBdr>
    </w:div>
    <w:div w:id="983854250">
      <w:bodyDiv w:val="1"/>
      <w:marLeft w:val="0"/>
      <w:marRight w:val="0"/>
      <w:marTop w:val="0"/>
      <w:marBottom w:val="0"/>
      <w:divBdr>
        <w:top w:val="none" w:sz="0" w:space="0" w:color="auto"/>
        <w:left w:val="none" w:sz="0" w:space="0" w:color="auto"/>
        <w:bottom w:val="none" w:sz="0" w:space="0" w:color="auto"/>
        <w:right w:val="none" w:sz="0" w:space="0" w:color="auto"/>
      </w:divBdr>
    </w:div>
    <w:div w:id="1006979091">
      <w:bodyDiv w:val="1"/>
      <w:marLeft w:val="0"/>
      <w:marRight w:val="0"/>
      <w:marTop w:val="0"/>
      <w:marBottom w:val="0"/>
      <w:divBdr>
        <w:top w:val="none" w:sz="0" w:space="0" w:color="auto"/>
        <w:left w:val="none" w:sz="0" w:space="0" w:color="auto"/>
        <w:bottom w:val="none" w:sz="0" w:space="0" w:color="auto"/>
        <w:right w:val="none" w:sz="0" w:space="0" w:color="auto"/>
      </w:divBdr>
    </w:div>
    <w:div w:id="1043208689">
      <w:bodyDiv w:val="1"/>
      <w:marLeft w:val="0"/>
      <w:marRight w:val="0"/>
      <w:marTop w:val="0"/>
      <w:marBottom w:val="0"/>
      <w:divBdr>
        <w:top w:val="none" w:sz="0" w:space="0" w:color="auto"/>
        <w:left w:val="none" w:sz="0" w:space="0" w:color="auto"/>
        <w:bottom w:val="none" w:sz="0" w:space="0" w:color="auto"/>
        <w:right w:val="none" w:sz="0" w:space="0" w:color="auto"/>
      </w:divBdr>
    </w:div>
    <w:div w:id="1091972074">
      <w:bodyDiv w:val="1"/>
      <w:marLeft w:val="0"/>
      <w:marRight w:val="0"/>
      <w:marTop w:val="0"/>
      <w:marBottom w:val="0"/>
      <w:divBdr>
        <w:top w:val="none" w:sz="0" w:space="0" w:color="auto"/>
        <w:left w:val="none" w:sz="0" w:space="0" w:color="auto"/>
        <w:bottom w:val="none" w:sz="0" w:space="0" w:color="auto"/>
        <w:right w:val="none" w:sz="0" w:space="0" w:color="auto"/>
      </w:divBdr>
    </w:div>
    <w:div w:id="1155342923">
      <w:bodyDiv w:val="1"/>
      <w:marLeft w:val="0"/>
      <w:marRight w:val="0"/>
      <w:marTop w:val="0"/>
      <w:marBottom w:val="0"/>
      <w:divBdr>
        <w:top w:val="none" w:sz="0" w:space="0" w:color="auto"/>
        <w:left w:val="none" w:sz="0" w:space="0" w:color="auto"/>
        <w:bottom w:val="none" w:sz="0" w:space="0" w:color="auto"/>
        <w:right w:val="none" w:sz="0" w:space="0" w:color="auto"/>
      </w:divBdr>
    </w:div>
    <w:div w:id="1234463108">
      <w:bodyDiv w:val="1"/>
      <w:marLeft w:val="0"/>
      <w:marRight w:val="0"/>
      <w:marTop w:val="0"/>
      <w:marBottom w:val="0"/>
      <w:divBdr>
        <w:top w:val="none" w:sz="0" w:space="0" w:color="auto"/>
        <w:left w:val="none" w:sz="0" w:space="0" w:color="auto"/>
        <w:bottom w:val="none" w:sz="0" w:space="0" w:color="auto"/>
        <w:right w:val="none" w:sz="0" w:space="0" w:color="auto"/>
      </w:divBdr>
    </w:div>
    <w:div w:id="1249391098">
      <w:bodyDiv w:val="1"/>
      <w:marLeft w:val="0"/>
      <w:marRight w:val="0"/>
      <w:marTop w:val="0"/>
      <w:marBottom w:val="0"/>
      <w:divBdr>
        <w:top w:val="none" w:sz="0" w:space="0" w:color="auto"/>
        <w:left w:val="none" w:sz="0" w:space="0" w:color="auto"/>
        <w:bottom w:val="none" w:sz="0" w:space="0" w:color="auto"/>
        <w:right w:val="none" w:sz="0" w:space="0" w:color="auto"/>
      </w:divBdr>
    </w:div>
    <w:div w:id="1253777508">
      <w:bodyDiv w:val="1"/>
      <w:marLeft w:val="0"/>
      <w:marRight w:val="0"/>
      <w:marTop w:val="0"/>
      <w:marBottom w:val="0"/>
      <w:divBdr>
        <w:top w:val="none" w:sz="0" w:space="0" w:color="auto"/>
        <w:left w:val="none" w:sz="0" w:space="0" w:color="auto"/>
        <w:bottom w:val="none" w:sz="0" w:space="0" w:color="auto"/>
        <w:right w:val="none" w:sz="0" w:space="0" w:color="auto"/>
      </w:divBdr>
    </w:div>
    <w:div w:id="1371955116">
      <w:bodyDiv w:val="1"/>
      <w:marLeft w:val="0"/>
      <w:marRight w:val="0"/>
      <w:marTop w:val="0"/>
      <w:marBottom w:val="0"/>
      <w:divBdr>
        <w:top w:val="none" w:sz="0" w:space="0" w:color="auto"/>
        <w:left w:val="none" w:sz="0" w:space="0" w:color="auto"/>
        <w:bottom w:val="none" w:sz="0" w:space="0" w:color="auto"/>
        <w:right w:val="none" w:sz="0" w:space="0" w:color="auto"/>
      </w:divBdr>
    </w:div>
    <w:div w:id="1428694547">
      <w:bodyDiv w:val="1"/>
      <w:marLeft w:val="0"/>
      <w:marRight w:val="0"/>
      <w:marTop w:val="0"/>
      <w:marBottom w:val="0"/>
      <w:divBdr>
        <w:top w:val="none" w:sz="0" w:space="0" w:color="auto"/>
        <w:left w:val="none" w:sz="0" w:space="0" w:color="auto"/>
        <w:bottom w:val="none" w:sz="0" w:space="0" w:color="auto"/>
        <w:right w:val="none" w:sz="0" w:space="0" w:color="auto"/>
      </w:divBdr>
    </w:div>
    <w:div w:id="1487630871">
      <w:bodyDiv w:val="1"/>
      <w:marLeft w:val="0"/>
      <w:marRight w:val="0"/>
      <w:marTop w:val="0"/>
      <w:marBottom w:val="0"/>
      <w:divBdr>
        <w:top w:val="none" w:sz="0" w:space="0" w:color="auto"/>
        <w:left w:val="none" w:sz="0" w:space="0" w:color="auto"/>
        <w:bottom w:val="none" w:sz="0" w:space="0" w:color="auto"/>
        <w:right w:val="none" w:sz="0" w:space="0" w:color="auto"/>
      </w:divBdr>
    </w:div>
    <w:div w:id="1495995429">
      <w:bodyDiv w:val="1"/>
      <w:marLeft w:val="0"/>
      <w:marRight w:val="0"/>
      <w:marTop w:val="0"/>
      <w:marBottom w:val="0"/>
      <w:divBdr>
        <w:top w:val="none" w:sz="0" w:space="0" w:color="auto"/>
        <w:left w:val="none" w:sz="0" w:space="0" w:color="auto"/>
        <w:bottom w:val="none" w:sz="0" w:space="0" w:color="auto"/>
        <w:right w:val="none" w:sz="0" w:space="0" w:color="auto"/>
      </w:divBdr>
    </w:div>
    <w:div w:id="1524201432">
      <w:bodyDiv w:val="1"/>
      <w:marLeft w:val="0"/>
      <w:marRight w:val="0"/>
      <w:marTop w:val="0"/>
      <w:marBottom w:val="0"/>
      <w:divBdr>
        <w:top w:val="none" w:sz="0" w:space="0" w:color="auto"/>
        <w:left w:val="none" w:sz="0" w:space="0" w:color="auto"/>
        <w:bottom w:val="none" w:sz="0" w:space="0" w:color="auto"/>
        <w:right w:val="none" w:sz="0" w:space="0" w:color="auto"/>
      </w:divBdr>
    </w:div>
    <w:div w:id="1537427303">
      <w:bodyDiv w:val="1"/>
      <w:marLeft w:val="0"/>
      <w:marRight w:val="0"/>
      <w:marTop w:val="0"/>
      <w:marBottom w:val="0"/>
      <w:divBdr>
        <w:top w:val="none" w:sz="0" w:space="0" w:color="auto"/>
        <w:left w:val="none" w:sz="0" w:space="0" w:color="auto"/>
        <w:bottom w:val="none" w:sz="0" w:space="0" w:color="auto"/>
        <w:right w:val="none" w:sz="0" w:space="0" w:color="auto"/>
      </w:divBdr>
    </w:div>
    <w:div w:id="1556430592">
      <w:bodyDiv w:val="1"/>
      <w:marLeft w:val="0"/>
      <w:marRight w:val="0"/>
      <w:marTop w:val="0"/>
      <w:marBottom w:val="0"/>
      <w:divBdr>
        <w:top w:val="none" w:sz="0" w:space="0" w:color="auto"/>
        <w:left w:val="none" w:sz="0" w:space="0" w:color="auto"/>
        <w:bottom w:val="none" w:sz="0" w:space="0" w:color="auto"/>
        <w:right w:val="none" w:sz="0" w:space="0" w:color="auto"/>
      </w:divBdr>
    </w:div>
    <w:div w:id="1592426419">
      <w:bodyDiv w:val="1"/>
      <w:marLeft w:val="0"/>
      <w:marRight w:val="0"/>
      <w:marTop w:val="0"/>
      <w:marBottom w:val="0"/>
      <w:divBdr>
        <w:top w:val="none" w:sz="0" w:space="0" w:color="auto"/>
        <w:left w:val="none" w:sz="0" w:space="0" w:color="auto"/>
        <w:bottom w:val="none" w:sz="0" w:space="0" w:color="auto"/>
        <w:right w:val="none" w:sz="0" w:space="0" w:color="auto"/>
      </w:divBdr>
    </w:div>
    <w:div w:id="1716655909">
      <w:bodyDiv w:val="1"/>
      <w:marLeft w:val="0"/>
      <w:marRight w:val="0"/>
      <w:marTop w:val="0"/>
      <w:marBottom w:val="0"/>
      <w:divBdr>
        <w:top w:val="none" w:sz="0" w:space="0" w:color="auto"/>
        <w:left w:val="none" w:sz="0" w:space="0" w:color="auto"/>
        <w:bottom w:val="none" w:sz="0" w:space="0" w:color="auto"/>
        <w:right w:val="none" w:sz="0" w:space="0" w:color="auto"/>
      </w:divBdr>
    </w:div>
    <w:div w:id="1723871226">
      <w:bodyDiv w:val="1"/>
      <w:marLeft w:val="0"/>
      <w:marRight w:val="0"/>
      <w:marTop w:val="0"/>
      <w:marBottom w:val="0"/>
      <w:divBdr>
        <w:top w:val="none" w:sz="0" w:space="0" w:color="auto"/>
        <w:left w:val="none" w:sz="0" w:space="0" w:color="auto"/>
        <w:bottom w:val="none" w:sz="0" w:space="0" w:color="auto"/>
        <w:right w:val="none" w:sz="0" w:space="0" w:color="auto"/>
      </w:divBdr>
    </w:div>
    <w:div w:id="1730837885">
      <w:bodyDiv w:val="1"/>
      <w:marLeft w:val="0"/>
      <w:marRight w:val="0"/>
      <w:marTop w:val="0"/>
      <w:marBottom w:val="0"/>
      <w:divBdr>
        <w:top w:val="none" w:sz="0" w:space="0" w:color="auto"/>
        <w:left w:val="none" w:sz="0" w:space="0" w:color="auto"/>
        <w:bottom w:val="none" w:sz="0" w:space="0" w:color="auto"/>
        <w:right w:val="none" w:sz="0" w:space="0" w:color="auto"/>
      </w:divBdr>
    </w:div>
    <w:div w:id="1807359003">
      <w:bodyDiv w:val="1"/>
      <w:marLeft w:val="0"/>
      <w:marRight w:val="0"/>
      <w:marTop w:val="0"/>
      <w:marBottom w:val="0"/>
      <w:divBdr>
        <w:top w:val="none" w:sz="0" w:space="0" w:color="auto"/>
        <w:left w:val="none" w:sz="0" w:space="0" w:color="auto"/>
        <w:bottom w:val="none" w:sz="0" w:space="0" w:color="auto"/>
        <w:right w:val="none" w:sz="0" w:space="0" w:color="auto"/>
      </w:divBdr>
    </w:div>
    <w:div w:id="1853957235">
      <w:bodyDiv w:val="1"/>
      <w:marLeft w:val="0"/>
      <w:marRight w:val="0"/>
      <w:marTop w:val="0"/>
      <w:marBottom w:val="0"/>
      <w:divBdr>
        <w:top w:val="none" w:sz="0" w:space="0" w:color="auto"/>
        <w:left w:val="none" w:sz="0" w:space="0" w:color="auto"/>
        <w:bottom w:val="none" w:sz="0" w:space="0" w:color="auto"/>
        <w:right w:val="none" w:sz="0" w:space="0" w:color="auto"/>
      </w:divBdr>
    </w:div>
    <w:div w:id="1999646968">
      <w:bodyDiv w:val="1"/>
      <w:marLeft w:val="0"/>
      <w:marRight w:val="0"/>
      <w:marTop w:val="0"/>
      <w:marBottom w:val="0"/>
      <w:divBdr>
        <w:top w:val="none" w:sz="0" w:space="0" w:color="auto"/>
        <w:left w:val="none" w:sz="0" w:space="0" w:color="auto"/>
        <w:bottom w:val="none" w:sz="0" w:space="0" w:color="auto"/>
        <w:right w:val="none" w:sz="0" w:space="0" w:color="auto"/>
      </w:divBdr>
    </w:div>
    <w:div w:id="2008824048">
      <w:bodyDiv w:val="1"/>
      <w:marLeft w:val="0"/>
      <w:marRight w:val="0"/>
      <w:marTop w:val="0"/>
      <w:marBottom w:val="0"/>
      <w:divBdr>
        <w:top w:val="none" w:sz="0" w:space="0" w:color="auto"/>
        <w:left w:val="none" w:sz="0" w:space="0" w:color="auto"/>
        <w:bottom w:val="none" w:sz="0" w:space="0" w:color="auto"/>
        <w:right w:val="none" w:sz="0" w:space="0" w:color="auto"/>
      </w:divBdr>
    </w:div>
    <w:div w:id="2014642419">
      <w:bodyDiv w:val="1"/>
      <w:marLeft w:val="0"/>
      <w:marRight w:val="0"/>
      <w:marTop w:val="0"/>
      <w:marBottom w:val="0"/>
      <w:divBdr>
        <w:top w:val="none" w:sz="0" w:space="0" w:color="auto"/>
        <w:left w:val="none" w:sz="0" w:space="0" w:color="auto"/>
        <w:bottom w:val="none" w:sz="0" w:space="0" w:color="auto"/>
        <w:right w:val="none" w:sz="0" w:space="0" w:color="auto"/>
      </w:divBdr>
    </w:div>
    <w:div w:id="2019237161">
      <w:bodyDiv w:val="1"/>
      <w:marLeft w:val="0"/>
      <w:marRight w:val="0"/>
      <w:marTop w:val="0"/>
      <w:marBottom w:val="0"/>
      <w:divBdr>
        <w:top w:val="none" w:sz="0" w:space="0" w:color="auto"/>
        <w:left w:val="none" w:sz="0" w:space="0" w:color="auto"/>
        <w:bottom w:val="none" w:sz="0" w:space="0" w:color="auto"/>
        <w:right w:val="none" w:sz="0" w:space="0" w:color="auto"/>
      </w:divBdr>
    </w:div>
    <w:div w:id="213170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2" Type="http://schemas.openxmlformats.org/officeDocument/2006/relationships/numbering" Target="numbering.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23" Type="http://schemas.openxmlformats.org/officeDocument/2006/relationships/customXml" Target="../customXml/item4.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22"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A06A8A97B81CB449FCF07970FCC7F2C" ma:contentTypeVersion="15" ma:contentTypeDescription="新しいドキュメントを作成します。" ma:contentTypeScope="" ma:versionID="e098a45b3705cfc2493009b57a546a4a">
  <xsd:schema xmlns:xsd="http://www.w3.org/2001/XMLSchema" xmlns:xs="http://www.w3.org/2001/XMLSchema" xmlns:p="http://schemas.microsoft.com/office/2006/metadata/properties" xmlns:ns1="http://schemas.microsoft.com/sharepoint/v3" xmlns:ns2="f29c99a9-2f7a-4302-86cb-05f0a42840fb" xmlns:ns3="418539d9-ccaa-4f07-ad3e-d267fe6a0194" targetNamespace="http://schemas.microsoft.com/office/2006/metadata/properties" ma:root="true" ma:fieldsID="f840fee6fb3897cc9ba6eb64f1070675" ns1:_="" ns2:_="" ns3:_="">
    <xsd:import namespace="http://schemas.microsoft.com/sharepoint/v3"/>
    <xsd:import namespace="f29c99a9-2f7a-4302-86cb-05f0a42840fb"/>
    <xsd:import namespace="418539d9-ccaa-4f07-ad3e-d267fe6a019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2" nillable="true" ma:displayName="統合コンプライアンス ポリシーのプロパティ" ma:hidden="true" ma:internalName="_ip_UnifiedCompliancePolicyProperties">
      <xsd:simpleType>
        <xsd:restriction base="dms:Note"/>
      </xsd:simpleType>
    </xsd:element>
    <xsd:element name="_ip_UnifiedCompliancePolicyUIAction" ma:index="13"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29c99a9-2f7a-4302-86cb-05f0a42840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8539d9-ccaa-4f07-ad3e-d267fe6a0194" elementFormDefault="qualified">
    <xsd:import namespace="http://schemas.microsoft.com/office/2006/documentManagement/types"/>
    <xsd:import namespace="http://schemas.microsoft.com/office/infopath/2007/PartnerControls"/>
    <xsd:element name="SharedWithUsers" ma:index="14"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A6D72D6F-2621-484E-8E01-C389E0EA69B1}">
  <ds:schemaRefs>
    <ds:schemaRef ds:uri="http://schemas.openxmlformats.org/officeDocument/2006/bibliography"/>
  </ds:schemaRefs>
</ds:datastoreItem>
</file>

<file path=customXml/itemProps2.xml><?xml version="1.0" encoding="utf-8"?>
<ds:datastoreItem xmlns:ds="http://schemas.openxmlformats.org/officeDocument/2006/customXml" ds:itemID="{4F8BDFA4-D12D-4A07-B405-631337B747AA}"/>
</file>

<file path=customXml/itemProps3.xml><?xml version="1.0" encoding="utf-8"?>
<ds:datastoreItem xmlns:ds="http://schemas.openxmlformats.org/officeDocument/2006/customXml" ds:itemID="{E0ACCCD5-AD52-4330-A1DF-B81B67FAB382}"/>
</file>

<file path=customXml/itemProps4.xml><?xml version="1.0" encoding="utf-8"?>
<ds:datastoreItem xmlns:ds="http://schemas.openxmlformats.org/officeDocument/2006/customXml" ds:itemID="{33A3E9C6-8902-4463-84EF-5822B193F14D}"/>
</file>

<file path=docProps/app.xml><?xml version="1.0" encoding="utf-8"?>
<Properties xmlns="http://schemas.openxmlformats.org/officeDocument/2006/extended-properties" xmlns:vt="http://schemas.openxmlformats.org/officeDocument/2006/docPropsVTypes">
  <Template>Normal.dotm</Template>
  <TotalTime>0</TotalTime>
  <Pages>3</Pages>
  <Words>156</Words>
  <Characters>893</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2022-03-30T10:16:00Z</dcterms:created>
  <dcterms:modified xsi:type="dcterms:W3CDTF">2022-03-30T10:16:00Z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0x010100AA06A8A97B81CB449FCF07970FCC7F2C</vt:lpwstr>
  </property>
</Properties>
</file>