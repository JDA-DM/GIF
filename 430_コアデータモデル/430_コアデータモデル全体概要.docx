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20A3" w14:textId="2B995470" w:rsidR="00546AC1" w:rsidRPr="0028441C" w:rsidRDefault="00546AC1" w:rsidP="002570B8">
      <w:pPr>
        <w:pStyle w:val="aff0"/>
      </w:pPr>
      <w:r w:rsidRPr="0028441C">
        <w:rPr>
          <w:rFonts w:hint="eastAsia"/>
        </w:rPr>
        <w:t xml:space="preserve">デジタル社会推進実践ガイドブック </w:t>
      </w:r>
      <w:r w:rsidRPr="0028441C">
        <w:t>DS-4</w:t>
      </w:r>
      <w:r>
        <w:t>3</w:t>
      </w:r>
      <w:r w:rsidRPr="0028441C">
        <w:t>0</w:t>
      </w:r>
    </w:p>
    <w:p w14:paraId="263113ED" w14:textId="08BD00B5" w:rsidR="00667F03" w:rsidRDefault="00667F03" w:rsidP="002570B8">
      <w:pPr>
        <w:ind w:left="360"/>
        <w:jc w:val="right"/>
      </w:pPr>
    </w:p>
    <w:p w14:paraId="72D79764" w14:textId="77777777" w:rsidR="00253D4D" w:rsidRDefault="00253D4D" w:rsidP="00253D4D">
      <w:pPr>
        <w:ind w:left="360"/>
      </w:pPr>
    </w:p>
    <w:p w14:paraId="16275F9D" w14:textId="77777777" w:rsidR="00253D4D" w:rsidRDefault="00253D4D" w:rsidP="00253D4D">
      <w:pPr>
        <w:ind w:left="360"/>
      </w:pPr>
    </w:p>
    <w:p w14:paraId="2FB2B399" w14:textId="77777777" w:rsidR="00253D4D" w:rsidRPr="00253D4D" w:rsidRDefault="00253D4D" w:rsidP="002570B8">
      <w:pPr>
        <w:ind w:left="360"/>
      </w:pPr>
    </w:p>
    <w:p w14:paraId="50AFA610" w14:textId="0536905C" w:rsidR="00667F03" w:rsidRDefault="5DF3A86F" w:rsidP="00835262">
      <w:pPr>
        <w:pStyle w:val="a4"/>
        <w:ind w:left="360"/>
      </w:pPr>
      <w:r>
        <w:t>コア</w:t>
      </w:r>
      <w:r w:rsidR="402EBFE2">
        <w:t>データモデル</w:t>
      </w:r>
      <w:r w:rsidR="003E6784">
        <w:rPr>
          <w:rFonts w:hint="eastAsia"/>
        </w:rPr>
        <w:t>全体概要</w:t>
      </w:r>
    </w:p>
    <w:p w14:paraId="423E08AE" w14:textId="77777777" w:rsidR="00D5610C" w:rsidRDefault="00D5610C" w:rsidP="00D5610C">
      <w:pPr>
        <w:ind w:left="360"/>
      </w:pPr>
    </w:p>
    <w:p w14:paraId="06BA6FAE" w14:textId="77777777" w:rsidR="00253D4D" w:rsidRDefault="00253D4D" w:rsidP="00D5610C">
      <w:pPr>
        <w:ind w:left="360"/>
      </w:pPr>
    </w:p>
    <w:p w14:paraId="19006E38" w14:textId="77777777" w:rsidR="00253D4D" w:rsidRDefault="00253D4D" w:rsidP="00D5610C">
      <w:pPr>
        <w:ind w:left="360"/>
      </w:pPr>
    </w:p>
    <w:p w14:paraId="0D56D66B" w14:textId="77777777" w:rsidR="00253D4D" w:rsidRDefault="00253D4D" w:rsidP="00D5610C">
      <w:pPr>
        <w:ind w:left="360"/>
      </w:pPr>
    </w:p>
    <w:p w14:paraId="75D2F3AB" w14:textId="77777777" w:rsidR="00253D4D" w:rsidRDefault="00253D4D" w:rsidP="00D5610C">
      <w:pPr>
        <w:ind w:left="360"/>
      </w:pPr>
    </w:p>
    <w:p w14:paraId="3FFA978F" w14:textId="77777777" w:rsidR="00253D4D" w:rsidRPr="00D5610C" w:rsidRDefault="00253D4D" w:rsidP="002570B8">
      <w:pPr>
        <w:ind w:left="360"/>
      </w:pPr>
    </w:p>
    <w:p w14:paraId="7D3A2D4E" w14:textId="0734BDC9" w:rsidR="00D5610C" w:rsidRPr="00D5610C" w:rsidRDefault="00D5610C" w:rsidP="002570B8">
      <w:pPr>
        <w:pStyle w:val="a6"/>
        <w:ind w:left="360"/>
      </w:pPr>
      <w:r w:rsidRPr="00D5610C">
        <w:rPr>
          <w:rFonts w:hint="eastAsia"/>
        </w:rPr>
        <w:t>2022年（令和4年）</w:t>
      </w:r>
      <w:r w:rsidR="00AC44E4">
        <w:rPr>
          <w:rFonts w:hint="eastAsia"/>
        </w:rPr>
        <w:t>6</w:t>
      </w:r>
      <w:r w:rsidRPr="00D5610C">
        <w:rPr>
          <w:rFonts w:hint="eastAsia"/>
        </w:rPr>
        <w:t>月</w:t>
      </w:r>
      <w:r w:rsidR="00AC44E4">
        <w:t>30</w:t>
      </w:r>
      <w:r w:rsidRPr="00D5610C">
        <w:rPr>
          <w:rFonts w:hint="eastAsia"/>
        </w:rPr>
        <w:t>日</w:t>
      </w:r>
    </w:p>
    <w:p w14:paraId="3BE8F71B" w14:textId="77777777" w:rsidR="00D5610C" w:rsidRPr="00D5610C" w:rsidRDefault="00D5610C" w:rsidP="002570B8">
      <w:pPr>
        <w:pStyle w:val="a6"/>
        <w:ind w:left="360"/>
      </w:pPr>
      <w:r w:rsidRPr="00D5610C">
        <w:rPr>
          <w:rFonts w:hint="eastAsia"/>
        </w:rPr>
        <w:t>デジタル庁</w:t>
      </w:r>
    </w:p>
    <w:p w14:paraId="2AF25CD7" w14:textId="70B8A314" w:rsidR="00667F03" w:rsidRPr="004C066C" w:rsidRDefault="00667F03" w:rsidP="00835262">
      <w:pPr>
        <w:pStyle w:val="a6"/>
        <w:ind w:left="360"/>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9D0870">
            <w:pPr>
              <w:pStyle w:val="af7"/>
              <w:ind w:firstLine="0"/>
            </w:pPr>
            <w:r w:rsidRPr="633E4A9B">
              <w:t>[</w:t>
            </w:r>
            <w:r w:rsidR="3A87B7C2" w:rsidRPr="633E4A9B">
              <w:t>キーワード</w:t>
            </w:r>
            <w:r w:rsidR="797D479D" w:rsidRPr="633E4A9B">
              <w:t>]</w:t>
            </w:r>
          </w:p>
          <w:p w14:paraId="7C1B3EE4" w14:textId="392CA918" w:rsidR="797D479D" w:rsidRDefault="00DE4429" w:rsidP="009D0870">
            <w:pPr>
              <w:pStyle w:val="af7"/>
              <w:ind w:firstLine="0"/>
            </w:pPr>
            <w:r>
              <w:rPr>
                <w:rFonts w:hint="eastAsia"/>
              </w:rPr>
              <w:t>データ標準、</w:t>
            </w:r>
            <w:r w:rsidR="002A1C25">
              <w:rPr>
                <w:rFonts w:hint="eastAsia"/>
              </w:rPr>
              <w:t>相互運用性、</w:t>
            </w:r>
            <w:r w:rsidR="003A0CCC">
              <w:rPr>
                <w:rFonts w:hint="eastAsia"/>
              </w:rPr>
              <w:t>データ連携、</w:t>
            </w:r>
            <w:r w:rsidR="797D479D" w:rsidRPr="633E4A9B">
              <w:t>データモデル</w:t>
            </w:r>
            <w:r w:rsidR="00E50D52">
              <w:rPr>
                <w:rFonts w:hint="eastAsia"/>
              </w:rPr>
              <w:t>、</w:t>
            </w:r>
            <w:r w:rsidR="00BB3C1D">
              <w:rPr>
                <w:rFonts w:hint="eastAsia"/>
              </w:rPr>
              <w:t>データ形式</w:t>
            </w:r>
          </w:p>
          <w:p w14:paraId="60394A31" w14:textId="40D12D72" w:rsidR="633E4A9B" w:rsidRDefault="633E4A9B" w:rsidP="009D0870">
            <w:pPr>
              <w:pStyle w:val="af7"/>
              <w:ind w:firstLine="0"/>
            </w:pPr>
          </w:p>
          <w:p w14:paraId="22F8AA23" w14:textId="32F32366" w:rsidR="797D479D" w:rsidRDefault="797D479D" w:rsidP="009D0870">
            <w:pPr>
              <w:pStyle w:val="af7"/>
              <w:ind w:firstLine="0"/>
            </w:pPr>
            <w:r w:rsidRPr="633E4A9B">
              <w:t>[概要]</w:t>
            </w:r>
          </w:p>
          <w:p w14:paraId="360694C3" w14:textId="3F0991E2" w:rsidR="633E4A9B" w:rsidRDefault="797D479D" w:rsidP="009D0870">
            <w:pPr>
              <w:pStyle w:val="af7"/>
              <w:ind w:firstLine="0"/>
            </w:pPr>
            <w:r w:rsidRPr="633E4A9B">
              <w:t>行政機関で個人や法人に関するマスターデータや各種手続きに関するシステムを開発するときに参照すべき実践的</w:t>
            </w:r>
            <w:r w:rsidR="00937EA6">
              <w:rPr>
                <w:rFonts w:hint="eastAsia"/>
              </w:rPr>
              <w:t>な</w:t>
            </w:r>
            <w:r w:rsidRPr="633E4A9B">
              <w:t>データモデルについて紹介。このガイドに従いデータ構造の設計を行うことで、</w:t>
            </w:r>
            <w:r w:rsidR="0F3E885A" w:rsidRPr="633E4A9B">
              <w:t>他機関とのデータ交換が容易、かつ正確に行えるようになり、データ設計を行うコストも削減することができる。</w:t>
            </w:r>
          </w:p>
        </w:tc>
      </w:tr>
    </w:tbl>
    <w:p w14:paraId="62CF1706" w14:textId="70C26AC9" w:rsidR="002B73F3" w:rsidRDefault="002B73F3" w:rsidP="00835262">
      <w:pPr>
        <w:ind w:left="360"/>
      </w:pPr>
    </w:p>
    <w:p w14:paraId="6ED8D52D" w14:textId="7FA25661" w:rsidR="00F344CF" w:rsidRDefault="002B73F3" w:rsidP="00F344CF">
      <w:pPr>
        <w:ind w:left="360"/>
      </w:pPr>
      <w:r>
        <w:br w:type="page"/>
      </w:r>
    </w:p>
    <w:sdt>
      <w:sdtPr>
        <w:rPr>
          <w:rFonts w:ascii="ＭＳ 明朝" w:eastAsia="ＭＳ 明朝" w:hAnsi="ＭＳ 明朝" w:cs="游明朝"/>
          <w:color w:val="auto"/>
          <w:kern w:val="2"/>
          <w:szCs w:val="22"/>
          <w:lang w:val="ja-JP"/>
        </w:rPr>
        <w:id w:val="-1245492100"/>
        <w:docPartObj>
          <w:docPartGallery w:val="Table of Contents"/>
          <w:docPartUnique/>
        </w:docPartObj>
      </w:sdtPr>
      <w:sdtEndPr>
        <w:rPr>
          <w:b/>
          <w:bCs/>
        </w:rPr>
      </w:sdtEndPr>
      <w:sdtContent>
        <w:p w14:paraId="694F63AC" w14:textId="5902C8E5" w:rsidR="005A11A7" w:rsidRDefault="005A11A7">
          <w:pPr>
            <w:pStyle w:val="afd"/>
            <w:ind w:left="360"/>
          </w:pPr>
          <w:r>
            <w:rPr>
              <w:lang w:val="ja-JP"/>
            </w:rPr>
            <w:t>目次</w:t>
          </w:r>
        </w:p>
        <w:p w14:paraId="316CDA66" w14:textId="1A86E8CD" w:rsidR="00B142D7" w:rsidRDefault="00284FE7">
          <w:pPr>
            <w:pStyle w:val="12"/>
            <w:tabs>
              <w:tab w:val="left" w:pos="1200"/>
              <w:tab w:val="right" w:leader="dot" w:pos="9016"/>
            </w:tabs>
            <w:ind w:left="360"/>
            <w:rPr>
              <w:rFonts w:eastAsiaTheme="minorEastAsia" w:cstheme="minorBidi"/>
              <w:b w:val="0"/>
              <w:bCs w:val="0"/>
              <w:caps w:val="0"/>
              <w:noProof/>
              <w:sz w:val="21"/>
              <w:szCs w:val="22"/>
            </w:rPr>
          </w:pPr>
          <w:r>
            <w:rPr>
              <w:b w:val="0"/>
              <w:bCs w:val="0"/>
              <w:caps w:val="0"/>
              <w:sz w:val="20"/>
            </w:rPr>
            <w:fldChar w:fldCharType="begin"/>
          </w:r>
          <w:r>
            <w:rPr>
              <w:b w:val="0"/>
              <w:bCs w:val="0"/>
              <w:caps w:val="0"/>
              <w:sz w:val="20"/>
            </w:rPr>
            <w:instrText xml:space="preserve"> TOC \o "1-3" \h \z \u </w:instrText>
          </w:r>
          <w:r>
            <w:rPr>
              <w:b w:val="0"/>
              <w:bCs w:val="0"/>
              <w:caps w:val="0"/>
              <w:sz w:val="20"/>
            </w:rPr>
            <w:fldChar w:fldCharType="separate"/>
          </w:r>
          <w:hyperlink w:anchor="_Toc101455594" w:history="1">
            <w:r w:rsidR="00B142D7" w:rsidRPr="0037051B">
              <w:rPr>
                <w:rStyle w:val="a8"/>
                <w:noProof/>
              </w:rPr>
              <w:t>1</w:t>
            </w:r>
            <w:r w:rsidR="00B142D7">
              <w:rPr>
                <w:rFonts w:eastAsiaTheme="minorEastAsia" w:cstheme="minorBidi"/>
                <w:b w:val="0"/>
                <w:bCs w:val="0"/>
                <w:caps w:val="0"/>
                <w:noProof/>
                <w:sz w:val="21"/>
                <w:szCs w:val="22"/>
              </w:rPr>
              <w:tab/>
            </w:r>
            <w:r w:rsidR="00B142D7" w:rsidRPr="0037051B">
              <w:rPr>
                <w:rStyle w:val="a8"/>
                <w:noProof/>
              </w:rPr>
              <w:t>はじめに</w:t>
            </w:r>
            <w:r w:rsidR="00B142D7">
              <w:rPr>
                <w:noProof/>
                <w:webHidden/>
              </w:rPr>
              <w:tab/>
            </w:r>
            <w:r w:rsidR="00B142D7">
              <w:rPr>
                <w:noProof/>
                <w:webHidden/>
              </w:rPr>
              <w:fldChar w:fldCharType="begin"/>
            </w:r>
            <w:r w:rsidR="00B142D7">
              <w:rPr>
                <w:noProof/>
                <w:webHidden/>
              </w:rPr>
              <w:instrText xml:space="preserve"> PAGEREF _Toc101455594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38034D7A" w14:textId="77720DE2"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595" w:history="1">
            <w:r w:rsidR="00B142D7" w:rsidRPr="0037051B">
              <w:rPr>
                <w:rStyle w:val="a8"/>
                <w:noProof/>
              </w:rPr>
              <w:t>1.1</w:t>
            </w:r>
            <w:r w:rsidR="00B142D7">
              <w:rPr>
                <w:rFonts w:eastAsiaTheme="minorEastAsia" w:cstheme="minorBidi"/>
                <w:smallCaps w:val="0"/>
                <w:noProof/>
                <w:sz w:val="21"/>
                <w:szCs w:val="22"/>
              </w:rPr>
              <w:tab/>
            </w:r>
            <w:r w:rsidR="00B142D7" w:rsidRPr="0037051B">
              <w:rPr>
                <w:rStyle w:val="a8"/>
                <w:noProof/>
              </w:rPr>
              <w:t>背景</w:t>
            </w:r>
            <w:r w:rsidR="00B142D7">
              <w:rPr>
                <w:noProof/>
                <w:webHidden/>
              </w:rPr>
              <w:tab/>
            </w:r>
            <w:r w:rsidR="00B142D7">
              <w:rPr>
                <w:noProof/>
                <w:webHidden/>
              </w:rPr>
              <w:fldChar w:fldCharType="begin"/>
            </w:r>
            <w:r w:rsidR="00B142D7">
              <w:rPr>
                <w:noProof/>
                <w:webHidden/>
              </w:rPr>
              <w:instrText xml:space="preserve"> PAGEREF _Toc101455595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71C013AA" w14:textId="2D0512B1"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596" w:history="1">
            <w:r w:rsidR="00B142D7" w:rsidRPr="0037051B">
              <w:rPr>
                <w:rStyle w:val="a8"/>
                <w:noProof/>
              </w:rPr>
              <w:t>1.2</w:t>
            </w:r>
            <w:r w:rsidR="00B142D7">
              <w:rPr>
                <w:rFonts w:eastAsiaTheme="minorEastAsia" w:cstheme="minorBidi"/>
                <w:smallCaps w:val="0"/>
                <w:noProof/>
                <w:sz w:val="21"/>
                <w:szCs w:val="22"/>
              </w:rPr>
              <w:tab/>
            </w:r>
            <w:r w:rsidR="00B142D7" w:rsidRPr="0037051B">
              <w:rPr>
                <w:rStyle w:val="a8"/>
                <w:noProof/>
              </w:rPr>
              <w:t>解決したい課題</w:t>
            </w:r>
            <w:r w:rsidR="00B142D7">
              <w:rPr>
                <w:noProof/>
                <w:webHidden/>
              </w:rPr>
              <w:tab/>
            </w:r>
            <w:r w:rsidR="00B142D7">
              <w:rPr>
                <w:noProof/>
                <w:webHidden/>
              </w:rPr>
              <w:fldChar w:fldCharType="begin"/>
            </w:r>
            <w:r w:rsidR="00B142D7">
              <w:rPr>
                <w:noProof/>
                <w:webHidden/>
              </w:rPr>
              <w:instrText xml:space="preserve"> PAGEREF _Toc101455596 \h </w:instrText>
            </w:r>
            <w:r w:rsidR="00B142D7">
              <w:rPr>
                <w:noProof/>
                <w:webHidden/>
              </w:rPr>
            </w:r>
            <w:r w:rsidR="00B142D7">
              <w:rPr>
                <w:noProof/>
                <w:webHidden/>
              </w:rPr>
              <w:fldChar w:fldCharType="separate"/>
            </w:r>
            <w:r w:rsidR="00B142D7">
              <w:rPr>
                <w:noProof/>
                <w:webHidden/>
              </w:rPr>
              <w:t>4</w:t>
            </w:r>
            <w:r w:rsidR="00B142D7">
              <w:rPr>
                <w:noProof/>
                <w:webHidden/>
              </w:rPr>
              <w:fldChar w:fldCharType="end"/>
            </w:r>
          </w:hyperlink>
        </w:p>
        <w:p w14:paraId="70BF527F" w14:textId="71E5836B"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597" w:history="1">
            <w:r w:rsidR="00B142D7" w:rsidRPr="0037051B">
              <w:rPr>
                <w:rStyle w:val="a8"/>
                <w:noProof/>
              </w:rPr>
              <w:t>1.3</w:t>
            </w:r>
            <w:r w:rsidR="00B142D7">
              <w:rPr>
                <w:rFonts w:eastAsiaTheme="minorEastAsia" w:cstheme="minorBidi"/>
                <w:smallCaps w:val="0"/>
                <w:noProof/>
                <w:sz w:val="21"/>
                <w:szCs w:val="22"/>
              </w:rPr>
              <w:tab/>
            </w:r>
            <w:r w:rsidR="00B142D7" w:rsidRPr="0037051B">
              <w:rPr>
                <w:rStyle w:val="a8"/>
                <w:noProof/>
              </w:rPr>
              <w:t>検討のプロセス</w:t>
            </w:r>
            <w:r w:rsidR="00B142D7">
              <w:rPr>
                <w:noProof/>
                <w:webHidden/>
              </w:rPr>
              <w:tab/>
            </w:r>
            <w:r w:rsidR="00B142D7">
              <w:rPr>
                <w:noProof/>
                <w:webHidden/>
              </w:rPr>
              <w:fldChar w:fldCharType="begin"/>
            </w:r>
            <w:r w:rsidR="00B142D7">
              <w:rPr>
                <w:noProof/>
                <w:webHidden/>
              </w:rPr>
              <w:instrText xml:space="preserve"> PAGEREF _Toc101455597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76CCC825" w14:textId="02CD40F0"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598"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既存の標準群のデータ項目について対応表を作成</w:t>
            </w:r>
            <w:r w:rsidR="00B142D7">
              <w:rPr>
                <w:noProof/>
                <w:webHidden/>
              </w:rPr>
              <w:tab/>
            </w:r>
            <w:r w:rsidR="00B142D7">
              <w:rPr>
                <w:noProof/>
                <w:webHidden/>
              </w:rPr>
              <w:fldChar w:fldCharType="begin"/>
            </w:r>
            <w:r w:rsidR="00B142D7">
              <w:rPr>
                <w:noProof/>
                <w:webHidden/>
              </w:rPr>
              <w:instrText xml:space="preserve"> PAGEREF _Toc101455598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292736F1" w14:textId="7BB98E37"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599"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個々のデータ項目について必要性や定義を再検討</w:t>
            </w:r>
            <w:r w:rsidR="00B142D7">
              <w:rPr>
                <w:noProof/>
                <w:webHidden/>
              </w:rPr>
              <w:tab/>
            </w:r>
            <w:r w:rsidR="00B142D7">
              <w:rPr>
                <w:noProof/>
                <w:webHidden/>
              </w:rPr>
              <w:fldChar w:fldCharType="begin"/>
            </w:r>
            <w:r w:rsidR="00B142D7">
              <w:rPr>
                <w:noProof/>
                <w:webHidden/>
              </w:rPr>
              <w:instrText xml:space="preserve"> PAGEREF _Toc101455599 \h </w:instrText>
            </w:r>
            <w:r w:rsidR="00B142D7">
              <w:rPr>
                <w:noProof/>
                <w:webHidden/>
              </w:rPr>
            </w:r>
            <w:r w:rsidR="00B142D7">
              <w:rPr>
                <w:noProof/>
                <w:webHidden/>
              </w:rPr>
              <w:fldChar w:fldCharType="separate"/>
            </w:r>
            <w:r w:rsidR="00B142D7">
              <w:rPr>
                <w:noProof/>
                <w:webHidden/>
              </w:rPr>
              <w:t>5</w:t>
            </w:r>
            <w:r w:rsidR="00B142D7">
              <w:rPr>
                <w:noProof/>
                <w:webHidden/>
              </w:rPr>
              <w:fldChar w:fldCharType="end"/>
            </w:r>
          </w:hyperlink>
        </w:p>
        <w:p w14:paraId="60738CFF" w14:textId="48980297"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00"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実装の容易さや利便性を加味して全体を構造化</w:t>
            </w:r>
            <w:r w:rsidR="00B142D7">
              <w:rPr>
                <w:noProof/>
                <w:webHidden/>
              </w:rPr>
              <w:tab/>
            </w:r>
            <w:r w:rsidR="00B142D7">
              <w:rPr>
                <w:noProof/>
                <w:webHidden/>
              </w:rPr>
              <w:fldChar w:fldCharType="begin"/>
            </w:r>
            <w:r w:rsidR="00B142D7">
              <w:rPr>
                <w:noProof/>
                <w:webHidden/>
              </w:rPr>
              <w:instrText xml:space="preserve"> PAGEREF _Toc101455600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4BF4FD7C" w14:textId="32611F69" w:rsidR="00B142D7" w:rsidRDefault="00E323CA">
          <w:pPr>
            <w:pStyle w:val="12"/>
            <w:tabs>
              <w:tab w:val="left" w:pos="1200"/>
              <w:tab w:val="right" w:leader="dot" w:pos="9016"/>
            </w:tabs>
            <w:ind w:left="360"/>
            <w:rPr>
              <w:rFonts w:eastAsiaTheme="minorEastAsia" w:cstheme="minorBidi"/>
              <w:b w:val="0"/>
              <w:bCs w:val="0"/>
              <w:caps w:val="0"/>
              <w:noProof/>
              <w:sz w:val="21"/>
              <w:szCs w:val="22"/>
            </w:rPr>
          </w:pPr>
          <w:hyperlink w:anchor="_Toc101455601" w:history="1">
            <w:r w:rsidR="00B142D7" w:rsidRPr="0037051B">
              <w:rPr>
                <w:rStyle w:val="a8"/>
                <w:noProof/>
              </w:rPr>
              <w:t>2</w:t>
            </w:r>
            <w:r w:rsidR="00B142D7">
              <w:rPr>
                <w:rFonts w:eastAsiaTheme="minorEastAsia" w:cstheme="minorBidi"/>
                <w:b w:val="0"/>
                <w:bCs w:val="0"/>
                <w:caps w:val="0"/>
                <w:noProof/>
                <w:sz w:val="21"/>
                <w:szCs w:val="22"/>
              </w:rPr>
              <w:tab/>
            </w:r>
            <w:r w:rsidR="00B142D7" w:rsidRPr="0037051B">
              <w:rPr>
                <w:rStyle w:val="a8"/>
                <w:noProof/>
              </w:rPr>
              <w:t>全体像</w:t>
            </w:r>
            <w:r w:rsidR="00B142D7">
              <w:rPr>
                <w:noProof/>
                <w:webHidden/>
              </w:rPr>
              <w:tab/>
            </w:r>
            <w:r w:rsidR="00B142D7">
              <w:rPr>
                <w:noProof/>
                <w:webHidden/>
              </w:rPr>
              <w:fldChar w:fldCharType="begin"/>
            </w:r>
            <w:r w:rsidR="00B142D7">
              <w:rPr>
                <w:noProof/>
                <w:webHidden/>
              </w:rPr>
              <w:instrText xml:space="preserve"> PAGEREF _Toc101455601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10AD58A3" w14:textId="5C7465C7"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02" w:history="1">
            <w:r w:rsidR="00B142D7" w:rsidRPr="0037051B">
              <w:rPr>
                <w:rStyle w:val="a8"/>
                <w:noProof/>
              </w:rPr>
              <w:t>2.1</w:t>
            </w:r>
            <w:r w:rsidR="00B142D7">
              <w:rPr>
                <w:rFonts w:eastAsiaTheme="minorEastAsia" w:cstheme="minorBidi"/>
                <w:smallCaps w:val="0"/>
                <w:noProof/>
                <w:sz w:val="21"/>
                <w:szCs w:val="22"/>
              </w:rPr>
              <w:tab/>
            </w:r>
            <w:r w:rsidR="00B142D7" w:rsidRPr="0037051B">
              <w:rPr>
                <w:rStyle w:val="a8"/>
                <w:noProof/>
              </w:rPr>
              <w:t>ドキュメントの構成</w:t>
            </w:r>
            <w:r w:rsidR="00B142D7">
              <w:rPr>
                <w:noProof/>
                <w:webHidden/>
              </w:rPr>
              <w:tab/>
            </w:r>
            <w:r w:rsidR="00B142D7">
              <w:rPr>
                <w:noProof/>
                <w:webHidden/>
              </w:rPr>
              <w:fldChar w:fldCharType="begin"/>
            </w:r>
            <w:r w:rsidR="00B142D7">
              <w:rPr>
                <w:noProof/>
                <w:webHidden/>
              </w:rPr>
              <w:instrText xml:space="preserve"> PAGEREF _Toc101455602 \h </w:instrText>
            </w:r>
            <w:r w:rsidR="00B142D7">
              <w:rPr>
                <w:noProof/>
                <w:webHidden/>
              </w:rPr>
            </w:r>
            <w:r w:rsidR="00B142D7">
              <w:rPr>
                <w:noProof/>
                <w:webHidden/>
              </w:rPr>
              <w:fldChar w:fldCharType="separate"/>
            </w:r>
            <w:r w:rsidR="00B142D7">
              <w:rPr>
                <w:noProof/>
                <w:webHidden/>
              </w:rPr>
              <w:t>6</w:t>
            </w:r>
            <w:r w:rsidR="00B142D7">
              <w:rPr>
                <w:noProof/>
                <w:webHidden/>
              </w:rPr>
              <w:fldChar w:fldCharType="end"/>
            </w:r>
          </w:hyperlink>
        </w:p>
        <w:p w14:paraId="652E2FD7" w14:textId="3F2B671F"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03"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コアデータモデル解説書</w:t>
            </w:r>
            <w:r w:rsidR="00B142D7">
              <w:rPr>
                <w:noProof/>
                <w:webHidden/>
              </w:rPr>
              <w:tab/>
            </w:r>
            <w:r w:rsidR="00B142D7">
              <w:rPr>
                <w:noProof/>
                <w:webHidden/>
              </w:rPr>
              <w:fldChar w:fldCharType="begin"/>
            </w:r>
            <w:r w:rsidR="00B142D7">
              <w:rPr>
                <w:noProof/>
                <w:webHidden/>
              </w:rPr>
              <w:instrText xml:space="preserve"> PAGEREF _Toc101455603 \h </w:instrText>
            </w:r>
            <w:r w:rsidR="00B142D7">
              <w:rPr>
                <w:noProof/>
                <w:webHidden/>
              </w:rPr>
            </w:r>
            <w:r w:rsidR="00B142D7">
              <w:rPr>
                <w:noProof/>
                <w:webHidden/>
              </w:rPr>
              <w:fldChar w:fldCharType="separate"/>
            </w:r>
            <w:r w:rsidR="00B142D7">
              <w:rPr>
                <w:noProof/>
                <w:webHidden/>
              </w:rPr>
              <w:t>7</w:t>
            </w:r>
            <w:r w:rsidR="00B142D7">
              <w:rPr>
                <w:noProof/>
                <w:webHidden/>
              </w:rPr>
              <w:fldChar w:fldCharType="end"/>
            </w:r>
          </w:hyperlink>
        </w:p>
        <w:p w14:paraId="37EE4803" w14:textId="719A1D34"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04"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DMD(Data Model Description)</w:t>
            </w:r>
            <w:r w:rsidR="00B142D7">
              <w:rPr>
                <w:noProof/>
                <w:webHidden/>
              </w:rPr>
              <w:tab/>
            </w:r>
            <w:r w:rsidR="00B142D7">
              <w:rPr>
                <w:noProof/>
                <w:webHidden/>
              </w:rPr>
              <w:fldChar w:fldCharType="begin"/>
            </w:r>
            <w:r w:rsidR="00B142D7">
              <w:rPr>
                <w:noProof/>
                <w:webHidden/>
              </w:rPr>
              <w:instrText xml:space="preserve"> PAGEREF _Toc101455604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4B4D6D10" w14:textId="6BCA0E7B"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05"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コアデータパーツ</w:t>
            </w:r>
            <w:r w:rsidR="00B142D7">
              <w:rPr>
                <w:noProof/>
                <w:webHidden/>
              </w:rPr>
              <w:tab/>
            </w:r>
            <w:r w:rsidR="00B142D7">
              <w:rPr>
                <w:noProof/>
                <w:webHidden/>
              </w:rPr>
              <w:fldChar w:fldCharType="begin"/>
            </w:r>
            <w:r w:rsidR="00B142D7">
              <w:rPr>
                <w:noProof/>
                <w:webHidden/>
              </w:rPr>
              <w:instrText xml:space="preserve"> PAGEREF _Toc101455605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745DCDB6" w14:textId="5DCF8C68"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06" w:history="1">
            <w:r w:rsidR="00B142D7" w:rsidRPr="0037051B">
              <w:rPr>
                <w:rStyle w:val="a8"/>
                <w:noProof/>
              </w:rPr>
              <w:t>2.2</w:t>
            </w:r>
            <w:r w:rsidR="00B142D7">
              <w:rPr>
                <w:rFonts w:eastAsiaTheme="minorEastAsia" w:cstheme="minorBidi"/>
                <w:smallCaps w:val="0"/>
                <w:noProof/>
                <w:sz w:val="21"/>
                <w:szCs w:val="22"/>
              </w:rPr>
              <w:tab/>
            </w:r>
            <w:r w:rsidR="00B142D7" w:rsidRPr="0037051B">
              <w:rPr>
                <w:rStyle w:val="a8"/>
                <w:noProof/>
              </w:rPr>
              <w:t>コアデータモデルの全体構造</w:t>
            </w:r>
            <w:r w:rsidR="00B142D7">
              <w:rPr>
                <w:noProof/>
                <w:webHidden/>
              </w:rPr>
              <w:tab/>
            </w:r>
            <w:r w:rsidR="00B142D7">
              <w:rPr>
                <w:noProof/>
                <w:webHidden/>
              </w:rPr>
              <w:fldChar w:fldCharType="begin"/>
            </w:r>
            <w:r w:rsidR="00B142D7">
              <w:rPr>
                <w:noProof/>
                <w:webHidden/>
              </w:rPr>
              <w:instrText xml:space="preserve"> PAGEREF _Toc101455606 \h </w:instrText>
            </w:r>
            <w:r w:rsidR="00B142D7">
              <w:rPr>
                <w:noProof/>
                <w:webHidden/>
              </w:rPr>
            </w:r>
            <w:r w:rsidR="00B142D7">
              <w:rPr>
                <w:noProof/>
                <w:webHidden/>
              </w:rPr>
              <w:fldChar w:fldCharType="separate"/>
            </w:r>
            <w:r w:rsidR="00B142D7">
              <w:rPr>
                <w:noProof/>
                <w:webHidden/>
              </w:rPr>
              <w:t>8</w:t>
            </w:r>
            <w:r w:rsidR="00B142D7">
              <w:rPr>
                <w:noProof/>
                <w:webHidden/>
              </w:rPr>
              <w:fldChar w:fldCharType="end"/>
            </w:r>
          </w:hyperlink>
        </w:p>
        <w:p w14:paraId="4DA9A339" w14:textId="5E5EB43B" w:rsidR="00B142D7" w:rsidRDefault="00E323CA">
          <w:pPr>
            <w:pStyle w:val="21"/>
            <w:tabs>
              <w:tab w:val="left" w:pos="1200"/>
              <w:tab w:val="right" w:leader="dot" w:pos="9016"/>
            </w:tabs>
            <w:ind w:left="360"/>
            <w:rPr>
              <w:rFonts w:eastAsiaTheme="minorEastAsia" w:cstheme="minorBidi"/>
              <w:smallCaps w:val="0"/>
              <w:noProof/>
              <w:sz w:val="21"/>
              <w:szCs w:val="22"/>
            </w:rPr>
          </w:pPr>
          <w:hyperlink w:anchor="_Toc101455607" w:history="1">
            <w:r w:rsidR="00B142D7" w:rsidRPr="0037051B">
              <w:rPr>
                <w:rStyle w:val="a8"/>
                <w:noProof/>
              </w:rPr>
              <w:t>2.3</w:t>
            </w:r>
            <w:r w:rsidR="00B142D7">
              <w:rPr>
                <w:rFonts w:eastAsiaTheme="minorEastAsia" w:cstheme="minorBidi"/>
                <w:smallCaps w:val="0"/>
                <w:noProof/>
                <w:sz w:val="21"/>
                <w:szCs w:val="22"/>
              </w:rPr>
              <w:tab/>
            </w:r>
            <w:r w:rsidR="00B142D7" w:rsidRPr="0037051B">
              <w:rPr>
                <w:rStyle w:val="a8"/>
                <w:noProof/>
              </w:rPr>
              <w:t xml:space="preserve">DMD (Data Model Description) </w:t>
            </w:r>
            <w:r w:rsidR="00B142D7" w:rsidRPr="0037051B">
              <w:rPr>
                <w:rStyle w:val="a8"/>
                <w:noProof/>
              </w:rPr>
              <w:t>の構造</w:t>
            </w:r>
            <w:r w:rsidR="00B142D7">
              <w:rPr>
                <w:noProof/>
                <w:webHidden/>
              </w:rPr>
              <w:tab/>
            </w:r>
            <w:r w:rsidR="00B142D7">
              <w:rPr>
                <w:noProof/>
                <w:webHidden/>
              </w:rPr>
              <w:fldChar w:fldCharType="begin"/>
            </w:r>
            <w:r w:rsidR="00B142D7">
              <w:rPr>
                <w:noProof/>
                <w:webHidden/>
              </w:rPr>
              <w:instrText xml:space="preserve"> PAGEREF _Toc101455607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7FE78EF4" w14:textId="55BED3D4"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08"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項目名、項目名（英語）</w:t>
            </w:r>
            <w:r w:rsidR="00B142D7">
              <w:rPr>
                <w:noProof/>
                <w:webHidden/>
              </w:rPr>
              <w:tab/>
            </w:r>
            <w:r w:rsidR="00B142D7">
              <w:rPr>
                <w:noProof/>
                <w:webHidden/>
              </w:rPr>
              <w:fldChar w:fldCharType="begin"/>
            </w:r>
            <w:r w:rsidR="00B142D7">
              <w:rPr>
                <w:noProof/>
                <w:webHidden/>
              </w:rPr>
              <w:instrText xml:space="preserve"> PAGEREF _Toc101455608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71643141" w14:textId="75E7C4C0"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09"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必須項目</w:t>
            </w:r>
            <w:r w:rsidR="00B142D7">
              <w:rPr>
                <w:noProof/>
                <w:webHidden/>
              </w:rPr>
              <w:tab/>
            </w:r>
            <w:r w:rsidR="00B142D7">
              <w:rPr>
                <w:noProof/>
                <w:webHidden/>
              </w:rPr>
              <w:fldChar w:fldCharType="begin"/>
            </w:r>
            <w:r w:rsidR="00B142D7">
              <w:rPr>
                <w:noProof/>
                <w:webHidden/>
              </w:rPr>
              <w:instrText xml:space="preserve"> PAGEREF _Toc101455609 \h </w:instrText>
            </w:r>
            <w:r w:rsidR="00B142D7">
              <w:rPr>
                <w:noProof/>
                <w:webHidden/>
              </w:rPr>
            </w:r>
            <w:r w:rsidR="00B142D7">
              <w:rPr>
                <w:noProof/>
                <w:webHidden/>
              </w:rPr>
              <w:fldChar w:fldCharType="separate"/>
            </w:r>
            <w:r w:rsidR="00B142D7">
              <w:rPr>
                <w:noProof/>
                <w:webHidden/>
              </w:rPr>
              <w:t>9</w:t>
            </w:r>
            <w:r w:rsidR="00B142D7">
              <w:rPr>
                <w:noProof/>
                <w:webHidden/>
              </w:rPr>
              <w:fldChar w:fldCharType="end"/>
            </w:r>
          </w:hyperlink>
        </w:p>
        <w:p w14:paraId="2BC28C51" w14:textId="79B8DFA8"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0"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最小回数</w:t>
            </w:r>
            <w:r w:rsidR="00B142D7">
              <w:rPr>
                <w:noProof/>
                <w:webHidden/>
              </w:rPr>
              <w:tab/>
            </w:r>
            <w:r w:rsidR="00B142D7">
              <w:rPr>
                <w:noProof/>
                <w:webHidden/>
              </w:rPr>
              <w:fldChar w:fldCharType="begin"/>
            </w:r>
            <w:r w:rsidR="00B142D7">
              <w:rPr>
                <w:noProof/>
                <w:webHidden/>
              </w:rPr>
              <w:instrText xml:space="preserve"> PAGEREF _Toc101455610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618DC316" w14:textId="32BA2723"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1" w:history="1">
            <w:r w:rsidR="00B142D7" w:rsidRPr="0037051B">
              <w:rPr>
                <w:rStyle w:val="a8"/>
                <w:noProof/>
              </w:rPr>
              <w:t>4)</w:t>
            </w:r>
            <w:r w:rsidR="00B142D7">
              <w:rPr>
                <w:rFonts w:eastAsiaTheme="minorEastAsia" w:cstheme="minorBidi"/>
                <w:iCs w:val="0"/>
                <w:noProof/>
                <w:sz w:val="21"/>
                <w:szCs w:val="22"/>
              </w:rPr>
              <w:tab/>
            </w:r>
            <w:r w:rsidR="00B142D7" w:rsidRPr="0037051B">
              <w:rPr>
                <w:rStyle w:val="a8"/>
                <w:noProof/>
              </w:rPr>
              <w:t>最大数</w:t>
            </w:r>
            <w:r w:rsidR="00B142D7">
              <w:rPr>
                <w:noProof/>
                <w:webHidden/>
              </w:rPr>
              <w:tab/>
            </w:r>
            <w:r w:rsidR="00B142D7">
              <w:rPr>
                <w:noProof/>
                <w:webHidden/>
              </w:rPr>
              <w:fldChar w:fldCharType="begin"/>
            </w:r>
            <w:r w:rsidR="00B142D7">
              <w:rPr>
                <w:noProof/>
                <w:webHidden/>
              </w:rPr>
              <w:instrText xml:space="preserve"> PAGEREF _Toc101455611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681FDA9" w14:textId="1B7C24C2"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2" w:history="1">
            <w:r w:rsidR="00B142D7" w:rsidRPr="0037051B">
              <w:rPr>
                <w:rStyle w:val="a8"/>
                <w:noProof/>
              </w:rPr>
              <w:t>5)</w:t>
            </w:r>
            <w:r w:rsidR="00B142D7">
              <w:rPr>
                <w:rFonts w:eastAsiaTheme="minorEastAsia" w:cstheme="minorBidi"/>
                <w:iCs w:val="0"/>
                <w:noProof/>
                <w:sz w:val="21"/>
                <w:szCs w:val="22"/>
              </w:rPr>
              <w:tab/>
            </w:r>
            <w:r w:rsidR="00B142D7" w:rsidRPr="0037051B">
              <w:rPr>
                <w:rStyle w:val="a8"/>
                <w:noProof/>
              </w:rPr>
              <w:t>説明</w:t>
            </w:r>
            <w:r w:rsidR="00B142D7">
              <w:rPr>
                <w:noProof/>
                <w:webHidden/>
              </w:rPr>
              <w:tab/>
            </w:r>
            <w:r w:rsidR="00B142D7">
              <w:rPr>
                <w:noProof/>
                <w:webHidden/>
              </w:rPr>
              <w:fldChar w:fldCharType="begin"/>
            </w:r>
            <w:r w:rsidR="00B142D7">
              <w:rPr>
                <w:noProof/>
                <w:webHidden/>
              </w:rPr>
              <w:instrText xml:space="preserve"> PAGEREF _Toc101455612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3ECE7A2" w14:textId="34C20E6A"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3" w:history="1">
            <w:r w:rsidR="00B142D7" w:rsidRPr="0037051B">
              <w:rPr>
                <w:rStyle w:val="a8"/>
                <w:noProof/>
              </w:rPr>
              <w:t>6)</w:t>
            </w:r>
            <w:r w:rsidR="00B142D7">
              <w:rPr>
                <w:rFonts w:eastAsiaTheme="minorEastAsia" w:cstheme="minorBidi"/>
                <w:iCs w:val="0"/>
                <w:noProof/>
                <w:sz w:val="21"/>
                <w:szCs w:val="22"/>
              </w:rPr>
              <w:tab/>
            </w:r>
            <w:r w:rsidR="00B142D7" w:rsidRPr="0037051B">
              <w:rPr>
                <w:rStyle w:val="a8"/>
                <w:noProof/>
              </w:rPr>
              <w:t>形式</w:t>
            </w:r>
            <w:r w:rsidR="00B142D7">
              <w:rPr>
                <w:noProof/>
                <w:webHidden/>
              </w:rPr>
              <w:tab/>
            </w:r>
            <w:r w:rsidR="00B142D7">
              <w:rPr>
                <w:noProof/>
                <w:webHidden/>
              </w:rPr>
              <w:fldChar w:fldCharType="begin"/>
            </w:r>
            <w:r w:rsidR="00B142D7">
              <w:rPr>
                <w:noProof/>
                <w:webHidden/>
              </w:rPr>
              <w:instrText xml:space="preserve"> PAGEREF _Toc101455613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027EDDEA" w14:textId="448DB6B8"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4" w:history="1">
            <w:r w:rsidR="00B142D7" w:rsidRPr="0037051B">
              <w:rPr>
                <w:rStyle w:val="a8"/>
                <w:noProof/>
              </w:rPr>
              <w:t>7)</w:t>
            </w:r>
            <w:r w:rsidR="00B142D7">
              <w:rPr>
                <w:rFonts w:eastAsiaTheme="minorEastAsia" w:cstheme="minorBidi"/>
                <w:iCs w:val="0"/>
                <w:noProof/>
                <w:sz w:val="21"/>
                <w:szCs w:val="22"/>
              </w:rPr>
              <w:tab/>
            </w:r>
            <w:r w:rsidR="00B142D7" w:rsidRPr="0037051B">
              <w:rPr>
                <w:rStyle w:val="a8"/>
                <w:noProof/>
              </w:rPr>
              <w:t>記入例</w:t>
            </w:r>
            <w:r w:rsidR="00B142D7">
              <w:rPr>
                <w:noProof/>
                <w:webHidden/>
              </w:rPr>
              <w:tab/>
            </w:r>
            <w:r w:rsidR="00B142D7">
              <w:rPr>
                <w:noProof/>
                <w:webHidden/>
              </w:rPr>
              <w:fldChar w:fldCharType="begin"/>
            </w:r>
            <w:r w:rsidR="00B142D7">
              <w:rPr>
                <w:noProof/>
                <w:webHidden/>
              </w:rPr>
              <w:instrText xml:space="preserve"> PAGEREF _Toc101455614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581405FD" w14:textId="524E0CBD"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5" w:history="1">
            <w:r w:rsidR="00B142D7" w:rsidRPr="0037051B">
              <w:rPr>
                <w:rStyle w:val="a8"/>
                <w:noProof/>
              </w:rPr>
              <w:t>8)</w:t>
            </w:r>
            <w:r w:rsidR="00B142D7">
              <w:rPr>
                <w:rFonts w:eastAsiaTheme="minorEastAsia" w:cstheme="minorBidi"/>
                <w:iCs w:val="0"/>
                <w:noProof/>
                <w:sz w:val="21"/>
                <w:szCs w:val="22"/>
              </w:rPr>
              <w:tab/>
            </w:r>
            <w:r w:rsidR="00B142D7" w:rsidRPr="0037051B">
              <w:rPr>
                <w:rStyle w:val="a8"/>
                <w:noProof/>
              </w:rPr>
              <w:t>その他項目</w:t>
            </w:r>
            <w:r w:rsidR="00B142D7">
              <w:rPr>
                <w:noProof/>
                <w:webHidden/>
              </w:rPr>
              <w:tab/>
            </w:r>
            <w:r w:rsidR="00B142D7">
              <w:rPr>
                <w:noProof/>
                <w:webHidden/>
              </w:rPr>
              <w:fldChar w:fldCharType="begin"/>
            </w:r>
            <w:r w:rsidR="00B142D7">
              <w:rPr>
                <w:noProof/>
                <w:webHidden/>
              </w:rPr>
              <w:instrText xml:space="preserve"> PAGEREF _Toc101455615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1336ACA8" w14:textId="7AF00AD8"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16" w:history="1">
            <w:r w:rsidR="00B142D7" w:rsidRPr="0037051B">
              <w:rPr>
                <w:rStyle w:val="a8"/>
                <w:noProof/>
              </w:rPr>
              <w:t>2.4</w:t>
            </w:r>
            <w:r w:rsidR="00B142D7">
              <w:rPr>
                <w:rFonts w:eastAsiaTheme="minorEastAsia" w:cstheme="minorBidi"/>
                <w:smallCaps w:val="0"/>
                <w:noProof/>
                <w:sz w:val="21"/>
                <w:szCs w:val="22"/>
              </w:rPr>
              <w:tab/>
            </w:r>
            <w:r w:rsidR="00B142D7" w:rsidRPr="0037051B">
              <w:rPr>
                <w:rStyle w:val="a8"/>
                <w:noProof/>
              </w:rPr>
              <w:t>コアデータモデルで定義した型</w:t>
            </w:r>
            <w:r w:rsidR="00B142D7">
              <w:rPr>
                <w:noProof/>
                <w:webHidden/>
              </w:rPr>
              <w:tab/>
            </w:r>
            <w:r w:rsidR="00B142D7">
              <w:rPr>
                <w:noProof/>
                <w:webHidden/>
              </w:rPr>
              <w:fldChar w:fldCharType="begin"/>
            </w:r>
            <w:r w:rsidR="00B142D7">
              <w:rPr>
                <w:noProof/>
                <w:webHidden/>
              </w:rPr>
              <w:instrText xml:space="preserve"> PAGEREF _Toc101455616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338A692C" w14:textId="1ABBF0E8"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7" w:history="1">
            <w:r w:rsidR="00B142D7" w:rsidRPr="0037051B">
              <w:rPr>
                <w:rStyle w:val="a8"/>
                <w:noProof/>
              </w:rPr>
              <w:t>1)</w:t>
            </w:r>
            <w:r w:rsidR="00B142D7">
              <w:rPr>
                <w:rFonts w:eastAsiaTheme="minorEastAsia" w:cstheme="minorBidi"/>
                <w:iCs w:val="0"/>
                <w:noProof/>
                <w:sz w:val="21"/>
                <w:szCs w:val="22"/>
              </w:rPr>
              <w:tab/>
            </w:r>
            <w:r w:rsidR="00B142D7" w:rsidRPr="0037051B">
              <w:rPr>
                <w:rStyle w:val="a8"/>
                <w:noProof/>
              </w:rPr>
              <w:t>ID</w:t>
            </w:r>
            <w:r w:rsidR="00B142D7" w:rsidRPr="0037051B">
              <w:rPr>
                <w:rStyle w:val="a8"/>
                <w:noProof/>
              </w:rPr>
              <w:t>情報型</w:t>
            </w:r>
            <w:r w:rsidR="00B142D7">
              <w:rPr>
                <w:noProof/>
                <w:webHidden/>
              </w:rPr>
              <w:tab/>
            </w:r>
            <w:r w:rsidR="00B142D7">
              <w:rPr>
                <w:noProof/>
                <w:webHidden/>
              </w:rPr>
              <w:fldChar w:fldCharType="begin"/>
            </w:r>
            <w:r w:rsidR="00B142D7">
              <w:rPr>
                <w:noProof/>
                <w:webHidden/>
              </w:rPr>
              <w:instrText xml:space="preserve"> PAGEREF _Toc101455617 \h </w:instrText>
            </w:r>
            <w:r w:rsidR="00B142D7">
              <w:rPr>
                <w:noProof/>
                <w:webHidden/>
              </w:rPr>
            </w:r>
            <w:r w:rsidR="00B142D7">
              <w:rPr>
                <w:noProof/>
                <w:webHidden/>
              </w:rPr>
              <w:fldChar w:fldCharType="separate"/>
            </w:r>
            <w:r w:rsidR="00B142D7">
              <w:rPr>
                <w:noProof/>
                <w:webHidden/>
              </w:rPr>
              <w:t>10</w:t>
            </w:r>
            <w:r w:rsidR="00B142D7">
              <w:rPr>
                <w:noProof/>
                <w:webHidden/>
              </w:rPr>
              <w:fldChar w:fldCharType="end"/>
            </w:r>
          </w:hyperlink>
        </w:p>
        <w:p w14:paraId="5FF1830A" w14:textId="59A2E8E2"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8" w:history="1">
            <w:r w:rsidR="00B142D7" w:rsidRPr="0037051B">
              <w:rPr>
                <w:rStyle w:val="a8"/>
                <w:noProof/>
              </w:rPr>
              <w:t>2)</w:t>
            </w:r>
            <w:r w:rsidR="00B142D7">
              <w:rPr>
                <w:rFonts w:eastAsiaTheme="minorEastAsia" w:cstheme="minorBidi"/>
                <w:iCs w:val="0"/>
                <w:noProof/>
                <w:sz w:val="21"/>
                <w:szCs w:val="22"/>
              </w:rPr>
              <w:tab/>
            </w:r>
            <w:r w:rsidR="00B142D7" w:rsidRPr="0037051B">
              <w:rPr>
                <w:rStyle w:val="a8"/>
                <w:noProof/>
              </w:rPr>
              <w:t>コード情報型</w:t>
            </w:r>
            <w:r w:rsidR="00B142D7">
              <w:rPr>
                <w:noProof/>
                <w:webHidden/>
              </w:rPr>
              <w:tab/>
            </w:r>
            <w:r w:rsidR="00B142D7">
              <w:rPr>
                <w:noProof/>
                <w:webHidden/>
              </w:rPr>
              <w:fldChar w:fldCharType="begin"/>
            </w:r>
            <w:r w:rsidR="00B142D7">
              <w:rPr>
                <w:noProof/>
                <w:webHidden/>
              </w:rPr>
              <w:instrText xml:space="preserve"> PAGEREF _Toc101455618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4F3D1077" w14:textId="67BB158C" w:rsidR="00B142D7" w:rsidRDefault="00E323CA">
          <w:pPr>
            <w:pStyle w:val="31"/>
            <w:tabs>
              <w:tab w:val="left" w:pos="1200"/>
              <w:tab w:val="right" w:leader="dot" w:pos="9016"/>
            </w:tabs>
            <w:ind w:left="480"/>
            <w:rPr>
              <w:rFonts w:eastAsiaTheme="minorEastAsia" w:cstheme="minorBidi"/>
              <w:iCs w:val="0"/>
              <w:noProof/>
              <w:sz w:val="21"/>
              <w:szCs w:val="22"/>
            </w:rPr>
          </w:pPr>
          <w:hyperlink w:anchor="_Toc101455619" w:history="1">
            <w:r w:rsidR="00B142D7" w:rsidRPr="0037051B">
              <w:rPr>
                <w:rStyle w:val="a8"/>
                <w:noProof/>
              </w:rPr>
              <w:t>3)</w:t>
            </w:r>
            <w:r w:rsidR="00B142D7">
              <w:rPr>
                <w:rFonts w:eastAsiaTheme="minorEastAsia" w:cstheme="minorBidi"/>
                <w:iCs w:val="0"/>
                <w:noProof/>
                <w:sz w:val="21"/>
                <w:szCs w:val="22"/>
              </w:rPr>
              <w:tab/>
            </w:r>
            <w:r w:rsidR="00B142D7" w:rsidRPr="0037051B">
              <w:rPr>
                <w:rStyle w:val="a8"/>
                <w:noProof/>
              </w:rPr>
              <w:t>役割関与情報型</w:t>
            </w:r>
            <w:r w:rsidR="00B142D7">
              <w:rPr>
                <w:noProof/>
                <w:webHidden/>
              </w:rPr>
              <w:tab/>
            </w:r>
            <w:r w:rsidR="00B142D7">
              <w:rPr>
                <w:noProof/>
                <w:webHidden/>
              </w:rPr>
              <w:fldChar w:fldCharType="begin"/>
            </w:r>
            <w:r w:rsidR="00B142D7">
              <w:rPr>
                <w:noProof/>
                <w:webHidden/>
              </w:rPr>
              <w:instrText xml:space="preserve"> PAGEREF _Toc101455619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74AD8C67" w14:textId="501AFAA5" w:rsidR="00B142D7" w:rsidRDefault="00E323CA">
          <w:pPr>
            <w:pStyle w:val="12"/>
            <w:tabs>
              <w:tab w:val="left" w:pos="1200"/>
              <w:tab w:val="right" w:leader="dot" w:pos="9016"/>
            </w:tabs>
            <w:ind w:left="360"/>
            <w:rPr>
              <w:rFonts w:eastAsiaTheme="minorEastAsia" w:cstheme="minorBidi"/>
              <w:b w:val="0"/>
              <w:bCs w:val="0"/>
              <w:caps w:val="0"/>
              <w:noProof/>
              <w:sz w:val="21"/>
              <w:szCs w:val="22"/>
            </w:rPr>
          </w:pPr>
          <w:hyperlink w:anchor="_Toc101455620" w:history="1">
            <w:r w:rsidR="00B142D7" w:rsidRPr="0037051B">
              <w:rPr>
                <w:rStyle w:val="a8"/>
                <w:noProof/>
              </w:rPr>
              <w:t>3</w:t>
            </w:r>
            <w:r w:rsidR="00B142D7">
              <w:rPr>
                <w:rFonts w:eastAsiaTheme="minorEastAsia" w:cstheme="minorBidi"/>
                <w:b w:val="0"/>
                <w:bCs w:val="0"/>
                <w:caps w:val="0"/>
                <w:noProof/>
                <w:sz w:val="21"/>
                <w:szCs w:val="22"/>
              </w:rPr>
              <w:tab/>
            </w:r>
            <w:r w:rsidR="00B142D7" w:rsidRPr="0037051B">
              <w:rPr>
                <w:rStyle w:val="a8"/>
                <w:noProof/>
              </w:rPr>
              <w:t>コアデータモデルの利用方法</w:t>
            </w:r>
            <w:r w:rsidR="00B142D7">
              <w:rPr>
                <w:noProof/>
                <w:webHidden/>
              </w:rPr>
              <w:tab/>
            </w:r>
            <w:r w:rsidR="00B142D7">
              <w:rPr>
                <w:noProof/>
                <w:webHidden/>
              </w:rPr>
              <w:fldChar w:fldCharType="begin"/>
            </w:r>
            <w:r w:rsidR="00B142D7">
              <w:rPr>
                <w:noProof/>
                <w:webHidden/>
              </w:rPr>
              <w:instrText xml:space="preserve"> PAGEREF _Toc101455620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40F05031" w14:textId="001F5E2D"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1" w:history="1">
            <w:r w:rsidR="00B142D7" w:rsidRPr="0037051B">
              <w:rPr>
                <w:rStyle w:val="a8"/>
                <w:noProof/>
              </w:rPr>
              <w:t>3.1</w:t>
            </w:r>
            <w:r w:rsidR="00B142D7">
              <w:rPr>
                <w:rFonts w:eastAsiaTheme="minorEastAsia" w:cstheme="minorBidi"/>
                <w:smallCaps w:val="0"/>
                <w:noProof/>
                <w:sz w:val="21"/>
                <w:szCs w:val="22"/>
              </w:rPr>
              <w:tab/>
            </w:r>
            <w:r w:rsidR="00B142D7" w:rsidRPr="0037051B">
              <w:rPr>
                <w:rStyle w:val="a8"/>
                <w:noProof/>
              </w:rPr>
              <w:t>データの設計時にコアデータモデルを参照する</w:t>
            </w:r>
            <w:r w:rsidR="00B142D7">
              <w:rPr>
                <w:noProof/>
                <w:webHidden/>
              </w:rPr>
              <w:tab/>
            </w:r>
            <w:r w:rsidR="00B142D7">
              <w:rPr>
                <w:noProof/>
                <w:webHidden/>
              </w:rPr>
              <w:fldChar w:fldCharType="begin"/>
            </w:r>
            <w:r w:rsidR="00B142D7">
              <w:rPr>
                <w:noProof/>
                <w:webHidden/>
              </w:rPr>
              <w:instrText xml:space="preserve"> PAGEREF _Toc101455621 \h </w:instrText>
            </w:r>
            <w:r w:rsidR="00B142D7">
              <w:rPr>
                <w:noProof/>
                <w:webHidden/>
              </w:rPr>
            </w:r>
            <w:r w:rsidR="00B142D7">
              <w:rPr>
                <w:noProof/>
                <w:webHidden/>
              </w:rPr>
              <w:fldChar w:fldCharType="separate"/>
            </w:r>
            <w:r w:rsidR="00B142D7">
              <w:rPr>
                <w:noProof/>
                <w:webHidden/>
              </w:rPr>
              <w:t>11</w:t>
            </w:r>
            <w:r w:rsidR="00B142D7">
              <w:rPr>
                <w:noProof/>
                <w:webHidden/>
              </w:rPr>
              <w:fldChar w:fldCharType="end"/>
            </w:r>
          </w:hyperlink>
        </w:p>
        <w:p w14:paraId="5E413C8B" w14:textId="64F37C8A"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2" w:history="1">
            <w:r w:rsidR="00B142D7" w:rsidRPr="0037051B">
              <w:rPr>
                <w:rStyle w:val="a8"/>
                <w:noProof/>
              </w:rPr>
              <w:t>3.2</w:t>
            </w:r>
            <w:r w:rsidR="00B142D7">
              <w:rPr>
                <w:rFonts w:eastAsiaTheme="minorEastAsia" w:cstheme="minorBidi"/>
                <w:smallCaps w:val="0"/>
                <w:noProof/>
                <w:sz w:val="21"/>
                <w:szCs w:val="22"/>
              </w:rPr>
              <w:tab/>
            </w:r>
            <w:r w:rsidR="00B142D7" w:rsidRPr="0037051B">
              <w:rPr>
                <w:rStyle w:val="a8"/>
                <w:noProof/>
              </w:rPr>
              <w:t>データ項目の記述形式にコアデータパーツを参照する</w:t>
            </w:r>
            <w:r w:rsidR="00B142D7">
              <w:rPr>
                <w:noProof/>
                <w:webHidden/>
              </w:rPr>
              <w:tab/>
            </w:r>
            <w:r w:rsidR="00B142D7">
              <w:rPr>
                <w:noProof/>
                <w:webHidden/>
              </w:rPr>
              <w:fldChar w:fldCharType="begin"/>
            </w:r>
            <w:r w:rsidR="00B142D7">
              <w:rPr>
                <w:noProof/>
                <w:webHidden/>
              </w:rPr>
              <w:instrText xml:space="preserve"> PAGEREF _Toc101455622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07BC8B0C" w14:textId="56F1190C" w:rsidR="00B142D7" w:rsidRDefault="00E323CA">
          <w:pPr>
            <w:pStyle w:val="12"/>
            <w:tabs>
              <w:tab w:val="left" w:pos="1200"/>
              <w:tab w:val="right" w:leader="dot" w:pos="9016"/>
            </w:tabs>
            <w:ind w:left="360"/>
            <w:rPr>
              <w:rFonts w:eastAsiaTheme="minorEastAsia" w:cstheme="minorBidi"/>
              <w:b w:val="0"/>
              <w:bCs w:val="0"/>
              <w:caps w:val="0"/>
              <w:noProof/>
              <w:sz w:val="21"/>
              <w:szCs w:val="22"/>
            </w:rPr>
          </w:pPr>
          <w:hyperlink w:anchor="_Toc101455623" w:history="1">
            <w:r w:rsidR="00B142D7" w:rsidRPr="0037051B">
              <w:rPr>
                <w:rStyle w:val="a8"/>
                <w:noProof/>
              </w:rPr>
              <w:t>4</w:t>
            </w:r>
            <w:r w:rsidR="00B142D7">
              <w:rPr>
                <w:rFonts w:eastAsiaTheme="minorEastAsia" w:cstheme="minorBidi"/>
                <w:b w:val="0"/>
                <w:bCs w:val="0"/>
                <w:caps w:val="0"/>
                <w:noProof/>
                <w:sz w:val="21"/>
                <w:szCs w:val="22"/>
              </w:rPr>
              <w:tab/>
            </w:r>
            <w:r w:rsidR="00B142D7" w:rsidRPr="0037051B">
              <w:rPr>
                <w:rStyle w:val="a8"/>
                <w:noProof/>
              </w:rPr>
              <w:t>全体に関わる留意事項</w:t>
            </w:r>
            <w:r w:rsidR="00B142D7">
              <w:rPr>
                <w:noProof/>
                <w:webHidden/>
              </w:rPr>
              <w:tab/>
            </w:r>
            <w:r w:rsidR="00B142D7">
              <w:rPr>
                <w:noProof/>
                <w:webHidden/>
              </w:rPr>
              <w:fldChar w:fldCharType="begin"/>
            </w:r>
            <w:r w:rsidR="00B142D7">
              <w:rPr>
                <w:noProof/>
                <w:webHidden/>
              </w:rPr>
              <w:instrText xml:space="preserve"> PAGEREF _Toc101455623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672F0A13" w14:textId="4C1D64C4"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4" w:history="1">
            <w:r w:rsidR="00B142D7" w:rsidRPr="0037051B">
              <w:rPr>
                <w:rStyle w:val="a8"/>
                <w:noProof/>
              </w:rPr>
              <w:t>4.1</w:t>
            </w:r>
            <w:r w:rsidR="00B142D7">
              <w:rPr>
                <w:rFonts w:eastAsiaTheme="minorEastAsia" w:cstheme="minorBidi"/>
                <w:smallCaps w:val="0"/>
                <w:noProof/>
                <w:sz w:val="21"/>
                <w:szCs w:val="22"/>
              </w:rPr>
              <w:tab/>
            </w:r>
            <w:r w:rsidR="00B142D7" w:rsidRPr="0037051B">
              <w:rPr>
                <w:rStyle w:val="a8"/>
                <w:noProof/>
              </w:rPr>
              <w:t>氏名、法人名の漢字表記の扱い</w:t>
            </w:r>
            <w:r w:rsidR="00B142D7">
              <w:rPr>
                <w:noProof/>
                <w:webHidden/>
              </w:rPr>
              <w:tab/>
            </w:r>
            <w:r w:rsidR="00B142D7">
              <w:rPr>
                <w:noProof/>
                <w:webHidden/>
              </w:rPr>
              <w:fldChar w:fldCharType="begin"/>
            </w:r>
            <w:r w:rsidR="00B142D7">
              <w:rPr>
                <w:noProof/>
                <w:webHidden/>
              </w:rPr>
              <w:instrText xml:space="preserve"> PAGEREF _Toc101455624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12A25605" w14:textId="296D5417"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5" w:history="1">
            <w:r w:rsidR="00B142D7" w:rsidRPr="0037051B">
              <w:rPr>
                <w:rStyle w:val="a8"/>
                <w:noProof/>
              </w:rPr>
              <w:t>4.2</w:t>
            </w:r>
            <w:r w:rsidR="00B142D7">
              <w:rPr>
                <w:rFonts w:eastAsiaTheme="minorEastAsia" w:cstheme="minorBidi"/>
                <w:smallCaps w:val="0"/>
                <w:noProof/>
                <w:sz w:val="21"/>
                <w:szCs w:val="22"/>
              </w:rPr>
              <w:tab/>
            </w:r>
            <w:r w:rsidR="00B142D7" w:rsidRPr="0037051B">
              <w:rPr>
                <w:rStyle w:val="a8"/>
                <w:noProof/>
              </w:rPr>
              <w:t>氏名、法人名のヨミガナの扱い</w:t>
            </w:r>
            <w:r w:rsidR="00B142D7">
              <w:rPr>
                <w:noProof/>
                <w:webHidden/>
              </w:rPr>
              <w:tab/>
            </w:r>
            <w:r w:rsidR="00B142D7">
              <w:rPr>
                <w:noProof/>
                <w:webHidden/>
              </w:rPr>
              <w:fldChar w:fldCharType="begin"/>
            </w:r>
            <w:r w:rsidR="00B142D7">
              <w:rPr>
                <w:noProof/>
                <w:webHidden/>
              </w:rPr>
              <w:instrText xml:space="preserve"> PAGEREF _Toc101455625 \h </w:instrText>
            </w:r>
            <w:r w:rsidR="00B142D7">
              <w:rPr>
                <w:noProof/>
                <w:webHidden/>
              </w:rPr>
            </w:r>
            <w:r w:rsidR="00B142D7">
              <w:rPr>
                <w:noProof/>
                <w:webHidden/>
              </w:rPr>
              <w:fldChar w:fldCharType="separate"/>
            </w:r>
            <w:r w:rsidR="00B142D7">
              <w:rPr>
                <w:noProof/>
                <w:webHidden/>
              </w:rPr>
              <w:t>12</w:t>
            </w:r>
            <w:r w:rsidR="00B142D7">
              <w:rPr>
                <w:noProof/>
                <w:webHidden/>
              </w:rPr>
              <w:fldChar w:fldCharType="end"/>
            </w:r>
          </w:hyperlink>
        </w:p>
        <w:p w14:paraId="78CAAC7E" w14:textId="3D895397"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6" w:history="1">
            <w:r w:rsidR="00B142D7" w:rsidRPr="0037051B">
              <w:rPr>
                <w:rStyle w:val="a8"/>
                <w:noProof/>
              </w:rPr>
              <w:t>4.3</w:t>
            </w:r>
            <w:r w:rsidR="00B142D7">
              <w:rPr>
                <w:rFonts w:eastAsiaTheme="minorEastAsia" w:cstheme="minorBidi"/>
                <w:smallCaps w:val="0"/>
                <w:noProof/>
                <w:sz w:val="21"/>
                <w:szCs w:val="22"/>
              </w:rPr>
              <w:tab/>
            </w:r>
            <w:r w:rsidR="00B142D7" w:rsidRPr="0037051B">
              <w:rPr>
                <w:rStyle w:val="a8"/>
                <w:noProof/>
              </w:rPr>
              <w:t>氏名、法人名、住所などのローマ字表記の扱い</w:t>
            </w:r>
            <w:r w:rsidR="00B142D7">
              <w:rPr>
                <w:noProof/>
                <w:webHidden/>
              </w:rPr>
              <w:tab/>
            </w:r>
            <w:r w:rsidR="00B142D7">
              <w:rPr>
                <w:noProof/>
                <w:webHidden/>
              </w:rPr>
              <w:fldChar w:fldCharType="begin"/>
            </w:r>
            <w:r w:rsidR="00B142D7">
              <w:rPr>
                <w:noProof/>
                <w:webHidden/>
              </w:rPr>
              <w:instrText xml:space="preserve"> PAGEREF _Toc101455626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12486433" w14:textId="5110D19D"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7" w:history="1">
            <w:r w:rsidR="00B142D7" w:rsidRPr="0037051B">
              <w:rPr>
                <w:rStyle w:val="a8"/>
                <w:noProof/>
              </w:rPr>
              <w:t>4.4</w:t>
            </w:r>
            <w:r w:rsidR="00B142D7">
              <w:rPr>
                <w:rFonts w:eastAsiaTheme="minorEastAsia" w:cstheme="minorBidi"/>
                <w:smallCaps w:val="0"/>
                <w:noProof/>
                <w:sz w:val="21"/>
                <w:szCs w:val="22"/>
              </w:rPr>
              <w:tab/>
            </w:r>
            <w:r w:rsidR="00B142D7" w:rsidRPr="0037051B">
              <w:rPr>
                <w:rStyle w:val="a8"/>
                <w:noProof/>
              </w:rPr>
              <w:t>本社住所の扱い</w:t>
            </w:r>
            <w:r w:rsidR="00B142D7">
              <w:rPr>
                <w:noProof/>
                <w:webHidden/>
              </w:rPr>
              <w:tab/>
            </w:r>
            <w:r w:rsidR="00B142D7">
              <w:rPr>
                <w:noProof/>
                <w:webHidden/>
              </w:rPr>
              <w:fldChar w:fldCharType="begin"/>
            </w:r>
            <w:r w:rsidR="00B142D7">
              <w:rPr>
                <w:noProof/>
                <w:webHidden/>
              </w:rPr>
              <w:instrText xml:space="preserve"> PAGEREF _Toc101455627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7E38A6E8" w14:textId="7A324843"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8" w:history="1">
            <w:r w:rsidR="00B142D7" w:rsidRPr="0037051B">
              <w:rPr>
                <w:rStyle w:val="a8"/>
                <w:noProof/>
              </w:rPr>
              <w:t>4.5</w:t>
            </w:r>
            <w:r w:rsidR="00B142D7">
              <w:rPr>
                <w:rFonts w:eastAsiaTheme="minorEastAsia" w:cstheme="minorBidi"/>
                <w:smallCaps w:val="0"/>
                <w:noProof/>
                <w:sz w:val="21"/>
                <w:szCs w:val="22"/>
              </w:rPr>
              <w:tab/>
            </w:r>
            <w:r w:rsidR="00B142D7" w:rsidRPr="0037051B">
              <w:rPr>
                <w:rStyle w:val="a8"/>
                <w:noProof/>
              </w:rPr>
              <w:t>外字の扱い</w:t>
            </w:r>
            <w:r w:rsidR="00B142D7">
              <w:rPr>
                <w:noProof/>
                <w:webHidden/>
              </w:rPr>
              <w:tab/>
            </w:r>
            <w:r w:rsidR="00B142D7">
              <w:rPr>
                <w:noProof/>
                <w:webHidden/>
              </w:rPr>
              <w:fldChar w:fldCharType="begin"/>
            </w:r>
            <w:r w:rsidR="00B142D7">
              <w:rPr>
                <w:noProof/>
                <w:webHidden/>
              </w:rPr>
              <w:instrText xml:space="preserve"> PAGEREF _Toc101455628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5E67FCD4" w14:textId="154B2B43"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29" w:history="1">
            <w:r w:rsidR="00B142D7" w:rsidRPr="0037051B">
              <w:rPr>
                <w:rStyle w:val="a8"/>
                <w:noProof/>
              </w:rPr>
              <w:t>4.6</w:t>
            </w:r>
            <w:r w:rsidR="00B142D7">
              <w:rPr>
                <w:rFonts w:eastAsiaTheme="minorEastAsia" w:cstheme="minorBidi"/>
                <w:smallCaps w:val="0"/>
                <w:noProof/>
                <w:sz w:val="21"/>
                <w:szCs w:val="22"/>
              </w:rPr>
              <w:tab/>
            </w:r>
            <w:r w:rsidR="00B142D7" w:rsidRPr="0037051B">
              <w:rPr>
                <w:rStyle w:val="a8"/>
                <w:noProof/>
              </w:rPr>
              <w:t>データやデータ項目名の表記に関する留意点</w:t>
            </w:r>
            <w:r w:rsidR="00B142D7">
              <w:rPr>
                <w:noProof/>
                <w:webHidden/>
              </w:rPr>
              <w:tab/>
            </w:r>
            <w:r w:rsidR="00B142D7">
              <w:rPr>
                <w:noProof/>
                <w:webHidden/>
              </w:rPr>
              <w:fldChar w:fldCharType="begin"/>
            </w:r>
            <w:r w:rsidR="00B142D7">
              <w:rPr>
                <w:noProof/>
                <w:webHidden/>
              </w:rPr>
              <w:instrText xml:space="preserve"> PAGEREF _Toc101455629 \h </w:instrText>
            </w:r>
            <w:r w:rsidR="00B142D7">
              <w:rPr>
                <w:noProof/>
                <w:webHidden/>
              </w:rPr>
            </w:r>
            <w:r w:rsidR="00B142D7">
              <w:rPr>
                <w:noProof/>
                <w:webHidden/>
              </w:rPr>
              <w:fldChar w:fldCharType="separate"/>
            </w:r>
            <w:r w:rsidR="00B142D7">
              <w:rPr>
                <w:noProof/>
                <w:webHidden/>
              </w:rPr>
              <w:t>13</w:t>
            </w:r>
            <w:r w:rsidR="00B142D7">
              <w:rPr>
                <w:noProof/>
                <w:webHidden/>
              </w:rPr>
              <w:fldChar w:fldCharType="end"/>
            </w:r>
          </w:hyperlink>
        </w:p>
        <w:p w14:paraId="565B363E" w14:textId="7886B2AD"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30" w:history="1">
            <w:r w:rsidR="00B142D7" w:rsidRPr="0037051B">
              <w:rPr>
                <w:rStyle w:val="a8"/>
                <w:noProof/>
              </w:rPr>
              <w:t>4.7</w:t>
            </w:r>
            <w:r w:rsidR="00B142D7">
              <w:rPr>
                <w:rFonts w:eastAsiaTheme="minorEastAsia" w:cstheme="minorBidi"/>
                <w:smallCaps w:val="0"/>
                <w:noProof/>
                <w:sz w:val="21"/>
                <w:szCs w:val="22"/>
              </w:rPr>
              <w:tab/>
            </w:r>
            <w:r w:rsidR="00B142D7" w:rsidRPr="0037051B">
              <w:rPr>
                <w:rStyle w:val="a8"/>
                <w:noProof/>
              </w:rPr>
              <w:t>国の名称とコードの扱い</w:t>
            </w:r>
            <w:r w:rsidR="00B142D7">
              <w:rPr>
                <w:noProof/>
                <w:webHidden/>
              </w:rPr>
              <w:tab/>
            </w:r>
            <w:r w:rsidR="00B142D7">
              <w:rPr>
                <w:noProof/>
                <w:webHidden/>
              </w:rPr>
              <w:fldChar w:fldCharType="begin"/>
            </w:r>
            <w:r w:rsidR="00B142D7">
              <w:rPr>
                <w:noProof/>
                <w:webHidden/>
              </w:rPr>
              <w:instrText xml:space="preserve"> PAGEREF _Toc101455630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043CD194" w14:textId="52F8761A"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31" w:history="1">
            <w:r w:rsidR="00B142D7" w:rsidRPr="0037051B">
              <w:rPr>
                <w:rStyle w:val="a8"/>
                <w:noProof/>
              </w:rPr>
              <w:t>4.8</w:t>
            </w:r>
            <w:r w:rsidR="00B142D7">
              <w:rPr>
                <w:rFonts w:eastAsiaTheme="minorEastAsia" w:cstheme="minorBidi"/>
                <w:smallCaps w:val="0"/>
                <w:noProof/>
                <w:sz w:val="21"/>
                <w:szCs w:val="22"/>
              </w:rPr>
              <w:tab/>
            </w:r>
            <w:r w:rsidR="00B142D7" w:rsidRPr="0037051B">
              <w:rPr>
                <w:rStyle w:val="a8"/>
                <w:noProof/>
              </w:rPr>
              <w:t>性別のコードの扱い</w:t>
            </w:r>
            <w:r w:rsidR="00B142D7">
              <w:rPr>
                <w:noProof/>
                <w:webHidden/>
              </w:rPr>
              <w:tab/>
            </w:r>
            <w:r w:rsidR="00B142D7">
              <w:rPr>
                <w:noProof/>
                <w:webHidden/>
              </w:rPr>
              <w:fldChar w:fldCharType="begin"/>
            </w:r>
            <w:r w:rsidR="00B142D7">
              <w:rPr>
                <w:noProof/>
                <w:webHidden/>
              </w:rPr>
              <w:instrText xml:space="preserve"> PAGEREF _Toc101455631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2C40C135" w14:textId="7BAC4823" w:rsidR="00B142D7" w:rsidRDefault="00E323CA">
          <w:pPr>
            <w:pStyle w:val="21"/>
            <w:tabs>
              <w:tab w:val="left" w:pos="1440"/>
              <w:tab w:val="right" w:leader="dot" w:pos="9016"/>
            </w:tabs>
            <w:ind w:left="360"/>
            <w:rPr>
              <w:rFonts w:eastAsiaTheme="minorEastAsia" w:cstheme="minorBidi"/>
              <w:smallCaps w:val="0"/>
              <w:noProof/>
              <w:sz w:val="21"/>
              <w:szCs w:val="22"/>
            </w:rPr>
          </w:pPr>
          <w:hyperlink w:anchor="_Toc101455632" w:history="1">
            <w:r w:rsidR="00B142D7" w:rsidRPr="0037051B">
              <w:rPr>
                <w:rStyle w:val="a8"/>
                <w:noProof/>
              </w:rPr>
              <w:t>4.9</w:t>
            </w:r>
            <w:r w:rsidR="00B142D7">
              <w:rPr>
                <w:rFonts w:eastAsiaTheme="minorEastAsia" w:cstheme="minorBidi"/>
                <w:smallCaps w:val="0"/>
                <w:noProof/>
                <w:sz w:val="21"/>
                <w:szCs w:val="22"/>
              </w:rPr>
              <w:tab/>
            </w:r>
            <w:r w:rsidR="00B142D7" w:rsidRPr="0037051B">
              <w:rPr>
                <w:rStyle w:val="a8"/>
                <w:noProof/>
              </w:rPr>
              <w:t>日時の扱い</w:t>
            </w:r>
            <w:r w:rsidR="00B142D7">
              <w:rPr>
                <w:noProof/>
                <w:webHidden/>
              </w:rPr>
              <w:tab/>
            </w:r>
            <w:r w:rsidR="00B142D7">
              <w:rPr>
                <w:noProof/>
                <w:webHidden/>
              </w:rPr>
              <w:fldChar w:fldCharType="begin"/>
            </w:r>
            <w:r w:rsidR="00B142D7">
              <w:rPr>
                <w:noProof/>
                <w:webHidden/>
              </w:rPr>
              <w:instrText xml:space="preserve"> PAGEREF _Toc101455632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4B40C8B3" w14:textId="663D8CF0" w:rsidR="00B142D7" w:rsidRDefault="00E323CA">
          <w:pPr>
            <w:pStyle w:val="12"/>
            <w:tabs>
              <w:tab w:val="left" w:pos="1200"/>
              <w:tab w:val="right" w:leader="dot" w:pos="9016"/>
            </w:tabs>
            <w:ind w:left="360"/>
            <w:rPr>
              <w:rFonts w:eastAsiaTheme="minorEastAsia" w:cstheme="minorBidi"/>
              <w:b w:val="0"/>
              <w:bCs w:val="0"/>
              <w:caps w:val="0"/>
              <w:noProof/>
              <w:sz w:val="21"/>
              <w:szCs w:val="22"/>
            </w:rPr>
          </w:pPr>
          <w:hyperlink w:anchor="_Toc101455633" w:history="1">
            <w:r w:rsidR="00B142D7" w:rsidRPr="0037051B">
              <w:rPr>
                <w:rStyle w:val="a8"/>
                <w:noProof/>
              </w:rPr>
              <w:t>5</w:t>
            </w:r>
            <w:r w:rsidR="00B142D7">
              <w:rPr>
                <w:rFonts w:eastAsiaTheme="minorEastAsia" w:cstheme="minorBidi"/>
                <w:b w:val="0"/>
                <w:bCs w:val="0"/>
                <w:caps w:val="0"/>
                <w:noProof/>
                <w:sz w:val="21"/>
                <w:szCs w:val="22"/>
              </w:rPr>
              <w:tab/>
            </w:r>
            <w:r w:rsidR="00B142D7" w:rsidRPr="0037051B">
              <w:rPr>
                <w:rStyle w:val="a8"/>
                <w:noProof/>
              </w:rPr>
              <w:t>付録</w:t>
            </w:r>
            <w:r w:rsidR="00B142D7">
              <w:rPr>
                <w:noProof/>
                <w:webHidden/>
              </w:rPr>
              <w:tab/>
            </w:r>
            <w:r w:rsidR="00B142D7">
              <w:rPr>
                <w:noProof/>
                <w:webHidden/>
              </w:rPr>
              <w:fldChar w:fldCharType="begin"/>
            </w:r>
            <w:r w:rsidR="00B142D7">
              <w:rPr>
                <w:noProof/>
                <w:webHidden/>
              </w:rPr>
              <w:instrText xml:space="preserve"> PAGEREF _Toc101455633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0F604895" w14:textId="5D291A1D" w:rsidR="00B142D7" w:rsidRDefault="00E323CA">
          <w:pPr>
            <w:pStyle w:val="12"/>
            <w:tabs>
              <w:tab w:val="left" w:pos="1200"/>
              <w:tab w:val="right" w:leader="dot" w:pos="9016"/>
            </w:tabs>
            <w:ind w:left="360"/>
            <w:rPr>
              <w:rFonts w:eastAsiaTheme="minorEastAsia" w:cstheme="minorBidi"/>
              <w:b w:val="0"/>
              <w:bCs w:val="0"/>
              <w:caps w:val="0"/>
              <w:noProof/>
              <w:sz w:val="21"/>
              <w:szCs w:val="22"/>
            </w:rPr>
          </w:pPr>
          <w:hyperlink w:anchor="_Toc101455634" w:history="1">
            <w:r w:rsidR="00B142D7" w:rsidRPr="0037051B">
              <w:rPr>
                <w:rStyle w:val="a8"/>
                <w:noProof/>
              </w:rPr>
              <w:t>6</w:t>
            </w:r>
            <w:r w:rsidR="00B142D7">
              <w:rPr>
                <w:rFonts w:eastAsiaTheme="minorEastAsia" w:cstheme="minorBidi"/>
                <w:b w:val="0"/>
                <w:bCs w:val="0"/>
                <w:caps w:val="0"/>
                <w:noProof/>
                <w:sz w:val="21"/>
                <w:szCs w:val="22"/>
              </w:rPr>
              <w:tab/>
            </w:r>
            <w:r w:rsidR="00B142D7" w:rsidRPr="0037051B">
              <w:rPr>
                <w:rStyle w:val="a8"/>
                <w:noProof/>
              </w:rPr>
              <w:t>変更履歴</w:t>
            </w:r>
            <w:r w:rsidR="00B142D7">
              <w:rPr>
                <w:noProof/>
                <w:webHidden/>
              </w:rPr>
              <w:tab/>
            </w:r>
            <w:r w:rsidR="00B142D7">
              <w:rPr>
                <w:noProof/>
                <w:webHidden/>
              </w:rPr>
              <w:fldChar w:fldCharType="begin"/>
            </w:r>
            <w:r w:rsidR="00B142D7">
              <w:rPr>
                <w:noProof/>
                <w:webHidden/>
              </w:rPr>
              <w:instrText xml:space="preserve"> PAGEREF _Toc101455634 \h </w:instrText>
            </w:r>
            <w:r w:rsidR="00B142D7">
              <w:rPr>
                <w:noProof/>
                <w:webHidden/>
              </w:rPr>
            </w:r>
            <w:r w:rsidR="00B142D7">
              <w:rPr>
                <w:noProof/>
                <w:webHidden/>
              </w:rPr>
              <w:fldChar w:fldCharType="separate"/>
            </w:r>
            <w:r w:rsidR="00B142D7">
              <w:rPr>
                <w:noProof/>
                <w:webHidden/>
              </w:rPr>
              <w:t>14</w:t>
            </w:r>
            <w:r w:rsidR="00B142D7">
              <w:rPr>
                <w:noProof/>
                <w:webHidden/>
              </w:rPr>
              <w:fldChar w:fldCharType="end"/>
            </w:r>
          </w:hyperlink>
        </w:p>
        <w:p w14:paraId="25AFB7D8" w14:textId="7BCD2F87" w:rsidR="005A11A7" w:rsidRDefault="00284FE7">
          <w:pPr>
            <w:ind w:left="360"/>
          </w:pPr>
          <w:r>
            <w:rPr>
              <w:rFonts w:asciiTheme="minorHAnsi" w:hAnsiTheme="minorHAnsi"/>
              <w:b/>
              <w:bCs/>
              <w:caps/>
              <w:sz w:val="20"/>
              <w:szCs w:val="20"/>
            </w:rPr>
            <w:fldChar w:fldCharType="end"/>
          </w:r>
        </w:p>
      </w:sdtContent>
    </w:sdt>
    <w:p w14:paraId="45EC1A6A" w14:textId="77777777" w:rsidR="00F344CF" w:rsidRDefault="00F344CF" w:rsidP="00F344CF">
      <w:pPr>
        <w:ind w:left="360"/>
      </w:pPr>
    </w:p>
    <w:p w14:paraId="0BF5B676" w14:textId="19695EF2" w:rsidR="00A62C26" w:rsidRDefault="00A62C26" w:rsidP="00835262">
      <w:pPr>
        <w:ind w:left="360"/>
      </w:pPr>
    </w:p>
    <w:p w14:paraId="19B52146" w14:textId="77777777" w:rsidR="00A62C26" w:rsidRDefault="00A62C26">
      <w:pPr>
        <w:widowControl/>
        <w:ind w:leftChars="0" w:left="0" w:firstLine="0"/>
        <w:jc w:val="left"/>
      </w:pPr>
      <w:r>
        <w:br w:type="page"/>
      </w:r>
    </w:p>
    <w:p w14:paraId="12891EFA" w14:textId="77777777" w:rsidR="2042B384" w:rsidRDefault="2042B384" w:rsidP="00835262">
      <w:pPr>
        <w:ind w:left="360"/>
      </w:pPr>
    </w:p>
    <w:p w14:paraId="5B1969E5" w14:textId="11179280" w:rsidR="037AF6E5" w:rsidRPr="00AD65D9" w:rsidRDefault="29AF97B6" w:rsidP="00FA3EEB">
      <w:pPr>
        <w:pStyle w:val="1"/>
        <w:spacing w:before="360"/>
      </w:pPr>
      <w:bookmarkStart w:id="0" w:name="_Toc98963002"/>
      <w:bookmarkStart w:id="1" w:name="_Toc101455594"/>
      <w:r w:rsidRPr="00AD65D9">
        <w:t>はじめに</w:t>
      </w:r>
      <w:bookmarkEnd w:id="0"/>
      <w:bookmarkEnd w:id="1"/>
    </w:p>
    <w:p w14:paraId="11560239" w14:textId="17DF5C51" w:rsidR="037AF6E5" w:rsidRPr="00B367C1" w:rsidRDefault="29AF97B6" w:rsidP="00AD65D9">
      <w:pPr>
        <w:pStyle w:val="2"/>
        <w:spacing w:before="360"/>
        <w:ind w:left="521" w:hanging="281"/>
      </w:pPr>
      <w:bookmarkStart w:id="2" w:name="_Toc98963003"/>
      <w:bookmarkStart w:id="3" w:name="_Toc101455595"/>
      <w:r>
        <w:t>背景</w:t>
      </w:r>
      <w:bookmarkEnd w:id="2"/>
      <w:bookmarkEnd w:id="3"/>
    </w:p>
    <w:p w14:paraId="586753C5" w14:textId="68CB2134" w:rsidR="00142819" w:rsidRPr="00142819" w:rsidRDefault="00E15F4B" w:rsidP="00835262">
      <w:pPr>
        <w:ind w:left="360"/>
      </w:pPr>
      <w:r w:rsidRPr="00142819">
        <w:rPr>
          <w:rFonts w:hint="eastAsia"/>
        </w:rPr>
        <w:t>行政機関では多くのデータを管理していますが、そのデータは独自の形式である場合が多く、</w:t>
      </w:r>
      <w:r w:rsidR="00CF17E0">
        <w:rPr>
          <w:rFonts w:hint="eastAsia"/>
        </w:rPr>
        <w:t>標準化されていません。そのため、</w:t>
      </w:r>
      <w:r w:rsidRPr="00142819">
        <w:rPr>
          <w:rFonts w:hint="eastAsia"/>
        </w:rPr>
        <w:t>データの再利用が困難であったり、外部とのデータ連携においても大きな障害になっています。また、データ形式が標準化されていないと、データ連携ができないだけでなく、データの整形に多くのリソースを割くことになり、分析にも支障をきたします。AIやビッグデータの活用が注目されていますが、そのインプットとなるデータが十分に整備されていなければ、目的の結果にたどり着くのが困難になります。</w:t>
      </w:r>
    </w:p>
    <w:p w14:paraId="0D979792" w14:textId="561C2C3F" w:rsidR="00E15F4B" w:rsidRPr="00C05088" w:rsidRDefault="00E15F4B" w:rsidP="00835262">
      <w:pPr>
        <w:ind w:left="360"/>
      </w:pPr>
      <w:r w:rsidRPr="44A8F75D">
        <w:t>欧州や米国では、行政データの標準化を進めることで、社会全体のデータ標準化につながっていくものと考え、欧州委員会（EC）は、各国の個人、法人、場所情報等が活用できるように</w:t>
      </w:r>
      <w:r w:rsidR="005E0A33">
        <w:rPr>
          <w:rFonts w:hint="eastAsia"/>
        </w:rPr>
        <w:t>SEMIC</w:t>
      </w:r>
      <w:r w:rsidR="005E0A33">
        <w:rPr>
          <w:rStyle w:val="af5"/>
        </w:rPr>
        <w:footnoteReference w:id="2"/>
      </w:r>
      <w:r w:rsidRPr="44A8F75D">
        <w:t>という行政データ標準化のプロジェクトを推進しています。米国では同様に</w:t>
      </w:r>
      <w:r w:rsidR="009F0FC0">
        <w:rPr>
          <w:rFonts w:hint="eastAsia"/>
        </w:rPr>
        <w:t>NIEM</w:t>
      </w:r>
      <w:r w:rsidR="009F0FC0">
        <w:rPr>
          <w:rStyle w:val="af5"/>
        </w:rPr>
        <w:footnoteReference w:id="3"/>
      </w:r>
      <w:r w:rsidRPr="44A8F75D">
        <w:t>というプロジェクトが進められています。</w:t>
      </w:r>
    </w:p>
    <w:p w14:paraId="29586E20" w14:textId="4367BD1E" w:rsidR="13745252" w:rsidRPr="00E15F4B" w:rsidRDefault="005E41DD" w:rsidP="00835262">
      <w:pPr>
        <w:ind w:left="360"/>
      </w:pPr>
      <w:r>
        <w:t>日本においても行政データの標準化を図るため、これまで</w:t>
      </w:r>
      <w:r w:rsidR="771D8466">
        <w:t>標準ガイドライン群の一部として、行政基本情報データ連携モデル、行政サービス・データ連携モデル（β版）、推奨データセット</w:t>
      </w:r>
      <w:r w:rsidR="7A6E2E3F">
        <w:t>、共通語彙基盤</w:t>
      </w:r>
      <w:r w:rsidR="17958180">
        <w:t>などを設計、公開してきました。これら</w:t>
      </w:r>
      <w:r w:rsidR="63D77F79">
        <w:t>既存の標準群</w:t>
      </w:r>
      <w:r w:rsidR="0306C81F">
        <w:t>はデータを相互に連携する際の共通規格のように使われることを想定しており、</w:t>
      </w:r>
      <w:r w:rsidR="33297ED1">
        <w:t>世の中の基礎的な要素について統一した</w:t>
      </w:r>
      <w:r w:rsidR="233753C2">
        <w:t>表現方法を採用することで、データ</w:t>
      </w:r>
      <w:r w:rsidR="00AA55A4">
        <w:rPr>
          <w:rFonts w:hint="eastAsia"/>
        </w:rPr>
        <w:t>の相互運用性を</w:t>
      </w:r>
      <w:r w:rsidR="0020390F">
        <w:rPr>
          <w:rFonts w:hint="eastAsia"/>
        </w:rPr>
        <w:t>確保する</w:t>
      </w:r>
      <w:r w:rsidR="233753C2">
        <w:t>ことを目的としています。</w:t>
      </w:r>
      <w:r w:rsidR="32AC7D0D">
        <w:t>行政データの標準化</w:t>
      </w:r>
      <w:r w:rsidR="00D30291">
        <w:rPr>
          <w:rFonts w:hint="eastAsia"/>
        </w:rPr>
        <w:t>にあたっては</w:t>
      </w:r>
      <w:r w:rsidR="32AC7D0D">
        <w:t>これら既存の標準群を活用できる状態にありま</w:t>
      </w:r>
      <w:r w:rsidR="00AA1CEE">
        <w:rPr>
          <w:rFonts w:hint="eastAsia"/>
        </w:rPr>
        <w:t>す</w:t>
      </w:r>
      <w:r w:rsidR="005442E7">
        <w:rPr>
          <w:rFonts w:hint="eastAsia"/>
        </w:rPr>
        <w:t>が</w:t>
      </w:r>
      <w:r w:rsidR="32AC7D0D">
        <w:t>、</w:t>
      </w:r>
      <w:r w:rsidR="18BC7F4B">
        <w:t>後述するような課題も</w:t>
      </w:r>
      <w:r w:rsidR="62CF33BF">
        <w:t>認識されています。</w:t>
      </w:r>
    </w:p>
    <w:p w14:paraId="14C4C542" w14:textId="42B3879A" w:rsidR="13745252" w:rsidRDefault="62A9BA22" w:rsidP="00AD65D9">
      <w:pPr>
        <w:pStyle w:val="2"/>
        <w:spacing w:before="360"/>
        <w:ind w:left="521" w:hanging="281"/>
      </w:pPr>
      <w:bookmarkStart w:id="4" w:name="_Toc98963004"/>
      <w:bookmarkStart w:id="5" w:name="_Toc101455596"/>
      <w:r>
        <w:t>解決したい課題</w:t>
      </w:r>
      <w:bookmarkEnd w:id="4"/>
      <w:bookmarkEnd w:id="5"/>
    </w:p>
    <w:p w14:paraId="22370880" w14:textId="0E78A551" w:rsidR="00F03B00" w:rsidRDefault="005D19B0" w:rsidP="00835262">
      <w:pPr>
        <w:ind w:left="360"/>
      </w:pPr>
      <w:r>
        <w:t>これまで公表してきたデータ標準群</w:t>
      </w:r>
      <w:r w:rsidR="3A7E5995">
        <w:t>を実際に使いたいユーザーの目線から見た時、</w:t>
      </w:r>
      <w:r w:rsidR="10B8AFC6">
        <w:t>大きく分けて</w:t>
      </w:r>
      <w:r w:rsidR="3A7E5995">
        <w:t>以下のような課題があります。</w:t>
      </w:r>
    </w:p>
    <w:p w14:paraId="7960E500" w14:textId="6D94ED2C" w:rsidR="00F03B00" w:rsidRDefault="00F03B00" w:rsidP="00835262">
      <w:pPr>
        <w:ind w:left="360"/>
      </w:pPr>
    </w:p>
    <w:p w14:paraId="223DC084" w14:textId="5E625006" w:rsidR="00F03B00" w:rsidRDefault="00F03B00" w:rsidP="003572B9">
      <w:pPr>
        <w:pStyle w:val="a0"/>
        <w:numPr>
          <w:ilvl w:val="0"/>
          <w:numId w:val="34"/>
        </w:numPr>
        <w:ind w:leftChars="0"/>
        <w:rPr>
          <w:rFonts w:asciiTheme="minorHAnsi" w:eastAsiaTheme="minorEastAsia" w:hAnsiTheme="minorHAnsi" w:cstheme="minorBidi"/>
        </w:rPr>
      </w:pPr>
      <w:r w:rsidRPr="44A8F75D">
        <w:t>標準が普及しておらず、存在を認識できていない</w:t>
      </w:r>
    </w:p>
    <w:p w14:paraId="6735E2DB" w14:textId="2533C020" w:rsidR="00F03B00" w:rsidRDefault="00F03B00" w:rsidP="003572B9">
      <w:pPr>
        <w:pStyle w:val="a0"/>
        <w:numPr>
          <w:ilvl w:val="0"/>
          <w:numId w:val="34"/>
        </w:numPr>
        <w:ind w:leftChars="0"/>
      </w:pPr>
      <w:r w:rsidRPr="44A8F75D">
        <w:t>標準がたくさんあって、どれを見ればいいのかわからない</w:t>
      </w:r>
    </w:p>
    <w:p w14:paraId="123FFC0D" w14:textId="377B812B" w:rsidR="00F03B00" w:rsidRPr="00F03B00" w:rsidRDefault="00F03B00" w:rsidP="00835262">
      <w:pPr>
        <w:ind w:left="360"/>
      </w:pPr>
    </w:p>
    <w:p w14:paraId="25D38649" w14:textId="77777777" w:rsidR="00D637ED" w:rsidRDefault="3B092560" w:rsidP="00835262">
      <w:pPr>
        <w:ind w:left="360"/>
      </w:pPr>
      <w:r>
        <w:t>１つめの課題</w:t>
      </w:r>
      <w:r w:rsidR="3AEE7BEF">
        <w:t>は</w:t>
      </w:r>
      <w:r w:rsidR="404B0D79">
        <w:t>標準の</w:t>
      </w:r>
      <w:r>
        <w:t>普及</w:t>
      </w:r>
      <w:r w:rsidR="470B6807">
        <w:t>について</w:t>
      </w:r>
      <w:r>
        <w:t>です。CIOポータルにその他の標準ガイドラインと並べて掲載はしているものの、</w:t>
      </w:r>
      <w:r w:rsidR="3614F9AA">
        <w:t>その認知度や可読性には課題があります。</w:t>
      </w:r>
    </w:p>
    <w:p w14:paraId="6D57AAEC" w14:textId="09E71CCF" w:rsidR="00D637ED" w:rsidRDefault="3B092560" w:rsidP="002570B8">
      <w:pPr>
        <w:pStyle w:val="a0"/>
        <w:numPr>
          <w:ilvl w:val="0"/>
          <w:numId w:val="41"/>
        </w:numPr>
        <w:ind w:leftChars="0"/>
      </w:pPr>
      <w:r>
        <w:t>掲載されていることを知らなかった</w:t>
      </w:r>
    </w:p>
    <w:p w14:paraId="0A08A6FB" w14:textId="42CCC342" w:rsidR="00D637ED" w:rsidRDefault="3B092560" w:rsidP="002570B8">
      <w:pPr>
        <w:pStyle w:val="a0"/>
        <w:numPr>
          <w:ilvl w:val="0"/>
          <w:numId w:val="41"/>
        </w:numPr>
        <w:ind w:leftChars="0"/>
      </w:pPr>
      <w:r>
        <w:t>CIOポータル自体を</w:t>
      </w:r>
      <w:r w:rsidR="25A35EB9">
        <w:t>知</w:t>
      </w:r>
      <w:r>
        <w:t>らな</w:t>
      </w:r>
      <w:r w:rsidR="25A35EB9">
        <w:t>かった</w:t>
      </w:r>
    </w:p>
    <w:p w14:paraId="130ADD37" w14:textId="7004E9E8" w:rsidR="00D637ED" w:rsidRDefault="25A35EB9" w:rsidP="002570B8">
      <w:pPr>
        <w:pStyle w:val="a0"/>
        <w:numPr>
          <w:ilvl w:val="0"/>
          <w:numId w:val="41"/>
        </w:numPr>
        <w:ind w:leftChars="0"/>
      </w:pPr>
      <w:r>
        <w:t>そもそもデータの相互運用性の課題に対して</w:t>
      </w:r>
      <w:r w:rsidR="00D637ED">
        <w:rPr>
          <w:rFonts w:hint="eastAsia"/>
        </w:rPr>
        <w:t>、</w:t>
      </w:r>
      <w:r>
        <w:t>標準というアプローチがあることを知らなかった</w:t>
      </w:r>
    </w:p>
    <w:p w14:paraId="22A26420" w14:textId="1E85EE12" w:rsidR="00F03B00" w:rsidRDefault="25A35EB9" w:rsidP="00835262">
      <w:pPr>
        <w:ind w:left="360"/>
      </w:pPr>
      <w:r>
        <w:t>などの理由により、既存の標準が広く普及しているとは</w:t>
      </w:r>
      <w:r w:rsidR="30BE31F4">
        <w:t>言い難い状況にあります。</w:t>
      </w:r>
    </w:p>
    <w:p w14:paraId="2E3BA669" w14:textId="23642FAA" w:rsidR="00F03B00" w:rsidRDefault="3C5CAFBC" w:rsidP="00835262">
      <w:pPr>
        <w:ind w:left="360"/>
      </w:pPr>
      <w:r>
        <w:t>２つめの課題は標準の</w:t>
      </w:r>
      <w:r w:rsidR="68B9FF6E">
        <w:t>統一</w:t>
      </w:r>
      <w:r w:rsidR="795AB981">
        <w:t>について</w:t>
      </w:r>
      <w:r w:rsidR="68B9FF6E">
        <w:t>です。既存の標準群はそれぞれ異なったタイミングで整備・発表されたものなので、内容であるデータ項目には重複や定義の差異が存在して</w:t>
      </w:r>
      <w:r w:rsidR="480131EC">
        <w:t>おり、データの構造も異なって</w:t>
      </w:r>
      <w:r w:rsidR="68B9FF6E">
        <w:t>います。</w:t>
      </w:r>
      <w:r w:rsidR="620A4DD1">
        <w:t>ドキュメント自体の体系もそれぞれ異なって</w:t>
      </w:r>
      <w:r w:rsidR="5273FD3A">
        <w:t>いるため</w:t>
      </w:r>
      <w:r w:rsidR="620A4DD1">
        <w:t>、ユーザー</w:t>
      </w:r>
      <w:r w:rsidR="68029944">
        <w:t>は複数の異なるドキュメントからユースケースにあった標準を見つけ</w:t>
      </w:r>
      <w:r w:rsidR="50FFA87C">
        <w:t>ね</w:t>
      </w:r>
      <w:r w:rsidR="68029944">
        <w:t>ばならず、標準</w:t>
      </w:r>
      <w:r w:rsidR="715EA5E7">
        <w:t>を採用するまでの</w:t>
      </w:r>
      <w:r w:rsidR="620A4DD1">
        <w:t>負荷が増大しています。</w:t>
      </w:r>
    </w:p>
    <w:p w14:paraId="16782268" w14:textId="0DFC75A2" w:rsidR="007F36AD" w:rsidRDefault="7CEB5E27" w:rsidP="007F36AD">
      <w:pPr>
        <w:ind w:left="360"/>
      </w:pPr>
      <w:r w:rsidRPr="44A8F75D">
        <w:t>今回の取り組みでは、</w:t>
      </w:r>
      <w:r w:rsidR="44161D7B" w:rsidRPr="44A8F75D">
        <w:t>上記の課題のうち２つめの課題、すなわち標準の統一を解決します。既存の標準群</w:t>
      </w:r>
      <w:r w:rsidR="08DCAE64" w:rsidRPr="44A8F75D">
        <w:t>を</w:t>
      </w:r>
      <w:r w:rsidR="372CBA1C" w:rsidRPr="44A8F75D">
        <w:t>統合</w:t>
      </w:r>
      <w:r w:rsidR="65BE9065" w:rsidRPr="44A8F75D">
        <w:t>・再整理</w:t>
      </w:r>
      <w:r w:rsidR="372CBA1C" w:rsidRPr="44A8F75D">
        <w:t>し、</w:t>
      </w:r>
      <w:r w:rsidR="20771519" w:rsidRPr="44A8F75D">
        <w:t>利活用の側面からデータ項目の取捨選択、定義の見直しを行った上で</w:t>
      </w:r>
      <w:r w:rsidR="00FB4868">
        <w:rPr>
          <w:rFonts w:hint="eastAsia"/>
        </w:rPr>
        <w:t>G</w:t>
      </w:r>
      <w:r w:rsidR="00FB4868">
        <w:t>IF</w:t>
      </w:r>
      <w:r w:rsidR="00FB4868">
        <w:rPr>
          <w:rFonts w:hint="eastAsia"/>
        </w:rPr>
        <w:t>（G</w:t>
      </w:r>
      <w:r w:rsidR="00FB4868">
        <w:t>overnment Interoperability Framewor</w:t>
      </w:r>
      <w:r w:rsidR="007F36AD">
        <w:rPr>
          <w:rFonts w:hint="eastAsia"/>
        </w:rPr>
        <w:t>k</w:t>
      </w:r>
    </w:p>
    <w:p w14:paraId="057696DF" w14:textId="77777777" w:rsidR="00E16457" w:rsidRDefault="007F36AD" w:rsidP="007945AF">
      <w:pPr>
        <w:ind w:left="360" w:firstLine="0"/>
      </w:pPr>
      <w:r>
        <w:t>)</w:t>
      </w:r>
      <w:r w:rsidR="00191FA1">
        <w:rPr>
          <w:rFonts w:hint="eastAsia"/>
        </w:rPr>
        <w:t>の一部として</w:t>
      </w:r>
      <w:r w:rsidR="65384E2E" w:rsidRPr="44A8F75D">
        <w:t>一つにまとめることを目的としています。</w:t>
      </w:r>
      <w:r w:rsidR="185B7CFE" w:rsidRPr="44A8F75D">
        <w:t>統合したデータ</w:t>
      </w:r>
      <w:r w:rsidR="2CF9C760" w:rsidRPr="43B2FE80">
        <w:t>標準</w:t>
      </w:r>
      <w:r w:rsidR="185B7CFE" w:rsidRPr="44A8F75D">
        <w:t>は、基礎</w:t>
      </w:r>
      <w:r w:rsidR="00EA286C">
        <w:rPr>
          <w:rFonts w:hint="eastAsia"/>
        </w:rPr>
        <w:t>編</w:t>
      </w:r>
      <w:r w:rsidR="00635B8E">
        <w:rPr>
          <w:rFonts w:hint="eastAsia"/>
        </w:rPr>
        <w:t>であるコアデータモデル</w:t>
      </w:r>
      <w:r w:rsidR="185B7CFE" w:rsidRPr="44A8F75D">
        <w:t>と</w:t>
      </w:r>
      <w:r w:rsidR="00EA286C">
        <w:rPr>
          <w:rFonts w:hint="eastAsia"/>
        </w:rPr>
        <w:t>、</w:t>
      </w:r>
      <w:r w:rsidR="185B7CFE" w:rsidRPr="44A8F75D">
        <w:t>応用</w:t>
      </w:r>
      <w:r w:rsidR="00EA286C">
        <w:rPr>
          <w:rFonts w:hint="eastAsia"/>
        </w:rPr>
        <w:t>編</w:t>
      </w:r>
      <w:r w:rsidR="00635B8E">
        <w:rPr>
          <w:rFonts w:hint="eastAsia"/>
        </w:rPr>
        <w:t>である実装データモデル</w:t>
      </w:r>
      <w:r w:rsidR="185B7CFE" w:rsidRPr="44A8F75D">
        <w:t>に分けて</w:t>
      </w:r>
      <w:r w:rsidR="003C73CC">
        <w:rPr>
          <w:rFonts w:hint="eastAsia"/>
        </w:rPr>
        <w:t>整理</w:t>
      </w:r>
      <w:r w:rsidR="185B7CFE" w:rsidRPr="44A8F75D">
        <w:t>しています。</w:t>
      </w:r>
      <w:r w:rsidR="5EC20964" w:rsidRPr="44A8F75D">
        <w:t>基礎編では</w:t>
      </w:r>
      <w:r w:rsidR="185B7CFE" w:rsidRPr="44A8F75D">
        <w:t>社会の様々な場面で登場する個人や法人、</w:t>
      </w:r>
      <w:r w:rsidR="5F1BFA4A" w:rsidRPr="44A8F75D">
        <w:t>住所や連絡先などの基礎的な</w:t>
      </w:r>
      <w:r w:rsidR="242775E0" w:rsidRPr="44A8F75D">
        <w:t>データ</w:t>
      </w:r>
      <w:r w:rsidR="5F1BFA4A" w:rsidRPr="44A8F75D">
        <w:t>をコアデータモデルとして本書で取りまとめています。応用編ではコアデータモデルの組み合わせやカスタマイズによって表現される</w:t>
      </w:r>
      <w:r w:rsidR="00B24BE4">
        <w:rPr>
          <w:rFonts w:hint="eastAsia"/>
        </w:rPr>
        <w:t>実装</w:t>
      </w:r>
      <w:r w:rsidR="69223EBF" w:rsidRPr="44A8F75D">
        <w:t>データ</w:t>
      </w:r>
      <w:r w:rsidR="6B332C63" w:rsidRPr="44A8F75D">
        <w:t>モデルを</w:t>
      </w:r>
      <w:r w:rsidR="005A3BC5">
        <w:rPr>
          <w:rFonts w:hint="eastAsia"/>
        </w:rPr>
        <w:t>、行政、教育、スマートシティなど分野ごとに分けて</w:t>
      </w:r>
      <w:r w:rsidR="6B332C63" w:rsidRPr="44A8F75D">
        <w:t>整備しています。</w:t>
      </w:r>
    </w:p>
    <w:p w14:paraId="344C0F82" w14:textId="4B25D559" w:rsidR="00E16457" w:rsidRDefault="00E60FD7" w:rsidP="00E16457">
      <w:pPr>
        <w:ind w:left="360"/>
      </w:pPr>
      <w:r>
        <w:rPr>
          <w:rFonts w:hint="eastAsia"/>
        </w:rPr>
        <w:t>G</w:t>
      </w:r>
      <w:r>
        <w:t>IF</w:t>
      </w:r>
      <w:r>
        <w:rPr>
          <w:rFonts w:hint="eastAsia"/>
        </w:rPr>
        <w:t>として整理を行ったこれらの標準やデータに関わる実践ガイドブックは、発表後1年をかけて</w:t>
      </w:r>
      <w:r w:rsidR="001A4D77">
        <w:rPr>
          <w:rFonts w:hint="eastAsia"/>
        </w:rPr>
        <w:t>普及・定着のためのマーケティングや、</w:t>
      </w:r>
      <w:r w:rsidR="00EF2CA2">
        <w:rPr>
          <w:rFonts w:hint="eastAsia"/>
        </w:rPr>
        <w:t>利用者からのフィードバックを反映して</w:t>
      </w:r>
      <w:r w:rsidR="001A4D77">
        <w:rPr>
          <w:rFonts w:hint="eastAsia"/>
        </w:rPr>
        <w:t>内容の更新を行い</w:t>
      </w:r>
      <w:r w:rsidR="00081F11">
        <w:rPr>
          <w:rFonts w:hint="eastAsia"/>
        </w:rPr>
        <w:t>ます。これにより1つめの</w:t>
      </w:r>
      <w:r w:rsidR="005F7432">
        <w:rPr>
          <w:rFonts w:hint="eastAsia"/>
        </w:rPr>
        <w:t>普及課題を解決しながら、</w:t>
      </w:r>
      <w:r w:rsidR="00EF2CA2">
        <w:rPr>
          <w:rFonts w:hint="eastAsia"/>
        </w:rPr>
        <w:t>徐々に完成形に近づけていきます。</w:t>
      </w:r>
    </w:p>
    <w:p w14:paraId="2245F328" w14:textId="757D9F03" w:rsidR="74E929C7" w:rsidRDefault="6F34B76B" w:rsidP="00E16457">
      <w:pPr>
        <w:pStyle w:val="2"/>
        <w:spacing w:before="360"/>
      </w:pPr>
      <w:bookmarkStart w:id="6" w:name="_Toc98963005"/>
      <w:bookmarkStart w:id="7" w:name="_Toc101455597"/>
      <w:r>
        <w:t>検討のプロセス</w:t>
      </w:r>
      <w:bookmarkEnd w:id="6"/>
      <w:bookmarkEnd w:id="7"/>
    </w:p>
    <w:p w14:paraId="64CE1FE4" w14:textId="595798C5" w:rsidR="44A8F75D" w:rsidRDefault="53AC281C" w:rsidP="00835262">
      <w:pPr>
        <w:ind w:left="360"/>
      </w:pPr>
      <w:r>
        <w:t>標準の統一・再整理</w:t>
      </w:r>
      <w:r w:rsidR="5B238DB7">
        <w:t>は</w:t>
      </w:r>
      <w:r w:rsidR="00781DE7">
        <w:t>以下のプロセスで検討</w:t>
      </w:r>
      <w:r w:rsidR="6561AA35">
        <w:t>を行いました。</w:t>
      </w:r>
    </w:p>
    <w:p w14:paraId="7DF450A3" w14:textId="149DD79A" w:rsidR="008D0735" w:rsidRDefault="6561AA35" w:rsidP="00835262">
      <w:pPr>
        <w:pStyle w:val="3"/>
        <w:spacing w:before="360"/>
        <w:ind w:left="481" w:hanging="241"/>
      </w:pPr>
      <w:bookmarkStart w:id="8" w:name="_Toc101455598"/>
      <w:r>
        <w:t>既存の標準群のデータ項目</w:t>
      </w:r>
      <w:r w:rsidR="08099F46">
        <w:t>について</w:t>
      </w:r>
      <w:r>
        <w:t>対応表を作成</w:t>
      </w:r>
      <w:bookmarkEnd w:id="8"/>
    </w:p>
    <w:p w14:paraId="7F1CF62A" w14:textId="73616D46" w:rsidR="43B2FE80" w:rsidRDefault="01F59422" w:rsidP="00835262">
      <w:pPr>
        <w:ind w:left="360"/>
      </w:pPr>
      <w:r>
        <w:t>既存の標準のうち、行政データ・サービス連携モデル（β版）をベースに、推奨データセットやIMI共通語彙基盤など</w:t>
      </w:r>
      <w:r w:rsidR="00A81FAB">
        <w:rPr>
          <w:rFonts w:hint="eastAsia"/>
        </w:rPr>
        <w:t>、</w:t>
      </w:r>
      <w:r>
        <w:t>その他の標準をデータ項目ごとに紐づける形で</w:t>
      </w:r>
      <w:r w:rsidR="085C2A86">
        <w:t>対応表を作成しました。これにより、</w:t>
      </w:r>
      <w:r w:rsidR="1FECEBEC">
        <w:t>データ項目の重複や差異、欠落を洗い出し、項目レベルでの</w:t>
      </w:r>
      <w:r w:rsidR="7DE365E8">
        <w:t>統合</w:t>
      </w:r>
      <w:r w:rsidR="1FECEBEC">
        <w:t>を行いました。</w:t>
      </w:r>
      <w:r w:rsidR="10084B29">
        <w:t>標準間の</w:t>
      </w:r>
      <w:r w:rsidR="1FECEBEC">
        <w:t>細かい定義の揺れ</w:t>
      </w:r>
      <w:r w:rsidR="10895D43">
        <w:t>もこのプロセスで吸収しています。</w:t>
      </w:r>
    </w:p>
    <w:p w14:paraId="2CCA21D3" w14:textId="0F6F8E8C" w:rsidR="7D0D897E" w:rsidRPr="008D0735" w:rsidRDefault="7D0D897E" w:rsidP="00835262">
      <w:pPr>
        <w:pStyle w:val="3"/>
        <w:spacing w:before="360"/>
        <w:ind w:left="481" w:hanging="241"/>
        <w:rPr>
          <w:rStyle w:val="30"/>
        </w:rPr>
      </w:pPr>
      <w:bookmarkStart w:id="9" w:name="_Toc101455599"/>
      <w:r>
        <w:t>個々の</w:t>
      </w:r>
      <w:r w:rsidR="14C16296">
        <w:t>データ項目について必要性や定義を再検討</w:t>
      </w:r>
      <w:bookmarkEnd w:id="9"/>
    </w:p>
    <w:p w14:paraId="5DF241C4" w14:textId="32EA967D" w:rsidR="3C176396" w:rsidRPr="006978D7" w:rsidRDefault="3C176396" w:rsidP="00835262">
      <w:pPr>
        <w:ind w:left="360"/>
      </w:pPr>
      <w:r w:rsidRPr="006978D7">
        <w:t>作成した対応表をもとに、データ項目一つ一つについて</w:t>
      </w:r>
      <w:r w:rsidR="00BF18BF">
        <w:rPr>
          <w:rFonts w:hint="eastAsia"/>
        </w:rPr>
        <w:t>、民間のデータ有識者を含む</w:t>
      </w:r>
      <w:r w:rsidRPr="006978D7">
        <w:t>デジタル庁内</w:t>
      </w:r>
      <w:r w:rsidR="00673BD8">
        <w:rPr>
          <w:rFonts w:hint="eastAsia"/>
        </w:rPr>
        <w:t>チーム</w:t>
      </w:r>
      <w:r w:rsidRPr="006978D7">
        <w:t>で検討を行い、定義の見直しや項目自体の取捨選択を行いました。</w:t>
      </w:r>
      <w:r w:rsidR="4E49F2DC" w:rsidRPr="006978D7">
        <w:t>項目の必須</w:t>
      </w:r>
      <w:r w:rsidR="00BB65FE">
        <w:rPr>
          <w:rFonts w:hint="eastAsia"/>
        </w:rPr>
        <w:t>・</w:t>
      </w:r>
      <w:r w:rsidR="4E49F2DC" w:rsidRPr="006978D7">
        <w:t>任意の分類もこのプロセスで行なっています。必須項目</w:t>
      </w:r>
      <w:r w:rsidR="00473DCD">
        <w:rPr>
          <w:rFonts w:hint="eastAsia"/>
        </w:rPr>
        <w:t>を定義することで、</w:t>
      </w:r>
      <w:r w:rsidR="0003509B">
        <w:rPr>
          <w:rFonts w:hint="eastAsia"/>
        </w:rPr>
        <w:t>最低限の相互運用性を確保しつつ、</w:t>
      </w:r>
      <w:r w:rsidR="00B6023C">
        <w:rPr>
          <w:rFonts w:hint="eastAsia"/>
        </w:rPr>
        <w:t>任意項目の選択</w:t>
      </w:r>
      <w:r w:rsidR="00766655">
        <w:rPr>
          <w:rFonts w:hint="eastAsia"/>
        </w:rPr>
        <w:t>や</w:t>
      </w:r>
      <w:r w:rsidR="0003509B">
        <w:rPr>
          <w:rFonts w:hint="eastAsia"/>
        </w:rPr>
        <w:t>利用者独自の</w:t>
      </w:r>
      <w:r w:rsidR="00766655">
        <w:rPr>
          <w:rFonts w:hint="eastAsia"/>
        </w:rPr>
        <w:t>項目追加により、</w:t>
      </w:r>
      <w:r w:rsidR="2B69A8A4" w:rsidRPr="006978D7">
        <w:t>カスタマイズ</w:t>
      </w:r>
      <w:r w:rsidR="0041406D">
        <w:rPr>
          <w:rFonts w:hint="eastAsia"/>
        </w:rPr>
        <w:t>の余地を残</w:t>
      </w:r>
      <w:r w:rsidR="00B6023C">
        <w:rPr>
          <w:rFonts w:hint="eastAsia"/>
        </w:rPr>
        <w:t>すことを</w:t>
      </w:r>
      <w:r w:rsidR="00766655">
        <w:rPr>
          <w:rFonts w:hint="eastAsia"/>
        </w:rPr>
        <w:t>目的としています。</w:t>
      </w:r>
    </w:p>
    <w:p w14:paraId="247FC9FF" w14:textId="7475856F" w:rsidR="567D97D5" w:rsidRPr="008D0735" w:rsidRDefault="567D97D5" w:rsidP="00835262">
      <w:pPr>
        <w:pStyle w:val="3"/>
        <w:spacing w:before="360"/>
        <w:ind w:left="481" w:hanging="241"/>
      </w:pPr>
      <w:bookmarkStart w:id="10" w:name="_Toc101455600"/>
      <w:r>
        <w:t>実装の容易さや利便性を加味して全体を構造化</w:t>
      </w:r>
      <w:bookmarkEnd w:id="10"/>
    </w:p>
    <w:p w14:paraId="035E5066" w14:textId="215EEB27" w:rsidR="19F33422" w:rsidRDefault="19F33422" w:rsidP="00835262">
      <w:pPr>
        <w:ind w:left="360"/>
      </w:pPr>
      <w:r w:rsidRPr="43B2FE80">
        <w:t>最後に、確定したデータ項目を正規化し、全体の構造の見直しを行いました。既存の標準の中ではIMI共通語彙基盤が最も構造化されて</w:t>
      </w:r>
      <w:r w:rsidR="00121691">
        <w:rPr>
          <w:rFonts w:hint="eastAsia"/>
        </w:rPr>
        <w:t>います。</w:t>
      </w:r>
      <w:r w:rsidRPr="43B2FE80">
        <w:t>逆にオープンデータの普及を目的とした推奨データセットは構造化が</w:t>
      </w:r>
      <w:r w:rsidR="565EE57A" w:rsidRPr="43B2FE80">
        <w:t>最小限に留められています。構造の見直しにおいては、これら</w:t>
      </w:r>
      <w:r w:rsidR="000372AE">
        <w:rPr>
          <w:rFonts w:hint="eastAsia"/>
        </w:rPr>
        <w:t>２つの</w:t>
      </w:r>
      <w:r w:rsidR="565EE57A" w:rsidRPr="43B2FE80">
        <w:t>既存標準の中間となるような、ある程度</w:t>
      </w:r>
      <w:r w:rsidR="3E512250" w:rsidRPr="43B2FE80">
        <w:t>は</w:t>
      </w:r>
      <w:r w:rsidR="565EE57A" w:rsidRPr="43B2FE80">
        <w:t>構造化されていてシステム実装</w:t>
      </w:r>
      <w:r w:rsidR="34B0242D" w:rsidRPr="43B2FE80">
        <w:t>とメンテナンスが行い</w:t>
      </w:r>
      <w:r w:rsidR="565EE57A" w:rsidRPr="43B2FE80">
        <w:t>やすく、かつ</w:t>
      </w:r>
      <w:r w:rsidR="47DBBADD" w:rsidRPr="43B2FE80">
        <w:t>フラットな構造</w:t>
      </w:r>
      <w:r w:rsidR="26893F7D" w:rsidRPr="43B2FE80">
        <w:t>を</w:t>
      </w:r>
      <w:r w:rsidR="000372AE">
        <w:rPr>
          <w:rFonts w:hint="eastAsia"/>
        </w:rPr>
        <w:t>一部</w:t>
      </w:r>
      <w:r w:rsidR="26893F7D" w:rsidRPr="43B2FE80">
        <w:t>残すこと</w:t>
      </w:r>
      <w:r w:rsidR="00EE4F64">
        <w:rPr>
          <w:rFonts w:hint="eastAsia"/>
        </w:rPr>
        <w:t>で</w:t>
      </w:r>
      <w:r w:rsidR="00EE4F64" w:rsidRPr="43B2FE80">
        <w:t>データ利用者にとって扱いやすい</w:t>
      </w:r>
      <w:r w:rsidR="00EE4F64">
        <w:rPr>
          <w:rFonts w:hint="eastAsia"/>
        </w:rPr>
        <w:t>こと</w:t>
      </w:r>
      <w:r w:rsidR="26893F7D" w:rsidRPr="43B2FE80">
        <w:t>を念頭に置いて再構成しています。この過程において「ID情報型」</w:t>
      </w:r>
      <w:r w:rsidR="204B916C" w:rsidRPr="43B2FE80">
        <w:t>や「</w:t>
      </w:r>
      <w:r w:rsidR="7B7291DE" w:rsidRPr="43B2FE80">
        <w:t>コード情報型」など、項目に対応する新しいデータ</w:t>
      </w:r>
      <w:r w:rsidR="000747D8">
        <w:rPr>
          <w:rFonts w:hint="eastAsia"/>
        </w:rPr>
        <w:t>の型</w:t>
      </w:r>
      <w:r w:rsidR="7B7291DE" w:rsidRPr="43B2FE80">
        <w:t>を</w:t>
      </w:r>
      <w:r w:rsidR="04CFB4C2" w:rsidRPr="43B2FE80">
        <w:t>追加しました。</w:t>
      </w:r>
    </w:p>
    <w:p w14:paraId="1ECB2FAC" w14:textId="2EBEFBD6" w:rsidR="00E64BA5" w:rsidRDefault="000C05A3" w:rsidP="00835262">
      <w:pPr>
        <w:ind w:left="360"/>
      </w:pPr>
      <w:r>
        <w:rPr>
          <w:rFonts w:hint="eastAsia"/>
        </w:rPr>
        <w:t>再構成した新しい標準体系</w:t>
      </w:r>
      <w:r w:rsidR="00AF5721">
        <w:rPr>
          <w:rFonts w:hint="eastAsia"/>
        </w:rPr>
        <w:t>は実際の利用場面を想定した実装データモデルとして位置付けています。それに</w:t>
      </w:r>
      <w:r>
        <w:rPr>
          <w:rFonts w:hint="eastAsia"/>
        </w:rPr>
        <w:t>対して、</w:t>
      </w:r>
      <w:r w:rsidR="00AF5721">
        <w:rPr>
          <w:rFonts w:hint="eastAsia"/>
        </w:rPr>
        <w:t>既存の標準である</w:t>
      </w:r>
      <w:r>
        <w:rPr>
          <w:rFonts w:hint="eastAsia"/>
        </w:rPr>
        <w:t>I</w:t>
      </w:r>
      <w:r>
        <w:t>MI</w:t>
      </w:r>
      <w:r>
        <w:rPr>
          <w:rFonts w:hint="eastAsia"/>
        </w:rPr>
        <w:t>共通語彙基盤はデータの辞書のように使われることを想定しています。</w:t>
      </w:r>
      <w:r w:rsidR="00F5752D">
        <w:rPr>
          <w:rFonts w:hint="eastAsia"/>
        </w:rPr>
        <w:t>そのため、新しい標準をより構造化した形にカスタマイズし</w:t>
      </w:r>
      <w:r w:rsidR="00663523">
        <w:rPr>
          <w:rFonts w:hint="eastAsia"/>
        </w:rPr>
        <w:t>て</w:t>
      </w:r>
      <w:r w:rsidR="00F5752D">
        <w:rPr>
          <w:rFonts w:hint="eastAsia"/>
        </w:rPr>
        <w:t>利用したい場合などに、IMI共通語彙基盤を参考に</w:t>
      </w:r>
      <w:r w:rsidR="00777CEF">
        <w:rPr>
          <w:rFonts w:hint="eastAsia"/>
        </w:rPr>
        <w:t>することができます。</w:t>
      </w:r>
    </w:p>
    <w:p w14:paraId="0BC9FF6B" w14:textId="11F901EF" w:rsidR="44A8F75D" w:rsidRDefault="00BD26AC" w:rsidP="00AD65D9">
      <w:pPr>
        <w:pStyle w:val="1"/>
        <w:spacing w:before="360"/>
        <w:ind w:left="321" w:hanging="321"/>
      </w:pPr>
      <w:bookmarkStart w:id="11" w:name="_Toc98963006"/>
      <w:bookmarkStart w:id="12" w:name="_Toc101455601"/>
      <w:r>
        <w:t>全体像</w:t>
      </w:r>
      <w:bookmarkEnd w:id="11"/>
      <w:bookmarkEnd w:id="12"/>
    </w:p>
    <w:p w14:paraId="0304565D" w14:textId="1F60C970" w:rsidR="00113A79" w:rsidRDefault="00890C7E" w:rsidP="00113A79">
      <w:pPr>
        <w:pStyle w:val="2"/>
        <w:spacing w:before="360"/>
        <w:ind w:left="521" w:hanging="281"/>
      </w:pPr>
      <w:bookmarkStart w:id="13" w:name="_Toc98963007"/>
      <w:bookmarkStart w:id="14" w:name="_Toc101455602"/>
      <w:r>
        <w:rPr>
          <w:rFonts w:hint="eastAsia"/>
        </w:rPr>
        <w:t>ドキュメントの</w:t>
      </w:r>
      <w:r w:rsidR="00415F24">
        <w:rPr>
          <w:rFonts w:hint="eastAsia"/>
        </w:rPr>
        <w:t>構成</w:t>
      </w:r>
      <w:bookmarkEnd w:id="13"/>
      <w:bookmarkEnd w:id="14"/>
    </w:p>
    <w:p w14:paraId="6176E706" w14:textId="1067F8DE" w:rsidR="00113A79" w:rsidRDefault="00113A79" w:rsidP="00835262">
      <w:pPr>
        <w:ind w:left="360"/>
      </w:pPr>
      <w:r>
        <w:t>統一・再整理したデータ標準のことを以下、コアデータモデルと呼称します。</w:t>
      </w:r>
      <w:r>
        <w:rPr>
          <w:rFonts w:hint="eastAsia"/>
        </w:rPr>
        <w:t>コアデータモデル</w:t>
      </w:r>
      <w:r w:rsidR="00415F24">
        <w:rPr>
          <w:rFonts w:hint="eastAsia"/>
        </w:rPr>
        <w:t>のドキュメント構成は図</w:t>
      </w:r>
      <w:r w:rsidR="00F946EB">
        <w:rPr>
          <w:rFonts w:hint="eastAsia"/>
        </w:rPr>
        <w:t>1</w:t>
      </w:r>
      <w:r w:rsidR="00415F24">
        <w:rPr>
          <w:rFonts w:hint="eastAsia"/>
        </w:rPr>
        <w:t>のとおりです。</w:t>
      </w:r>
    </w:p>
    <w:p w14:paraId="31FFE67A" w14:textId="77777777" w:rsidR="00415F24" w:rsidRDefault="00415F24" w:rsidP="00835262">
      <w:pPr>
        <w:ind w:left="360"/>
      </w:pPr>
    </w:p>
    <w:p w14:paraId="2BAE7D24" w14:textId="1C5F4D71" w:rsidR="006D75B2" w:rsidRDefault="00C3398D" w:rsidP="00A72DBD">
      <w:pPr>
        <w:ind w:leftChars="0" w:left="0"/>
        <w:jc w:val="center"/>
      </w:pPr>
      <w:r w:rsidRPr="00C3398D">
        <w:rPr>
          <w:noProof/>
        </w:rPr>
        <w:drawing>
          <wp:inline distT="0" distB="0" distL="0" distR="0" wp14:anchorId="0F2AAB1D" wp14:editId="65C2759B">
            <wp:extent cx="5731510" cy="3305175"/>
            <wp:effectExtent l="0" t="0" r="254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5175"/>
                    </a:xfrm>
                    <a:prstGeom prst="rect">
                      <a:avLst/>
                    </a:prstGeom>
                  </pic:spPr>
                </pic:pic>
              </a:graphicData>
            </a:graphic>
          </wp:inline>
        </w:drawing>
      </w:r>
    </w:p>
    <w:p w14:paraId="54535A5A" w14:textId="77777777" w:rsidR="003F7F54" w:rsidRPr="003F7F54" w:rsidRDefault="003F7F54" w:rsidP="002570B8">
      <w:pPr>
        <w:pStyle w:val="afe"/>
        <w:ind w:left="360"/>
      </w:pPr>
      <w:r w:rsidRPr="00415F24">
        <w:rPr>
          <w:rFonts w:hint="eastAsia"/>
        </w:rPr>
        <w:t>図</w:t>
      </w:r>
      <w:r>
        <w:rPr>
          <w:rFonts w:hint="eastAsia"/>
        </w:rPr>
        <w:t>1</w:t>
      </w:r>
      <w:r w:rsidRPr="00415F24">
        <w:t xml:space="preserve"> ドキュメント構成</w:t>
      </w:r>
    </w:p>
    <w:p w14:paraId="16A32D83" w14:textId="55A703BA" w:rsidR="00B56A82" w:rsidRDefault="00C461D8" w:rsidP="00415F24">
      <w:pPr>
        <w:ind w:left="360"/>
      </w:pPr>
      <w:r>
        <w:rPr>
          <w:rFonts w:hint="eastAsia"/>
        </w:rPr>
        <w:t>全体を説明する本書とは別に３つの大きなドキュメント群で構成されます。</w:t>
      </w:r>
    </w:p>
    <w:p w14:paraId="2989CADD" w14:textId="6860097A" w:rsidR="00113A79" w:rsidRDefault="00113A79" w:rsidP="00E41197">
      <w:pPr>
        <w:pStyle w:val="3"/>
        <w:spacing w:before="360"/>
        <w:ind w:left="481" w:hanging="241"/>
      </w:pPr>
      <w:bookmarkStart w:id="15" w:name="_Toc101455603"/>
      <w:r w:rsidRPr="00E41197">
        <w:rPr>
          <w:rFonts w:hint="eastAsia"/>
        </w:rPr>
        <w:t>コアデータモデル解説書</w:t>
      </w:r>
      <w:bookmarkEnd w:id="15"/>
    </w:p>
    <w:p w14:paraId="55BF7876" w14:textId="56FD65D0" w:rsidR="00E41197" w:rsidRDefault="00E41197" w:rsidP="00E41197">
      <w:pPr>
        <w:ind w:left="360"/>
      </w:pPr>
      <w:r>
        <w:t>様々な場面で参照される以下の要素</w:t>
      </w:r>
      <w:r>
        <w:rPr>
          <w:rFonts w:hint="eastAsia"/>
        </w:rPr>
        <w:t>について、</w:t>
      </w:r>
      <w:r w:rsidR="00DE2258">
        <w:rPr>
          <w:rFonts w:hint="eastAsia"/>
        </w:rPr>
        <w:t>標準となる基本的なデータ構造を</w:t>
      </w:r>
      <w:r>
        <w:t>定義しています。</w:t>
      </w:r>
    </w:p>
    <w:p w14:paraId="41D0DE53" w14:textId="77777777" w:rsidR="0057154C" w:rsidRPr="0057154C" w:rsidRDefault="0057154C" w:rsidP="00E41197">
      <w:pPr>
        <w:ind w:left="360"/>
      </w:pPr>
    </w:p>
    <w:p w14:paraId="2D7D3ADC"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個人</w:t>
      </w:r>
    </w:p>
    <w:p w14:paraId="3847C44B" w14:textId="77777777" w:rsidR="00E41197" w:rsidRPr="0000321C" w:rsidRDefault="00E41197" w:rsidP="0000321C">
      <w:pPr>
        <w:pStyle w:val="a0"/>
        <w:numPr>
          <w:ilvl w:val="0"/>
          <w:numId w:val="38"/>
        </w:numPr>
        <w:ind w:leftChars="0"/>
        <w:rPr>
          <w:rFonts w:asciiTheme="minorHAnsi" w:eastAsiaTheme="minorEastAsia" w:hAnsiTheme="minorHAnsi" w:cstheme="minorBidi"/>
        </w:rPr>
      </w:pPr>
      <w:r w:rsidRPr="0730EE83">
        <w:t>法人</w:t>
      </w:r>
    </w:p>
    <w:p w14:paraId="344237D4" w14:textId="77777777" w:rsidR="00E41197" w:rsidRDefault="00E41197" w:rsidP="0000321C">
      <w:pPr>
        <w:pStyle w:val="a0"/>
        <w:numPr>
          <w:ilvl w:val="0"/>
          <w:numId w:val="38"/>
        </w:numPr>
        <w:ind w:leftChars="0"/>
      </w:pPr>
      <w:r w:rsidRPr="0730EE83">
        <w:t>連絡先</w:t>
      </w:r>
    </w:p>
    <w:p w14:paraId="6B649DE6" w14:textId="77777777" w:rsidR="00E41197" w:rsidRDefault="00E41197" w:rsidP="0000321C">
      <w:pPr>
        <w:pStyle w:val="a0"/>
        <w:numPr>
          <w:ilvl w:val="0"/>
          <w:numId w:val="38"/>
        </w:numPr>
        <w:ind w:leftChars="0"/>
      </w:pPr>
      <w:r w:rsidRPr="0730EE83">
        <w:t>住所</w:t>
      </w:r>
    </w:p>
    <w:p w14:paraId="0E0A7140" w14:textId="77777777" w:rsidR="00E41197" w:rsidRDefault="00E41197" w:rsidP="0000321C">
      <w:pPr>
        <w:pStyle w:val="a0"/>
        <w:numPr>
          <w:ilvl w:val="0"/>
          <w:numId w:val="38"/>
        </w:numPr>
        <w:ind w:leftChars="0"/>
      </w:pPr>
      <w:r w:rsidRPr="0730EE83">
        <w:t>施設</w:t>
      </w:r>
    </w:p>
    <w:p w14:paraId="151DCA73" w14:textId="48604625" w:rsidR="00812BBE" w:rsidRDefault="00812BBE" w:rsidP="0000321C">
      <w:pPr>
        <w:pStyle w:val="a0"/>
        <w:numPr>
          <w:ilvl w:val="0"/>
          <w:numId w:val="38"/>
        </w:numPr>
        <w:ind w:leftChars="0"/>
      </w:pPr>
      <w:r w:rsidRPr="0730EE83">
        <w:t>アクセシビリティ</w:t>
      </w:r>
    </w:p>
    <w:p w14:paraId="41A75EEB" w14:textId="62F6BF47" w:rsidR="00E41197" w:rsidRDefault="00E41197" w:rsidP="0000321C">
      <w:pPr>
        <w:pStyle w:val="a0"/>
        <w:numPr>
          <w:ilvl w:val="0"/>
          <w:numId w:val="38"/>
        </w:numPr>
        <w:ind w:leftChars="0"/>
      </w:pPr>
      <w:r>
        <w:t>子育て支援情報</w:t>
      </w:r>
    </w:p>
    <w:p w14:paraId="166CC293" w14:textId="796FB308" w:rsidR="009D2AB8" w:rsidRDefault="0048336B" w:rsidP="0000321C">
      <w:pPr>
        <w:pStyle w:val="a0"/>
        <w:numPr>
          <w:ilvl w:val="0"/>
          <w:numId w:val="38"/>
        </w:numPr>
        <w:ind w:leftChars="0"/>
      </w:pPr>
      <w:r>
        <w:rPr>
          <w:rFonts w:hint="eastAsia"/>
        </w:rPr>
        <w:t>土地</w:t>
      </w:r>
    </w:p>
    <w:p w14:paraId="6444DCEB" w14:textId="4D24ABD2" w:rsidR="0048336B" w:rsidRDefault="0048336B" w:rsidP="0000321C">
      <w:pPr>
        <w:pStyle w:val="a0"/>
        <w:numPr>
          <w:ilvl w:val="0"/>
          <w:numId w:val="38"/>
        </w:numPr>
        <w:ind w:leftChars="0"/>
      </w:pPr>
      <w:r>
        <w:rPr>
          <w:rFonts w:hint="eastAsia"/>
        </w:rPr>
        <w:t>建物</w:t>
      </w:r>
    </w:p>
    <w:p w14:paraId="48638505" w14:textId="413D15D0" w:rsidR="0048336B" w:rsidRDefault="0048336B" w:rsidP="0000321C">
      <w:pPr>
        <w:pStyle w:val="a0"/>
        <w:numPr>
          <w:ilvl w:val="0"/>
          <w:numId w:val="38"/>
        </w:numPr>
        <w:ind w:leftChars="0"/>
      </w:pPr>
      <w:r>
        <w:rPr>
          <w:rFonts w:hint="eastAsia"/>
        </w:rPr>
        <w:t>設備</w:t>
      </w:r>
    </w:p>
    <w:p w14:paraId="44E5A6B0" w14:textId="0A05F376" w:rsidR="00F86771" w:rsidRDefault="00F86771" w:rsidP="0000321C">
      <w:pPr>
        <w:pStyle w:val="a0"/>
        <w:numPr>
          <w:ilvl w:val="0"/>
          <w:numId w:val="38"/>
        </w:numPr>
        <w:ind w:leftChars="0"/>
      </w:pPr>
      <w:r>
        <w:rPr>
          <w:rFonts w:hint="eastAsia"/>
        </w:rPr>
        <w:t>イベント</w:t>
      </w:r>
    </w:p>
    <w:p w14:paraId="3886E4A7" w14:textId="77777777" w:rsidR="0057154C" w:rsidRDefault="0057154C" w:rsidP="0057154C">
      <w:pPr>
        <w:ind w:leftChars="0"/>
      </w:pPr>
    </w:p>
    <w:p w14:paraId="09E61872" w14:textId="5B84B14E" w:rsidR="00E95568" w:rsidRDefault="0057154C" w:rsidP="00E41197">
      <w:pPr>
        <w:ind w:left="360"/>
      </w:pPr>
      <w:r>
        <w:rPr>
          <w:rFonts w:hint="eastAsia"/>
        </w:rPr>
        <w:t>これらについて</w:t>
      </w:r>
      <w:r w:rsidR="00A906E3">
        <w:rPr>
          <w:rFonts w:hint="eastAsia"/>
        </w:rPr>
        <w:t>データ</w:t>
      </w:r>
      <w:r>
        <w:rPr>
          <w:rFonts w:hint="eastAsia"/>
        </w:rPr>
        <w:t>項目と使い方の解説を記載したものがコアデータモデル解説書です。解説書は</w:t>
      </w:r>
      <w:r w:rsidR="00E41197" w:rsidRPr="0730EE83">
        <w:t>行政データ・サービス連携モデル</w:t>
      </w:r>
      <w:r w:rsidR="00BA2381">
        <w:rPr>
          <w:rFonts w:hint="eastAsia"/>
        </w:rPr>
        <w:t>（β版）</w:t>
      </w:r>
      <w:r w:rsidR="00E41197" w:rsidRPr="0730EE83">
        <w:t>を元に作成されています</w:t>
      </w:r>
      <w:r w:rsidR="00E95568">
        <w:rPr>
          <w:rFonts w:hint="eastAsia"/>
        </w:rPr>
        <w:t>が、</w:t>
      </w:r>
      <w:r w:rsidR="00E41197" w:rsidRPr="0730EE83">
        <w:t>行政</w:t>
      </w:r>
      <w:r w:rsidR="00E41197">
        <w:rPr>
          <w:rFonts w:hint="eastAsia"/>
        </w:rPr>
        <w:t>のもつ</w:t>
      </w:r>
      <w:r w:rsidR="00E41197" w:rsidRPr="0730EE83">
        <w:t>データだけでなく、民間事業者のもつデータにも活用</w:t>
      </w:r>
      <w:r w:rsidR="00E95568">
        <w:rPr>
          <w:rFonts w:hint="eastAsia"/>
        </w:rPr>
        <w:t>されること</w:t>
      </w:r>
      <w:r w:rsidR="00E41197">
        <w:rPr>
          <w:rFonts w:hint="eastAsia"/>
        </w:rPr>
        <w:t>を想定しています。</w:t>
      </w:r>
    </w:p>
    <w:p w14:paraId="370859B9" w14:textId="4843BDE6" w:rsidR="00E41197" w:rsidRPr="00E41197" w:rsidRDefault="00E41197" w:rsidP="00E41197">
      <w:pPr>
        <w:ind w:left="360"/>
      </w:pPr>
      <w:r w:rsidRPr="0730EE83">
        <w:t>例えば、</w:t>
      </w:r>
      <w:r w:rsidR="00AA640C">
        <w:rPr>
          <w:rFonts w:hint="eastAsia"/>
        </w:rPr>
        <w:t>民間事業者が</w:t>
      </w:r>
      <w:r w:rsidRPr="0730EE83">
        <w:t>「個人」の</w:t>
      </w:r>
      <w:r w:rsidR="00EF554E">
        <w:rPr>
          <w:rFonts w:hint="eastAsia"/>
        </w:rPr>
        <w:t>データモデル</w:t>
      </w:r>
      <w:r w:rsidRPr="0730EE83">
        <w:t>を参考に</w:t>
      </w:r>
      <w:r w:rsidR="00A906E3">
        <w:rPr>
          <w:rFonts w:hint="eastAsia"/>
        </w:rPr>
        <w:t>自社サービスのユーザー情報</w:t>
      </w:r>
      <w:r w:rsidR="00D15C96">
        <w:rPr>
          <w:rFonts w:hint="eastAsia"/>
        </w:rPr>
        <w:t>を</w:t>
      </w:r>
      <w:r w:rsidRPr="0730EE83">
        <w:t>データ化したり、「法人」の</w:t>
      </w:r>
      <w:r w:rsidR="00EF554E">
        <w:rPr>
          <w:rFonts w:hint="eastAsia"/>
        </w:rPr>
        <w:t>データモデル</w:t>
      </w:r>
      <w:r w:rsidRPr="0730EE83">
        <w:t>を参考に</w:t>
      </w:r>
      <w:r w:rsidR="00EF554E">
        <w:rPr>
          <w:rFonts w:hint="eastAsia"/>
        </w:rPr>
        <w:t>取引先の情報を</w:t>
      </w:r>
      <w:r w:rsidRPr="0730EE83">
        <w:t>データ化</w:t>
      </w:r>
      <w:r w:rsidR="00DD2C9D">
        <w:rPr>
          <w:rFonts w:hint="eastAsia"/>
        </w:rPr>
        <w:t>し、設計コストを下げるとともに他社や行政との相互運用性を高める</w:t>
      </w:r>
      <w:r w:rsidRPr="0730EE83">
        <w:t>こと</w:t>
      </w:r>
      <w:r w:rsidR="00EF554E">
        <w:rPr>
          <w:rFonts w:hint="eastAsia"/>
        </w:rPr>
        <w:t>など</w:t>
      </w:r>
      <w:r w:rsidRPr="0730EE83">
        <w:t>が想定されます。</w:t>
      </w:r>
    </w:p>
    <w:p w14:paraId="26385987" w14:textId="63E14588" w:rsidR="00113A79" w:rsidRDefault="00835E92" w:rsidP="00E41197">
      <w:pPr>
        <w:pStyle w:val="3"/>
        <w:spacing w:before="360"/>
        <w:ind w:left="481" w:hanging="241"/>
      </w:pPr>
      <w:bookmarkStart w:id="16" w:name="_Toc101455604"/>
      <w:r>
        <w:t>DMD (</w:t>
      </w:r>
      <w:r w:rsidR="00113A79">
        <w:t>Data Model Description)</w:t>
      </w:r>
      <w:bookmarkEnd w:id="16"/>
    </w:p>
    <w:p w14:paraId="63002AD9" w14:textId="4527598F" w:rsidR="001B4867" w:rsidRDefault="001B4867" w:rsidP="001B4867">
      <w:pPr>
        <w:ind w:left="360"/>
      </w:pPr>
      <w:r>
        <w:t>データ項目の解説書としてDMD (Data Model Description) を作成し</w:t>
      </w:r>
      <w:r>
        <w:rPr>
          <w:rFonts w:hint="eastAsia"/>
        </w:rPr>
        <w:t>、表形式</w:t>
      </w:r>
      <w:r w:rsidR="00BF49FC">
        <w:rPr>
          <w:rFonts w:hint="eastAsia"/>
        </w:rPr>
        <w:t>ファイルに</w:t>
      </w:r>
      <w:r>
        <w:rPr>
          <w:rFonts w:hint="eastAsia"/>
        </w:rPr>
        <w:t>まとめて</w:t>
      </w:r>
      <w:r>
        <w:t>います。行政または民間事業者が</w:t>
      </w:r>
      <w:r w:rsidR="00F15183">
        <w:rPr>
          <w:rFonts w:hint="eastAsia"/>
        </w:rPr>
        <w:t>データを設計</w:t>
      </w:r>
      <w:r>
        <w:t>するに</w:t>
      </w:r>
      <w:r w:rsidR="00F324C7">
        <w:rPr>
          <w:rFonts w:hint="eastAsia"/>
        </w:rPr>
        <w:t>あたって、</w:t>
      </w:r>
      <w:r w:rsidR="00F324C7">
        <w:t>DMD</w:t>
      </w:r>
      <w:r w:rsidR="00F324C7">
        <w:rPr>
          <w:rFonts w:hint="eastAsia"/>
        </w:rPr>
        <w:t>を</w:t>
      </w:r>
      <w:r w:rsidR="00ED0B19">
        <w:rPr>
          <w:rFonts w:hint="eastAsia"/>
        </w:rPr>
        <w:t>参考</w:t>
      </w:r>
      <w:r w:rsidR="00F324C7">
        <w:rPr>
          <w:rFonts w:hint="eastAsia"/>
        </w:rPr>
        <w:t>に</w:t>
      </w:r>
      <w:r>
        <w:t>任意項目の取捨選択や、項目のカスタマイズの検討、システム実装の際のスキーマ決定の参考</w:t>
      </w:r>
      <w:r w:rsidR="001117DD">
        <w:rPr>
          <w:rFonts w:hint="eastAsia"/>
        </w:rPr>
        <w:t>として活用される</w:t>
      </w:r>
      <w:r>
        <w:t>ことを想定しています。</w:t>
      </w:r>
    </w:p>
    <w:p w14:paraId="45582E97" w14:textId="6D6DAAB8" w:rsidR="001B4867" w:rsidRPr="001B4867" w:rsidRDefault="001B4867" w:rsidP="001B4867">
      <w:pPr>
        <w:ind w:left="360"/>
      </w:pPr>
      <w:r w:rsidRPr="0730EE83">
        <w:t>DMD</w:t>
      </w:r>
      <w:r w:rsidR="007615A5">
        <w:rPr>
          <w:rFonts w:hint="eastAsia"/>
        </w:rPr>
        <w:t>の詳細</w:t>
      </w:r>
      <w:r w:rsidRPr="0730EE83">
        <w:t>は</w:t>
      </w:r>
      <w:r w:rsidR="007615A5">
        <w:rPr>
          <w:rFonts w:hint="eastAsia"/>
        </w:rPr>
        <w:t>添付の</w:t>
      </w:r>
      <w:r w:rsidRPr="0730EE83">
        <w:t>「</w:t>
      </w:r>
      <w:r w:rsidR="00B6148C" w:rsidRPr="00B6148C">
        <w:t>438_コアデータモデル_DMD.xlsx</w:t>
      </w:r>
      <w:r w:rsidRPr="0730EE83">
        <w:t>」</w:t>
      </w:r>
      <w:r w:rsidR="007615A5">
        <w:rPr>
          <w:rFonts w:hint="eastAsia"/>
        </w:rPr>
        <w:t>を参照してください。</w:t>
      </w:r>
    </w:p>
    <w:p w14:paraId="1DABC37A" w14:textId="7DAD3549" w:rsidR="00113A79" w:rsidRDefault="001E4B3C" w:rsidP="00E41197">
      <w:pPr>
        <w:pStyle w:val="3"/>
        <w:spacing w:before="360"/>
        <w:ind w:left="481" w:hanging="241"/>
      </w:pPr>
      <w:bookmarkStart w:id="17" w:name="_Toc101455605"/>
      <w:r>
        <w:rPr>
          <w:rFonts w:hint="eastAsia"/>
        </w:rPr>
        <w:t>コアデータ</w:t>
      </w:r>
      <w:r w:rsidR="004D6DBF">
        <w:rPr>
          <w:rFonts w:hint="eastAsia"/>
        </w:rPr>
        <w:t>パーツ</w:t>
      </w:r>
      <w:bookmarkEnd w:id="17"/>
    </w:p>
    <w:p w14:paraId="2420AB0F" w14:textId="77777777" w:rsidR="00F74273" w:rsidRDefault="00515104" w:rsidP="00515104">
      <w:pPr>
        <w:ind w:left="360"/>
      </w:pPr>
      <w:r>
        <w:t>日付や電話番号、住所など、様々なデータモデルで</w:t>
      </w:r>
      <w:r>
        <w:rPr>
          <w:rFonts w:hint="eastAsia"/>
        </w:rPr>
        <w:t>登場</w:t>
      </w:r>
      <w:r w:rsidR="004177B2">
        <w:rPr>
          <w:rFonts w:hint="eastAsia"/>
        </w:rPr>
        <w:t>する</w:t>
      </w:r>
      <w:r w:rsidR="00F74273">
        <w:rPr>
          <w:rFonts w:hint="eastAsia"/>
        </w:rPr>
        <w:t>以下の</w:t>
      </w:r>
      <w:r>
        <w:t>データ</w:t>
      </w:r>
      <w:r w:rsidR="004177B2">
        <w:rPr>
          <w:rFonts w:hint="eastAsia"/>
        </w:rPr>
        <w:t>項目</w:t>
      </w:r>
      <w:r>
        <w:t>に関しては、共通形式を定めています。</w:t>
      </w:r>
    </w:p>
    <w:p w14:paraId="6EE0A81C" w14:textId="77777777" w:rsidR="00B44540" w:rsidRDefault="00B44540" w:rsidP="00515104">
      <w:pPr>
        <w:ind w:left="360"/>
      </w:pPr>
    </w:p>
    <w:p w14:paraId="746A98D9" w14:textId="77777777" w:rsidR="00F74273" w:rsidRPr="00D20EC9" w:rsidRDefault="00F74273" w:rsidP="0000321C">
      <w:pPr>
        <w:pStyle w:val="a0"/>
        <w:numPr>
          <w:ilvl w:val="0"/>
          <w:numId w:val="39"/>
        </w:numPr>
        <w:ind w:leftChars="0"/>
      </w:pPr>
      <w:r>
        <w:t>日付時刻</w:t>
      </w:r>
    </w:p>
    <w:p w14:paraId="3876B432" w14:textId="4FFDF716" w:rsidR="00F74273" w:rsidRDefault="00F74273" w:rsidP="0000321C">
      <w:pPr>
        <w:pStyle w:val="a0"/>
        <w:numPr>
          <w:ilvl w:val="0"/>
          <w:numId w:val="39"/>
        </w:numPr>
        <w:ind w:leftChars="0"/>
      </w:pPr>
      <w:r>
        <w:t>住所</w:t>
      </w:r>
      <w:r w:rsidR="008270AF">
        <w:rPr>
          <w:rFonts w:hint="eastAsia"/>
        </w:rPr>
        <w:t>（アドレス）</w:t>
      </w:r>
    </w:p>
    <w:p w14:paraId="3CEBA347" w14:textId="77777777" w:rsidR="00F74273" w:rsidRDefault="00F74273" w:rsidP="0000321C">
      <w:pPr>
        <w:pStyle w:val="a0"/>
        <w:numPr>
          <w:ilvl w:val="0"/>
          <w:numId w:val="39"/>
        </w:numPr>
        <w:ind w:leftChars="0"/>
      </w:pPr>
      <w:r>
        <w:t>郵便番号</w:t>
      </w:r>
    </w:p>
    <w:p w14:paraId="36E3AEB7" w14:textId="77777777" w:rsidR="00F74273" w:rsidRDefault="00F74273" w:rsidP="0000321C">
      <w:pPr>
        <w:pStyle w:val="a0"/>
        <w:numPr>
          <w:ilvl w:val="0"/>
          <w:numId w:val="39"/>
        </w:numPr>
        <w:ind w:leftChars="0"/>
      </w:pPr>
      <w:r>
        <w:t>地理情報</w:t>
      </w:r>
    </w:p>
    <w:p w14:paraId="57B266BD" w14:textId="77777777" w:rsidR="00F74273" w:rsidRDefault="00F74273" w:rsidP="0000321C">
      <w:pPr>
        <w:pStyle w:val="a0"/>
        <w:numPr>
          <w:ilvl w:val="0"/>
          <w:numId w:val="39"/>
        </w:numPr>
        <w:ind w:leftChars="0"/>
      </w:pPr>
      <w:r>
        <w:t>電話番号</w:t>
      </w:r>
    </w:p>
    <w:p w14:paraId="39E531F5" w14:textId="77777777" w:rsidR="00F74273" w:rsidRDefault="00F74273" w:rsidP="00515104">
      <w:pPr>
        <w:ind w:left="360"/>
      </w:pPr>
    </w:p>
    <w:p w14:paraId="6D91D570" w14:textId="40DF1D34" w:rsidR="00B56A82" w:rsidRDefault="00515104" w:rsidP="00F74273">
      <w:pPr>
        <w:ind w:left="360"/>
      </w:pPr>
      <w:r>
        <w:t>共通形式でデータを記述しておくことで、</w:t>
      </w:r>
      <w:r w:rsidR="00FA61CC">
        <w:rPr>
          <w:rFonts w:hint="eastAsia"/>
        </w:rPr>
        <w:t>連携の際に</w:t>
      </w:r>
      <w:r>
        <w:t>変換処理を省くことができ、円滑なデータ連携が可能になります。コアデータモデルにおいては、行政基本情報データ連携モデルをベースに内容を更新したものを「コアデータ</w:t>
      </w:r>
      <w:r w:rsidR="009605FD">
        <w:rPr>
          <w:rFonts w:hint="eastAsia"/>
        </w:rPr>
        <w:t>パーツ</w:t>
      </w:r>
      <w:r>
        <w:t>」としてまとめています。</w:t>
      </w:r>
      <w:r w:rsidR="00E2537A">
        <w:rPr>
          <w:rFonts w:hint="eastAsia"/>
        </w:rPr>
        <w:t>これら</w:t>
      </w:r>
      <w:r>
        <w:t>データ項目の形式の詳細については別紙「コアデータ</w:t>
      </w:r>
      <w:r w:rsidR="009605FD">
        <w:rPr>
          <w:rFonts w:hint="eastAsia"/>
        </w:rPr>
        <w:t>パーツ</w:t>
      </w:r>
      <w:r>
        <w:t>」を参照してください。</w:t>
      </w:r>
    </w:p>
    <w:p w14:paraId="54F83A12" w14:textId="0E7811CD" w:rsidR="74E929C7" w:rsidRDefault="00890C7E" w:rsidP="00AD65D9">
      <w:pPr>
        <w:pStyle w:val="2"/>
        <w:spacing w:before="360"/>
        <w:ind w:left="521" w:hanging="281"/>
      </w:pPr>
      <w:bookmarkStart w:id="18" w:name="_Toc98963008"/>
      <w:bookmarkStart w:id="19" w:name="_Toc101455606"/>
      <w:r>
        <w:t>コアデータモデルの全体</w:t>
      </w:r>
      <w:r w:rsidR="00553AB5">
        <w:rPr>
          <w:rFonts w:hint="eastAsia"/>
        </w:rPr>
        <w:t>構造</w:t>
      </w:r>
      <w:bookmarkEnd w:id="18"/>
      <w:bookmarkEnd w:id="19"/>
    </w:p>
    <w:p w14:paraId="568047A7" w14:textId="45EA1778" w:rsidR="247226C1" w:rsidRPr="00835262" w:rsidRDefault="37AB3DA4" w:rsidP="00835262">
      <w:pPr>
        <w:ind w:left="360"/>
      </w:pPr>
      <w:r w:rsidRPr="00835262">
        <w:t>コアデータモデル全体の構造をクラス図</w:t>
      </w:r>
      <w:r w:rsidR="004415B6">
        <w:rPr>
          <w:rFonts w:hint="eastAsia"/>
        </w:rPr>
        <w:t>として</w:t>
      </w:r>
      <w:r w:rsidRPr="00835262">
        <w:t>表現</w:t>
      </w:r>
      <w:r w:rsidR="00100C8B">
        <w:rPr>
          <w:rFonts w:hint="eastAsia"/>
        </w:rPr>
        <w:t>すると以下のようになります</w:t>
      </w:r>
      <w:r w:rsidR="58DCFD2D" w:rsidRPr="00835262">
        <w:t>。</w:t>
      </w:r>
      <w:r w:rsidR="00B91C19">
        <w:rPr>
          <w:rFonts w:hint="eastAsia"/>
        </w:rPr>
        <w:t>（大きなサイズのものは</w:t>
      </w:r>
      <w:r w:rsidR="00C91731">
        <w:rPr>
          <w:rFonts w:hint="eastAsia"/>
        </w:rPr>
        <w:t>P</w:t>
      </w:r>
      <w:r w:rsidR="00C91731">
        <w:t>DF</w:t>
      </w:r>
      <w:r w:rsidR="00C91731">
        <w:rPr>
          <w:rFonts w:hint="eastAsia"/>
        </w:rPr>
        <w:t>資料</w:t>
      </w:r>
      <w:r w:rsidR="00977C4C">
        <w:rPr>
          <w:rFonts w:hint="eastAsia"/>
        </w:rPr>
        <w:t>の</w:t>
      </w:r>
      <w:r w:rsidR="00E868B8" w:rsidRPr="00835262">
        <w:rPr>
          <w:rFonts w:hint="eastAsia"/>
        </w:rPr>
        <w:t>「</w:t>
      </w:r>
      <w:r w:rsidR="00B21FAC" w:rsidRPr="00B21FAC">
        <w:t>430-1_DMD_クラス図_.pdf</w:t>
      </w:r>
      <w:r w:rsidR="00E868B8" w:rsidRPr="00835262">
        <w:rPr>
          <w:rFonts w:hint="eastAsia"/>
        </w:rPr>
        <w:t>」も併せて参照してください。</w:t>
      </w:r>
      <w:r w:rsidR="007F1C2A">
        <w:rPr>
          <w:rFonts w:hint="eastAsia"/>
        </w:rPr>
        <w:t>）</w:t>
      </w:r>
    </w:p>
    <w:p w14:paraId="30C5F691" w14:textId="0FC24444" w:rsidR="4ED0D301" w:rsidRDefault="4ED0D301" w:rsidP="00835262">
      <w:pPr>
        <w:ind w:left="360"/>
      </w:pPr>
    </w:p>
    <w:p w14:paraId="1269FD34" w14:textId="418E2DAB" w:rsidR="00781DE7" w:rsidRPr="003D43FF" w:rsidRDefault="00403EE3" w:rsidP="00B4375D">
      <w:pPr>
        <w:ind w:leftChars="0" w:left="0"/>
      </w:pPr>
      <w:r>
        <w:rPr>
          <w:noProof/>
        </w:rPr>
        <w:drawing>
          <wp:inline distT="0" distB="0" distL="0" distR="0" wp14:anchorId="2A9DEEC3" wp14:editId="1B4CD4AF">
            <wp:extent cx="5731510" cy="8110855"/>
            <wp:effectExtent l="0" t="0" r="2540" b="4445"/>
            <wp:docPr id="3" name="図 3" descr="ダイアグラム, 概略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 概略図&#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731510" cy="8110855"/>
                    </a:xfrm>
                    <a:prstGeom prst="rect">
                      <a:avLst/>
                    </a:prstGeom>
                  </pic:spPr>
                </pic:pic>
              </a:graphicData>
            </a:graphic>
          </wp:inline>
        </w:drawing>
      </w:r>
    </w:p>
    <w:p w14:paraId="19977BA9" w14:textId="7750E97D" w:rsidR="00745217" w:rsidRDefault="00745217" w:rsidP="002570B8">
      <w:pPr>
        <w:pStyle w:val="afe"/>
        <w:ind w:left="360"/>
      </w:pPr>
      <w:r>
        <w:t>図2 コアデータモデルの全体像</w:t>
      </w:r>
    </w:p>
    <w:p w14:paraId="5BBDC0BA" w14:textId="77777777" w:rsidR="00745217" w:rsidRPr="00745217" w:rsidRDefault="00745217" w:rsidP="00B4375D">
      <w:pPr>
        <w:ind w:leftChars="0" w:left="0"/>
      </w:pPr>
    </w:p>
    <w:p w14:paraId="15D954CD" w14:textId="03552B6D" w:rsidR="00141A14" w:rsidRDefault="706DBE93" w:rsidP="00835262">
      <w:pPr>
        <w:ind w:left="360"/>
      </w:pPr>
      <w:r>
        <w:t>住所や連絡先など、その他のモデルでも頻繁に登場するデータに関しては個別に切り出して</w:t>
      </w:r>
      <w:r w:rsidR="00000759">
        <w:rPr>
          <w:rFonts w:hint="eastAsia"/>
        </w:rPr>
        <w:t>定義して</w:t>
      </w:r>
      <w:r>
        <w:t>います。「</w:t>
      </w:r>
      <w:r w:rsidR="14477AA0">
        <w:t>個人連絡先」、「法人連絡先」</w:t>
      </w:r>
      <w:r w:rsidR="007D1949">
        <w:rPr>
          <w:rFonts w:hint="eastAsia"/>
        </w:rPr>
        <w:t>、「施設連絡先」</w:t>
      </w:r>
      <w:r w:rsidR="14477AA0">
        <w:t>はそれぞれ連絡先のデータモデルをベースに拡張されたデータモデルであることを表わしています。</w:t>
      </w:r>
    </w:p>
    <w:p w14:paraId="514B0980" w14:textId="063BB342" w:rsidR="633E4A9B" w:rsidRDefault="0EE77922" w:rsidP="00AD65D9">
      <w:pPr>
        <w:pStyle w:val="2"/>
        <w:spacing w:before="360"/>
        <w:ind w:left="521" w:hanging="281"/>
      </w:pPr>
      <w:bookmarkStart w:id="20" w:name="_Toc98963009"/>
      <w:bookmarkStart w:id="21" w:name="_Toc101455607"/>
      <w:r>
        <w:t>DMD (Data Model Description) の</w:t>
      </w:r>
      <w:r w:rsidR="007A384B">
        <w:rPr>
          <w:rFonts w:hint="eastAsia"/>
        </w:rPr>
        <w:t>構造</w:t>
      </w:r>
      <w:bookmarkEnd w:id="20"/>
      <w:bookmarkEnd w:id="21"/>
    </w:p>
    <w:p w14:paraId="1EC020FD" w14:textId="283859F8" w:rsidR="009C5039" w:rsidRPr="009C5039" w:rsidRDefault="009C5039" w:rsidP="009C5039">
      <w:pPr>
        <w:ind w:left="360"/>
      </w:pPr>
      <w:r>
        <w:rPr>
          <w:rFonts w:hint="eastAsia"/>
        </w:rPr>
        <w:t>D</w:t>
      </w:r>
      <w:r>
        <w:t>MD</w:t>
      </w:r>
      <w:r w:rsidR="0069657B">
        <w:rPr>
          <w:rFonts w:hint="eastAsia"/>
        </w:rPr>
        <w:t>の構造は以下のとおりです。</w:t>
      </w:r>
    </w:p>
    <w:p w14:paraId="20A23A5F" w14:textId="05DC8C9B" w:rsidR="102FB66D" w:rsidRDefault="5B3EBA67" w:rsidP="00835262">
      <w:pPr>
        <w:pStyle w:val="3"/>
        <w:spacing w:before="360"/>
        <w:ind w:left="481" w:hanging="241"/>
      </w:pPr>
      <w:bookmarkStart w:id="22" w:name="_Toc101455608"/>
      <w:r>
        <w:t>項目名</w:t>
      </w:r>
      <w:r w:rsidR="75D09299">
        <w:t>、項目名（英語）</w:t>
      </w:r>
      <w:bookmarkEnd w:id="22"/>
    </w:p>
    <w:p w14:paraId="0CC31C18" w14:textId="4A33EA84" w:rsidR="3AB1EC0A" w:rsidRDefault="75D09299" w:rsidP="00835262">
      <w:pPr>
        <w:ind w:left="360"/>
      </w:pPr>
      <w:r w:rsidRPr="1ED1C97F">
        <w:t>データ項目の名称を日本語と英語で記載しています。</w:t>
      </w:r>
      <w:r w:rsidR="52EA9705" w:rsidRPr="1ED1C97F">
        <w:t>英語名はIMI共通語彙基盤</w:t>
      </w:r>
      <w:r w:rsidR="00F75F2B">
        <w:rPr>
          <w:rFonts w:hint="eastAsia"/>
        </w:rPr>
        <w:t>およびSchema.org</w:t>
      </w:r>
      <w:r w:rsidR="52EA9705" w:rsidRPr="1ED1C97F">
        <w:t>で既に定義済みのもの</w:t>
      </w:r>
      <w:r w:rsidR="00CD4D87">
        <w:rPr>
          <w:rFonts w:hint="eastAsia"/>
        </w:rPr>
        <w:t>を引用する他、未定義のものは新たに定義しています</w:t>
      </w:r>
      <w:r w:rsidR="52EA9705" w:rsidRPr="1ED1C97F">
        <w:t>。</w:t>
      </w:r>
    </w:p>
    <w:p w14:paraId="62FAFDB6" w14:textId="0082A537" w:rsidR="00872CF0" w:rsidRDefault="00756321" w:rsidP="00835262">
      <w:pPr>
        <w:pStyle w:val="3"/>
        <w:spacing w:before="360"/>
        <w:ind w:left="481" w:hanging="241"/>
      </w:pPr>
      <w:bookmarkStart w:id="23" w:name="_Toc101455609"/>
      <w:r>
        <w:rPr>
          <w:rFonts w:hint="eastAsia"/>
        </w:rPr>
        <w:t>必須項目</w:t>
      </w:r>
      <w:bookmarkEnd w:id="23"/>
    </w:p>
    <w:p w14:paraId="309D3471" w14:textId="0B1C2A70" w:rsidR="0018438A" w:rsidRPr="001475BB" w:rsidRDefault="00872CF0" w:rsidP="001C4B69">
      <w:pPr>
        <w:ind w:left="360"/>
      </w:pPr>
      <w:r>
        <w:t>必須項目と任意項目を分類しています。必須項目はデータモデルを設計する際、必ず含めておくべき項目です。</w:t>
      </w:r>
      <w:r w:rsidR="001475BB">
        <w:t>例えば「個人」であればID、氏、名、氏（カナ）、名（カナ）、性別、連絡先が必須項目となっています。</w:t>
      </w:r>
    </w:p>
    <w:p w14:paraId="2BBDADAA" w14:textId="7889B0C7" w:rsidR="00AF06CA" w:rsidRDefault="6CD61815" w:rsidP="00835262">
      <w:pPr>
        <w:pStyle w:val="3"/>
        <w:spacing w:before="360"/>
        <w:ind w:left="481" w:hanging="241"/>
      </w:pPr>
      <w:bookmarkStart w:id="24" w:name="_Toc101455610"/>
      <w:r>
        <w:t>最小回数</w:t>
      </w:r>
      <w:bookmarkEnd w:id="24"/>
    </w:p>
    <w:p w14:paraId="1980CEA6" w14:textId="099D1B17" w:rsidR="00654D7E" w:rsidRPr="00654D7E" w:rsidRDefault="00654D7E" w:rsidP="00654D7E">
      <w:pPr>
        <w:ind w:left="360"/>
      </w:pPr>
      <w:r w:rsidRPr="0A31A7E2">
        <w:t>最小回数は項目の必須・任意と対応しています。最小回数が1である項目は最低1回、すなわち必須で情報をもつ必要があります。最小回数が0である場合、その項目は任意項目であり、データモデルの設計の中で省略することができます。</w:t>
      </w:r>
    </w:p>
    <w:p w14:paraId="1A6B0A97" w14:textId="1E099494" w:rsidR="1DBBA37E" w:rsidRDefault="6CD61815" w:rsidP="00835262">
      <w:pPr>
        <w:pStyle w:val="3"/>
        <w:spacing w:before="360"/>
        <w:ind w:left="481" w:hanging="241"/>
      </w:pPr>
      <w:bookmarkStart w:id="25" w:name="_Toc101455611"/>
      <w:r>
        <w:t>最大数</w:t>
      </w:r>
      <w:bookmarkEnd w:id="25"/>
    </w:p>
    <w:p w14:paraId="6C12A822" w14:textId="1893EAE5" w:rsidR="5A01558F" w:rsidRDefault="5A01558F" w:rsidP="00835262">
      <w:pPr>
        <w:ind w:left="360"/>
      </w:pPr>
      <w:r w:rsidRPr="0A31A7E2">
        <w:t>最大回数は</w:t>
      </w:r>
      <w:r w:rsidR="41F39265" w:rsidRPr="0A31A7E2">
        <w:t>データ項目の繰り返しが可能な回数を指定しています。例えば「個人」であればIDの最大回数がNとなっています。これはIDという項目の中に複数</w:t>
      </w:r>
      <w:r w:rsidR="50E4898E" w:rsidRPr="0A31A7E2">
        <w:t>のID情報を含めることが可能ということを示しています。個人がもつIDはマイナンバーなど公的な番号以外に、社員番号、教員番号</w:t>
      </w:r>
      <w:r w:rsidR="7AB61354" w:rsidRPr="0A31A7E2">
        <w:t>のように組織から付与される番号が存在します。これらの番号を一つのデータモデルの中で複数個扱えるようにするため、IDの最大</w:t>
      </w:r>
      <w:r w:rsidR="4DBF8B47" w:rsidRPr="0A31A7E2">
        <w:t>回数はNとなっています。</w:t>
      </w:r>
    </w:p>
    <w:p w14:paraId="4BDC754C" w14:textId="22AA249A" w:rsidR="44C14A7A" w:rsidRDefault="0E568051" w:rsidP="00835262">
      <w:pPr>
        <w:pStyle w:val="3"/>
        <w:spacing w:before="360"/>
        <w:ind w:left="481" w:hanging="241"/>
      </w:pPr>
      <w:bookmarkStart w:id="26" w:name="_Toc101455612"/>
      <w:r>
        <w:t>説明</w:t>
      </w:r>
      <w:bookmarkEnd w:id="26"/>
    </w:p>
    <w:p w14:paraId="6E542D40" w14:textId="3A1DA461" w:rsidR="67F5FABE" w:rsidRDefault="67F5FABE" w:rsidP="00835262">
      <w:pPr>
        <w:ind w:left="360"/>
      </w:pPr>
      <w:r w:rsidRPr="0A31A7E2">
        <w:t>データ項目の説明文を記載しています。</w:t>
      </w:r>
    </w:p>
    <w:p w14:paraId="45AF294A" w14:textId="74287FD4" w:rsidR="44C14A7A" w:rsidRDefault="0E568051" w:rsidP="00835262">
      <w:pPr>
        <w:pStyle w:val="3"/>
        <w:spacing w:before="360"/>
        <w:ind w:left="481" w:hanging="241"/>
      </w:pPr>
      <w:bookmarkStart w:id="27" w:name="_Toc101455613"/>
      <w:r>
        <w:t>形式</w:t>
      </w:r>
      <w:bookmarkEnd w:id="27"/>
    </w:p>
    <w:p w14:paraId="7C8E3A07" w14:textId="0AE63666" w:rsidR="4694CF1E" w:rsidRDefault="00C45D0B" w:rsidP="00835262">
      <w:pPr>
        <w:ind w:left="360"/>
      </w:pPr>
      <w:r w:rsidRPr="0A31A7E2">
        <w:t>文字列、数値、日付など</w:t>
      </w:r>
      <w:r w:rsidR="00B653A6">
        <w:rPr>
          <w:rFonts w:hint="eastAsia"/>
        </w:rPr>
        <w:t>、</w:t>
      </w:r>
      <w:r w:rsidR="4694CF1E" w:rsidRPr="0A31A7E2">
        <w:t>データ項目の</w:t>
      </w:r>
      <w:r w:rsidR="007101FF">
        <w:rPr>
          <w:rFonts w:hint="eastAsia"/>
        </w:rPr>
        <w:t>形式</w:t>
      </w:r>
      <w:r w:rsidR="4694CF1E" w:rsidRPr="0A31A7E2">
        <w:t>を指定しています。</w:t>
      </w:r>
      <w:r w:rsidR="00693891">
        <w:rPr>
          <w:rFonts w:hint="eastAsia"/>
        </w:rPr>
        <w:t>一部のデータ項目は構造化された型</w:t>
      </w:r>
      <w:r w:rsidR="00790178">
        <w:rPr>
          <w:rFonts w:hint="eastAsia"/>
        </w:rPr>
        <w:t>や他の</w:t>
      </w:r>
      <w:r w:rsidR="00222A66">
        <w:rPr>
          <w:rFonts w:hint="eastAsia"/>
        </w:rPr>
        <w:t>コア</w:t>
      </w:r>
      <w:r w:rsidR="00790178">
        <w:rPr>
          <w:rFonts w:hint="eastAsia"/>
        </w:rPr>
        <w:t>データモデル</w:t>
      </w:r>
      <w:r w:rsidR="00693891">
        <w:rPr>
          <w:rFonts w:hint="eastAsia"/>
        </w:rPr>
        <w:t>を形式として指定しています。</w:t>
      </w:r>
    </w:p>
    <w:p w14:paraId="378DB21E" w14:textId="385215C2" w:rsidR="44C14A7A" w:rsidRDefault="0E568051" w:rsidP="00835262">
      <w:pPr>
        <w:pStyle w:val="3"/>
        <w:spacing w:before="360"/>
        <w:ind w:left="481" w:hanging="241"/>
      </w:pPr>
      <w:bookmarkStart w:id="28" w:name="_Toc101455614"/>
      <w:r>
        <w:t>記入例</w:t>
      </w:r>
      <w:bookmarkEnd w:id="28"/>
    </w:p>
    <w:p w14:paraId="5059D95D" w14:textId="14CF611E" w:rsidR="2A8175B4" w:rsidRDefault="00494534" w:rsidP="00835262">
      <w:pPr>
        <w:ind w:left="360"/>
      </w:pPr>
      <w:r>
        <w:rPr>
          <w:rFonts w:hint="eastAsia"/>
        </w:rPr>
        <w:t>「2</w:t>
      </w:r>
      <w:r>
        <w:t>022</w:t>
      </w:r>
      <w:r w:rsidR="004A4565">
        <w:rPr>
          <w:rFonts w:hint="eastAsia"/>
        </w:rPr>
        <w:t>-</w:t>
      </w:r>
      <w:r>
        <w:t>03</w:t>
      </w:r>
      <w:r w:rsidR="004A4565">
        <w:t>-</w:t>
      </w:r>
      <w:r>
        <w:t>31</w:t>
      </w:r>
      <w:r>
        <w:rPr>
          <w:rFonts w:hint="eastAsia"/>
        </w:rPr>
        <w:t>」や「</w:t>
      </w:r>
      <w:r w:rsidR="00B154D5">
        <w:rPr>
          <w:rFonts w:hint="eastAsia"/>
        </w:rPr>
        <w:t>山田太郎</w:t>
      </w:r>
      <w:r w:rsidR="00354034">
        <w:rPr>
          <w:rFonts w:hint="eastAsia"/>
        </w:rPr>
        <w:t>」</w:t>
      </w:r>
      <w:r w:rsidR="00B154D5">
        <w:rPr>
          <w:rFonts w:hint="eastAsia"/>
        </w:rPr>
        <w:t>などの</w:t>
      </w:r>
      <w:r>
        <w:rPr>
          <w:rFonts w:hint="eastAsia"/>
        </w:rPr>
        <w:t>具体的な</w:t>
      </w:r>
      <w:r w:rsidR="2A8175B4" w:rsidRPr="0A31A7E2">
        <w:t>データ</w:t>
      </w:r>
      <w:r>
        <w:rPr>
          <w:rFonts w:hint="eastAsia"/>
        </w:rPr>
        <w:t>の</w:t>
      </w:r>
      <w:r w:rsidR="45C297E1" w:rsidRPr="0A31A7E2">
        <w:t>例を記載しています。</w:t>
      </w:r>
    </w:p>
    <w:p w14:paraId="57928C3C" w14:textId="27BF31D3" w:rsidR="44C14A7A" w:rsidRDefault="0E568051" w:rsidP="00835262">
      <w:pPr>
        <w:pStyle w:val="3"/>
        <w:spacing w:before="360"/>
        <w:ind w:left="481" w:hanging="241"/>
      </w:pPr>
      <w:bookmarkStart w:id="29" w:name="_Toc101455615"/>
      <w:r>
        <w:t>その他項目</w:t>
      </w:r>
      <w:bookmarkEnd w:id="29"/>
    </w:p>
    <w:p w14:paraId="11ED0604" w14:textId="5E8E5D46" w:rsidR="49EFFA6C" w:rsidRDefault="50137232" w:rsidP="00835262">
      <w:pPr>
        <w:ind w:left="360"/>
      </w:pPr>
      <w:r>
        <w:t>本書でまとめたコアデータモデルは同名で別定義のデータ標準と区別するために、プレフィックスとして「PD」（Publ</w:t>
      </w:r>
      <w:r w:rsidR="7AD79C78">
        <w:t>ic Data）</w:t>
      </w:r>
      <w:r>
        <w:t>を付与しています。</w:t>
      </w:r>
    </w:p>
    <w:p w14:paraId="505FB8B3" w14:textId="0FDF6A8B" w:rsidR="000A41FD" w:rsidRDefault="000A41FD" w:rsidP="000A41FD">
      <w:pPr>
        <w:pStyle w:val="2"/>
        <w:spacing w:before="360"/>
        <w:ind w:left="521" w:hanging="281"/>
      </w:pPr>
      <w:bookmarkStart w:id="30" w:name="_Toc98963010"/>
      <w:bookmarkStart w:id="31" w:name="_Toc101455616"/>
      <w:r>
        <w:t>コアデータモデルで定義した型</w:t>
      </w:r>
      <w:bookmarkEnd w:id="30"/>
      <w:bookmarkEnd w:id="31"/>
    </w:p>
    <w:p w14:paraId="6AE28186" w14:textId="518D53AF" w:rsidR="000A41FD" w:rsidRPr="00414898" w:rsidRDefault="000A41FD" w:rsidP="000A41FD">
      <w:pPr>
        <w:ind w:left="360"/>
      </w:pPr>
      <w:r>
        <w:rPr>
          <w:rFonts w:hint="eastAsia"/>
        </w:rPr>
        <w:t>コアデータモデルでは</w:t>
      </w:r>
      <w:r w:rsidR="00E10524">
        <w:rPr>
          <w:rFonts w:hint="eastAsia"/>
        </w:rPr>
        <w:t>以下の三つ</w:t>
      </w:r>
      <w:r w:rsidR="00E56AF4">
        <w:rPr>
          <w:rFonts w:hint="eastAsia"/>
        </w:rPr>
        <w:t>（</w:t>
      </w:r>
      <w:r>
        <w:rPr>
          <w:rFonts w:hint="eastAsia"/>
        </w:rPr>
        <w:t>ID、コード、役割</w:t>
      </w:r>
      <w:r w:rsidR="00E56AF4">
        <w:rPr>
          <w:rFonts w:hint="eastAsia"/>
        </w:rPr>
        <w:t>）</w:t>
      </w:r>
      <w:r>
        <w:rPr>
          <w:rFonts w:hint="eastAsia"/>
        </w:rPr>
        <w:t>について、情報を構造化された形で持てるようにしています。例えば</w:t>
      </w:r>
      <w:r w:rsidR="00027FC6">
        <w:rPr>
          <w:rFonts w:hint="eastAsia"/>
        </w:rPr>
        <w:t>、</w:t>
      </w:r>
      <w:r>
        <w:rPr>
          <w:rFonts w:hint="eastAsia"/>
        </w:rPr>
        <w:t>個人に紐付くI</w:t>
      </w:r>
      <w:r>
        <w:t>D</w:t>
      </w:r>
      <w:r>
        <w:rPr>
          <w:rFonts w:hint="eastAsia"/>
        </w:rPr>
        <w:t>の情報は「マイナンバー」、「社員番号」などの種別と、「</w:t>
      </w:r>
      <w:r>
        <w:t>12345-6789</w:t>
      </w:r>
      <w:r>
        <w:rPr>
          <w:rFonts w:hint="eastAsia"/>
        </w:rPr>
        <w:t>」、「</w:t>
      </w:r>
      <w:r>
        <w:t>22-0123</w:t>
      </w:r>
      <w:r>
        <w:rPr>
          <w:rFonts w:hint="eastAsia"/>
        </w:rPr>
        <w:t>」などの値が一対の組となっています。こういった組になっている情報</w:t>
      </w:r>
      <w:r w:rsidR="00846DE3">
        <w:rPr>
          <w:rFonts w:hint="eastAsia"/>
        </w:rPr>
        <w:t>を</w:t>
      </w:r>
      <w:r>
        <w:rPr>
          <w:rFonts w:hint="eastAsia"/>
        </w:rPr>
        <w:t>データで表現可能にするため、</w:t>
      </w:r>
      <w:r w:rsidR="00846DE3">
        <w:rPr>
          <w:rFonts w:hint="eastAsia"/>
        </w:rPr>
        <w:t>以下の三つの型を定義し</w:t>
      </w:r>
      <w:r w:rsidR="00816639">
        <w:rPr>
          <w:rFonts w:hint="eastAsia"/>
        </w:rPr>
        <w:t>ています。</w:t>
      </w:r>
    </w:p>
    <w:p w14:paraId="0E8FE5C0" w14:textId="1A0AF7EE" w:rsidR="000A41FD" w:rsidRDefault="000A41FD" w:rsidP="000A41FD">
      <w:pPr>
        <w:pStyle w:val="3"/>
        <w:spacing w:before="360"/>
        <w:ind w:left="481" w:hanging="241"/>
      </w:pPr>
      <w:bookmarkStart w:id="32" w:name="_Toc101455617"/>
      <w:r>
        <w:t>ID情報型</w:t>
      </w:r>
      <w:bookmarkEnd w:id="32"/>
    </w:p>
    <w:p w14:paraId="1F3BFECB" w14:textId="60BD127A" w:rsidR="00774E1C" w:rsidRDefault="00CA08AE" w:rsidP="00774E1C">
      <w:pPr>
        <w:ind w:left="360"/>
      </w:pPr>
      <w:r>
        <w:rPr>
          <w:rFonts w:hint="eastAsia"/>
        </w:rPr>
        <w:t>事物に対して採番され</w:t>
      </w:r>
      <w:r w:rsidR="00FC05F1">
        <w:rPr>
          <w:rFonts w:hint="eastAsia"/>
        </w:rPr>
        <w:t>た</w:t>
      </w:r>
      <w:r w:rsidR="006146C8">
        <w:t>ID</w:t>
      </w:r>
      <w:r w:rsidR="006146C8">
        <w:rPr>
          <w:rFonts w:hint="eastAsia"/>
        </w:rPr>
        <w:t>を記述するための型がI</w:t>
      </w:r>
      <w:r w:rsidR="006146C8">
        <w:t>D</w:t>
      </w:r>
      <w:r w:rsidR="006146C8">
        <w:rPr>
          <w:rFonts w:hint="eastAsia"/>
        </w:rPr>
        <w:t>情報型です。</w:t>
      </w:r>
      <w:r w:rsidR="00195EC3">
        <w:rPr>
          <w:rFonts w:hint="eastAsia"/>
        </w:rPr>
        <w:t>「</w:t>
      </w:r>
      <w:r w:rsidR="00B927C4">
        <w:rPr>
          <w:rFonts w:hint="eastAsia"/>
        </w:rPr>
        <w:t>I</w:t>
      </w:r>
      <w:r w:rsidR="00B927C4">
        <w:t>D</w:t>
      </w:r>
      <w:r w:rsidR="00195EC3">
        <w:rPr>
          <w:rFonts w:hint="eastAsia"/>
        </w:rPr>
        <w:t>」</w:t>
      </w:r>
      <w:r w:rsidR="00B927C4">
        <w:rPr>
          <w:rFonts w:hint="eastAsia"/>
        </w:rPr>
        <w:t>と</w:t>
      </w:r>
      <w:r w:rsidR="00195EC3">
        <w:rPr>
          <w:rFonts w:hint="eastAsia"/>
        </w:rPr>
        <w:t>「</w:t>
      </w:r>
      <w:r w:rsidR="00B927C4">
        <w:rPr>
          <w:rFonts w:hint="eastAsia"/>
        </w:rPr>
        <w:t>I</w:t>
      </w:r>
      <w:r w:rsidR="00B927C4">
        <w:t>D</w:t>
      </w:r>
      <w:r w:rsidR="00B927C4">
        <w:rPr>
          <w:rFonts w:hint="eastAsia"/>
        </w:rPr>
        <w:t>種別</w:t>
      </w:r>
      <w:r w:rsidR="00195EC3">
        <w:rPr>
          <w:rFonts w:hint="eastAsia"/>
        </w:rPr>
        <w:t>」</w:t>
      </w:r>
      <w:r w:rsidR="00B927C4">
        <w:rPr>
          <w:rFonts w:hint="eastAsia"/>
        </w:rPr>
        <w:t>の組で構成されます。</w:t>
      </w:r>
      <w:r w:rsidR="00CA2D46">
        <w:rPr>
          <w:rFonts w:hint="eastAsia"/>
        </w:rPr>
        <w:t>I</w:t>
      </w:r>
      <w:r w:rsidR="00CA2D46">
        <w:t>D</w:t>
      </w:r>
      <w:r w:rsidR="00CA2D46">
        <w:rPr>
          <w:rFonts w:hint="eastAsia"/>
        </w:rPr>
        <w:t>には「</w:t>
      </w:r>
      <w:r w:rsidR="00CA2D46">
        <w:t>12345-6789</w:t>
      </w:r>
      <w:r w:rsidR="00CA2D46">
        <w:rPr>
          <w:rFonts w:hint="eastAsia"/>
        </w:rPr>
        <w:t>」など実際の値が入力され、I</w:t>
      </w:r>
      <w:r w:rsidR="00CA2D46">
        <w:t>D</w:t>
      </w:r>
      <w:r w:rsidR="00CA2D46">
        <w:rPr>
          <w:rFonts w:hint="eastAsia"/>
        </w:rPr>
        <w:t>種別には「個人番号」などの</w:t>
      </w:r>
      <w:r w:rsidR="00426A4B">
        <w:rPr>
          <w:rFonts w:hint="eastAsia"/>
        </w:rPr>
        <w:t>I</w:t>
      </w:r>
      <w:r w:rsidR="00426A4B">
        <w:t>D</w:t>
      </w:r>
      <w:r w:rsidR="00426A4B">
        <w:rPr>
          <w:rFonts w:hint="eastAsia"/>
        </w:rPr>
        <w:t>体系を特定するための情報が入力されます。</w:t>
      </w:r>
      <w:r w:rsidR="005C1D21">
        <w:rPr>
          <w:rFonts w:hint="eastAsia"/>
        </w:rPr>
        <w:t>J</w:t>
      </w:r>
      <w:r w:rsidR="005C1D21">
        <w:t>SON</w:t>
      </w:r>
      <w:r w:rsidR="005C1D21">
        <w:rPr>
          <w:rFonts w:hint="eastAsia"/>
        </w:rPr>
        <w:t>形式でI</w:t>
      </w:r>
      <w:r w:rsidR="005C1D21">
        <w:t>D</w:t>
      </w:r>
      <w:r w:rsidR="005C1D21">
        <w:rPr>
          <w:rFonts w:hint="eastAsia"/>
        </w:rPr>
        <w:t>情報型を記述する場合、例えば以下のようになります。</w:t>
      </w:r>
    </w:p>
    <w:p w14:paraId="0504B285" w14:textId="5809A2F1" w:rsidR="00266B0A" w:rsidRPr="00E35E49" w:rsidRDefault="00266B0A" w:rsidP="00E35E49">
      <w:pPr>
        <w:pStyle w:val="afb"/>
        <w:ind w:left="360"/>
      </w:pPr>
      <w:r w:rsidRPr="00E35E49">
        <w:rPr>
          <w:rFonts w:hint="eastAsia"/>
        </w:rPr>
        <w:t>例</w:t>
      </w:r>
      <w:r w:rsidR="001637D1" w:rsidRPr="00E35E49">
        <w:t>）</w:t>
      </w:r>
      <w:r w:rsidRPr="00E35E49">
        <w:t>JSON</w:t>
      </w:r>
      <w:r w:rsidRPr="00E35E49">
        <w:rPr>
          <w:rFonts w:hint="eastAsia"/>
        </w:rPr>
        <w:t>形式で表現する場合</w:t>
      </w:r>
    </w:p>
    <w:p w14:paraId="7512AC93" w14:textId="6237211B" w:rsidR="005C1D21" w:rsidRPr="000B589C" w:rsidRDefault="005C1D21" w:rsidP="00E35E49">
      <w:pPr>
        <w:pStyle w:val="afb"/>
        <w:ind w:left="360"/>
        <w:rPr>
          <w:bdr w:val="single" w:sz="4" w:space="0" w:color="auto"/>
        </w:rPr>
      </w:pPr>
      <w:r w:rsidRPr="000B589C">
        <w:rPr>
          <w:bdr w:val="single" w:sz="4" w:space="0" w:color="auto"/>
        </w:rPr>
        <w:t>{</w:t>
      </w:r>
      <w:r w:rsidR="00E35D30" w:rsidRPr="000B589C">
        <w:rPr>
          <w:bdr w:val="single" w:sz="4" w:space="0" w:color="auto"/>
        </w:rPr>
        <w:t xml:space="preserve"> </w:t>
      </w:r>
      <w:r w:rsidRPr="000B589C">
        <w:rPr>
          <w:bdr w:val="single" w:sz="4" w:space="0" w:color="auto"/>
        </w:rPr>
        <w:t>"ID</w:t>
      </w:r>
      <w:r w:rsidR="00D14503" w:rsidRPr="000B589C">
        <w:rPr>
          <w:bdr w:val="single" w:sz="4" w:space="0" w:color="auto"/>
        </w:rPr>
        <w:t>": "12345-6789", "</w:t>
      </w:r>
      <w:r w:rsidR="00D14503" w:rsidRPr="000B589C">
        <w:rPr>
          <w:rFonts w:hint="eastAsia"/>
          <w:bdr w:val="single" w:sz="4" w:space="0" w:color="auto"/>
        </w:rPr>
        <w:t>I</w:t>
      </w:r>
      <w:r w:rsidR="00D14503" w:rsidRPr="000B589C">
        <w:rPr>
          <w:bdr w:val="single" w:sz="4" w:space="0" w:color="auto"/>
        </w:rPr>
        <w:t>D</w:t>
      </w:r>
      <w:r w:rsidR="00D14503" w:rsidRPr="000B589C">
        <w:rPr>
          <w:rFonts w:hint="eastAsia"/>
          <w:bdr w:val="single" w:sz="4" w:space="0" w:color="auto"/>
        </w:rPr>
        <w:t>種別"</w:t>
      </w:r>
      <w:r w:rsidR="00D14503" w:rsidRPr="000B589C">
        <w:rPr>
          <w:bdr w:val="single" w:sz="4" w:space="0" w:color="auto"/>
        </w:rPr>
        <w:t>: "</w:t>
      </w:r>
      <w:r w:rsidR="00D14503" w:rsidRPr="000B589C">
        <w:rPr>
          <w:rFonts w:hint="eastAsia"/>
          <w:bdr w:val="single" w:sz="4" w:space="0" w:color="auto"/>
        </w:rPr>
        <w:t>個人番号</w:t>
      </w:r>
      <w:r w:rsidR="00D14503" w:rsidRPr="000B589C">
        <w:rPr>
          <w:bdr w:val="single" w:sz="4" w:space="0" w:color="auto"/>
        </w:rPr>
        <w:t>"</w:t>
      </w:r>
      <w:r w:rsidR="00E35D30" w:rsidRPr="000B589C">
        <w:rPr>
          <w:bdr w:val="single" w:sz="4" w:space="0" w:color="auto"/>
        </w:rPr>
        <w:t xml:space="preserve"> </w:t>
      </w:r>
      <w:r w:rsidR="00D14503" w:rsidRPr="000B589C">
        <w:rPr>
          <w:bdr w:val="single" w:sz="4" w:space="0" w:color="auto"/>
        </w:rPr>
        <w:t>}</w:t>
      </w:r>
    </w:p>
    <w:p w14:paraId="416DA8BA" w14:textId="7514EC55" w:rsidR="000A41FD" w:rsidRDefault="000A41FD" w:rsidP="000A41FD">
      <w:pPr>
        <w:pStyle w:val="3"/>
        <w:spacing w:before="360"/>
        <w:ind w:left="481" w:hanging="241"/>
      </w:pPr>
      <w:bookmarkStart w:id="33" w:name="_Toc101455618"/>
      <w:r>
        <w:t>コード情報型</w:t>
      </w:r>
      <w:bookmarkEnd w:id="33"/>
    </w:p>
    <w:p w14:paraId="3B58F896" w14:textId="3B35DE1E" w:rsidR="00820BDE" w:rsidRDefault="000E6BFC" w:rsidP="00195EC3">
      <w:pPr>
        <w:ind w:left="360"/>
      </w:pPr>
      <w:r>
        <w:rPr>
          <w:rFonts w:hint="eastAsia"/>
        </w:rPr>
        <w:t>コードを記述するための型がコード情報型です。</w:t>
      </w:r>
      <w:r w:rsidR="00604E86">
        <w:rPr>
          <w:rFonts w:hint="eastAsia"/>
        </w:rPr>
        <w:t>参照する</w:t>
      </w:r>
      <w:r w:rsidR="004E0A05">
        <w:rPr>
          <w:rFonts w:hint="eastAsia"/>
        </w:rPr>
        <w:t>コードの</w:t>
      </w:r>
      <w:r w:rsidR="00195EC3">
        <w:rPr>
          <w:rFonts w:hint="eastAsia"/>
        </w:rPr>
        <w:t>「</w:t>
      </w:r>
      <w:r w:rsidR="00D23FC3">
        <w:rPr>
          <w:rFonts w:hint="eastAsia"/>
        </w:rPr>
        <w:t>種別</w:t>
      </w:r>
      <w:r w:rsidR="00195EC3">
        <w:rPr>
          <w:rFonts w:hint="eastAsia"/>
        </w:rPr>
        <w:t>」</w:t>
      </w:r>
      <w:r w:rsidR="00D23FC3">
        <w:rPr>
          <w:rFonts w:hint="eastAsia"/>
        </w:rPr>
        <w:t>と、</w:t>
      </w:r>
      <w:r w:rsidR="00E35D30">
        <w:rPr>
          <w:rFonts w:hint="eastAsia"/>
        </w:rPr>
        <w:t>コードの値が入る</w:t>
      </w:r>
      <w:r w:rsidR="00195EC3">
        <w:rPr>
          <w:rFonts w:hint="eastAsia"/>
        </w:rPr>
        <w:t>「</w:t>
      </w:r>
      <w:r w:rsidR="00E35D30">
        <w:rPr>
          <w:rFonts w:hint="eastAsia"/>
        </w:rPr>
        <w:t>種別関連情報</w:t>
      </w:r>
      <w:r w:rsidR="00195EC3">
        <w:rPr>
          <w:rFonts w:hint="eastAsia"/>
        </w:rPr>
        <w:t>」</w:t>
      </w:r>
      <w:r w:rsidR="00E35D30">
        <w:rPr>
          <w:rFonts w:hint="eastAsia"/>
        </w:rPr>
        <w:t>の組で構成されます。種別関連情報にはコードの値の他、コードが示す値そのものを入力することもできます。</w:t>
      </w:r>
    </w:p>
    <w:p w14:paraId="57932549" w14:textId="0CA8EA9D" w:rsidR="00E35D30" w:rsidRDefault="00E35D30" w:rsidP="00C151AA">
      <w:pPr>
        <w:ind w:left="360"/>
      </w:pPr>
      <w:r>
        <w:rPr>
          <w:rFonts w:hint="eastAsia"/>
        </w:rPr>
        <w:t>例</w:t>
      </w:r>
      <w:r w:rsidR="00C151AA">
        <w:rPr>
          <w:rFonts w:hint="eastAsia"/>
        </w:rPr>
        <w:t>）</w:t>
      </w:r>
      <w:r>
        <w:t>JSON</w:t>
      </w:r>
      <w:r>
        <w:rPr>
          <w:rFonts w:hint="eastAsia"/>
        </w:rPr>
        <w:t>形式で表現する場合</w:t>
      </w:r>
    </w:p>
    <w:p w14:paraId="2C9AD669" w14:textId="17D3DDF9" w:rsidR="00E35D30" w:rsidRPr="000B589C" w:rsidRDefault="00E35D30" w:rsidP="000B589C">
      <w:pPr>
        <w:ind w:left="360"/>
        <w:rPr>
          <w:bdr w:val="single" w:sz="4" w:space="0" w:color="auto"/>
          <w:shd w:val="pct15" w:color="auto" w:fill="FFFFFF"/>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0008296D" w:rsidRPr="000B589C">
        <w:rPr>
          <w:rFonts w:hint="eastAsia"/>
          <w:bdr w:val="single" w:sz="4" w:space="0" w:color="auto"/>
        </w:rPr>
        <w:t>性別</w:t>
      </w:r>
      <w:r w:rsidR="00E51CB5">
        <w:rPr>
          <w:rFonts w:hint="eastAsia"/>
          <w:bdr w:val="single" w:sz="4" w:space="0" w:color="auto"/>
        </w:rPr>
        <w:t>コード</w:t>
      </w:r>
      <w:r w:rsidRPr="000B589C">
        <w:rPr>
          <w:bdr w:val="single" w:sz="4" w:space="0" w:color="auto"/>
        </w:rPr>
        <w:t>", "</w:t>
      </w:r>
      <w:r w:rsidR="0008296D" w:rsidRPr="000B589C">
        <w:rPr>
          <w:rFonts w:hint="eastAsia"/>
          <w:bdr w:val="single" w:sz="4" w:space="0" w:color="auto"/>
        </w:rPr>
        <w:t>種別関連情報</w:t>
      </w:r>
      <w:r w:rsidRPr="000B589C">
        <w:rPr>
          <w:rFonts w:hint="eastAsia"/>
          <w:bdr w:val="single" w:sz="4" w:space="0" w:color="auto"/>
        </w:rPr>
        <w:t>"</w:t>
      </w:r>
      <w:r w:rsidRPr="000B589C">
        <w:rPr>
          <w:bdr w:val="single" w:sz="4" w:space="0" w:color="auto"/>
        </w:rPr>
        <w:t>: "</w:t>
      </w:r>
      <w:r w:rsidR="0008296D" w:rsidRPr="000B589C">
        <w:rPr>
          <w:rFonts w:hint="eastAsia"/>
          <w:bdr w:val="single" w:sz="4" w:space="0" w:color="auto"/>
        </w:rPr>
        <w:t>1</w:t>
      </w:r>
      <w:r w:rsidRPr="000B589C">
        <w:rPr>
          <w:bdr w:val="single" w:sz="4" w:space="0" w:color="auto"/>
        </w:rPr>
        <w:t>" }</w:t>
      </w:r>
    </w:p>
    <w:p w14:paraId="21D47D46" w14:textId="157E389A" w:rsidR="006146C8" w:rsidRDefault="006146C8" w:rsidP="00E35D30">
      <w:pPr>
        <w:ind w:left="360"/>
      </w:pPr>
      <w:r>
        <w:rPr>
          <w:rFonts w:hint="eastAsia"/>
        </w:rPr>
        <w:t>または</w:t>
      </w:r>
    </w:p>
    <w:p w14:paraId="58C15FAD" w14:textId="3BA6CC90" w:rsidR="006146C8" w:rsidRPr="000B589C" w:rsidRDefault="006146C8" w:rsidP="000B589C">
      <w:pPr>
        <w:ind w:left="360"/>
        <w:rPr>
          <w:bdr w:val="single" w:sz="4" w:space="0" w:color="auto"/>
        </w:rPr>
      </w:pPr>
      <w:r w:rsidRPr="000B589C">
        <w:rPr>
          <w:bdr w:val="single" w:sz="4" w:space="0" w:color="auto"/>
        </w:rPr>
        <w:t>{ "</w:t>
      </w:r>
      <w:r w:rsidRPr="000B589C">
        <w:rPr>
          <w:rFonts w:hint="eastAsia"/>
          <w:bdr w:val="single" w:sz="4" w:space="0" w:color="auto"/>
        </w:rPr>
        <w:t>種別</w:t>
      </w:r>
      <w:r w:rsidRPr="000B589C">
        <w:rPr>
          <w:bdr w:val="single" w:sz="4" w:space="0" w:color="auto"/>
        </w:rPr>
        <w:t>": "</w:t>
      </w:r>
      <w:r w:rsidRPr="000B589C">
        <w:rPr>
          <w:rFonts w:hint="eastAsia"/>
          <w:bdr w:val="single" w:sz="4" w:space="0" w:color="auto"/>
        </w:rPr>
        <w:t>性別</w:t>
      </w:r>
      <w:r w:rsidRPr="000B589C">
        <w:rPr>
          <w:bdr w:val="single" w:sz="4" w:space="0" w:color="auto"/>
        </w:rPr>
        <w:t>", "</w:t>
      </w:r>
      <w:r w:rsidRPr="000B589C">
        <w:rPr>
          <w:rFonts w:hint="eastAsia"/>
          <w:bdr w:val="single" w:sz="4" w:space="0" w:color="auto"/>
        </w:rPr>
        <w:t>種別関連情報"</w:t>
      </w:r>
      <w:r w:rsidRPr="000B589C">
        <w:rPr>
          <w:bdr w:val="single" w:sz="4" w:space="0" w:color="auto"/>
        </w:rPr>
        <w:t>: "</w:t>
      </w:r>
      <w:r w:rsidR="00E91C2A" w:rsidRPr="000B589C">
        <w:rPr>
          <w:rFonts w:hint="eastAsia"/>
          <w:bdr w:val="single" w:sz="4" w:space="0" w:color="auto"/>
        </w:rPr>
        <w:t>男性</w:t>
      </w:r>
      <w:r w:rsidRPr="000B589C">
        <w:rPr>
          <w:bdr w:val="single" w:sz="4" w:space="0" w:color="auto"/>
        </w:rPr>
        <w:t>" }</w:t>
      </w:r>
    </w:p>
    <w:p w14:paraId="26EEC755" w14:textId="195F3AD6" w:rsidR="000A41FD" w:rsidRDefault="000A41FD" w:rsidP="000A41FD">
      <w:pPr>
        <w:pStyle w:val="3"/>
        <w:spacing w:before="360"/>
        <w:ind w:left="481" w:hanging="241"/>
      </w:pPr>
      <w:bookmarkStart w:id="34" w:name="_Toc101455619"/>
      <w:r>
        <w:t>役割関与情報型</w:t>
      </w:r>
      <w:bookmarkEnd w:id="34"/>
    </w:p>
    <w:p w14:paraId="4D31BCDE" w14:textId="071D8E13" w:rsidR="00195EC3" w:rsidRDefault="00EF1D62" w:rsidP="00835262">
      <w:pPr>
        <w:ind w:left="360"/>
      </w:pPr>
      <w:r>
        <w:rPr>
          <w:rFonts w:hint="eastAsia"/>
        </w:rPr>
        <w:t>続柄、保護者など、個人と個人</w:t>
      </w:r>
      <w:r w:rsidR="00063F72">
        <w:rPr>
          <w:rFonts w:hint="eastAsia"/>
        </w:rPr>
        <w:t>、または法人と個人</w:t>
      </w:r>
      <w:r>
        <w:rPr>
          <w:rFonts w:hint="eastAsia"/>
        </w:rPr>
        <w:t>の関係性を記述するための型が役割関与情報型です。</w:t>
      </w:r>
      <w:r w:rsidR="00195EC3">
        <w:rPr>
          <w:rFonts w:hint="eastAsia"/>
        </w:rPr>
        <w:t>種別を表す「役割」と、その役割を担う個人を示す「関与者」</w:t>
      </w:r>
      <w:r w:rsidR="002002CA">
        <w:rPr>
          <w:rFonts w:hint="eastAsia"/>
        </w:rPr>
        <w:t>の組で構成されます。関与者</w:t>
      </w:r>
      <w:r w:rsidR="006771BC">
        <w:rPr>
          <w:rFonts w:hint="eastAsia"/>
        </w:rPr>
        <w:t>に</w:t>
      </w:r>
      <w:r w:rsidR="002002CA">
        <w:rPr>
          <w:rFonts w:hint="eastAsia"/>
        </w:rPr>
        <w:t>は個人</w:t>
      </w:r>
      <w:r w:rsidR="006771BC">
        <w:rPr>
          <w:rFonts w:hint="eastAsia"/>
        </w:rPr>
        <w:t>データモデル</w:t>
      </w:r>
      <w:r w:rsidR="005E55E0">
        <w:rPr>
          <w:rFonts w:hint="eastAsia"/>
        </w:rPr>
        <w:t>への参照が入力されます。</w:t>
      </w:r>
    </w:p>
    <w:p w14:paraId="18573274" w14:textId="154E8510" w:rsidR="005E55E0" w:rsidRDefault="005E55E0" w:rsidP="005E55E0">
      <w:pPr>
        <w:ind w:left="360"/>
      </w:pPr>
      <w:r>
        <w:rPr>
          <w:rFonts w:hint="eastAsia"/>
        </w:rPr>
        <w:t>例</w:t>
      </w:r>
      <w:r w:rsidR="008D54E1">
        <w:rPr>
          <w:rFonts w:hint="eastAsia"/>
        </w:rPr>
        <w:t>）</w:t>
      </w:r>
      <w:r>
        <w:t>JSON</w:t>
      </w:r>
      <w:r>
        <w:rPr>
          <w:rFonts w:hint="eastAsia"/>
        </w:rPr>
        <w:t>形式で表現する場合</w:t>
      </w:r>
    </w:p>
    <w:p w14:paraId="61BC6D23" w14:textId="4395D277" w:rsidR="005E55E0" w:rsidRPr="005C6234" w:rsidRDefault="005E55E0" w:rsidP="00835262">
      <w:pPr>
        <w:ind w:left="360"/>
        <w:rPr>
          <w:rFonts w:asciiTheme="majorEastAsia" w:eastAsiaTheme="majorEastAsia" w:hAnsiTheme="majorEastAsia"/>
          <w:bdr w:val="single" w:sz="4" w:space="0" w:color="auto"/>
        </w:rPr>
      </w:pPr>
      <w:r w:rsidRPr="005C6234">
        <w:rPr>
          <w:rFonts w:asciiTheme="majorEastAsia" w:eastAsiaTheme="majorEastAsia" w:hAnsiTheme="majorEastAsia"/>
          <w:bdr w:val="single" w:sz="4" w:space="0" w:color="auto"/>
        </w:rPr>
        <w:t>{ "</w:t>
      </w:r>
      <w:r w:rsidR="00A462D3" w:rsidRPr="005C6234">
        <w:rPr>
          <w:rFonts w:hint="eastAsia"/>
          <w:bdr w:val="single" w:sz="4" w:space="0" w:color="auto"/>
        </w:rPr>
        <w:t>役割</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保護者</w:t>
      </w:r>
      <w:r w:rsidRPr="005C6234">
        <w:rPr>
          <w:rFonts w:asciiTheme="majorEastAsia" w:eastAsiaTheme="majorEastAsia" w:hAnsiTheme="majorEastAsia"/>
          <w:bdr w:val="single" w:sz="4" w:space="0" w:color="auto"/>
        </w:rPr>
        <w:t>", "</w:t>
      </w:r>
      <w:r w:rsidR="00A462D3" w:rsidRPr="005C6234">
        <w:rPr>
          <w:rFonts w:asciiTheme="majorEastAsia" w:eastAsiaTheme="majorEastAsia" w:hAnsiTheme="majorEastAsia" w:hint="eastAsia"/>
          <w:bdr w:val="single" w:sz="4" w:space="0" w:color="auto"/>
        </w:rPr>
        <w:t>関与者</w:t>
      </w:r>
      <w:r w:rsidRPr="005C6234">
        <w:rPr>
          <w:rFonts w:asciiTheme="majorEastAsia" w:eastAsiaTheme="majorEastAsia" w:hAnsiTheme="majorEastAsia" w:hint="eastAsia"/>
          <w:bdr w:val="single" w:sz="4" w:space="0" w:color="auto"/>
        </w:rPr>
        <w:t>"</w:t>
      </w:r>
      <w:r w:rsidRPr="005C6234">
        <w:rPr>
          <w:rFonts w:asciiTheme="majorEastAsia" w:eastAsiaTheme="majorEastAsia" w:hAnsiTheme="majorEastAsia"/>
          <w:bdr w:val="single" w:sz="4" w:space="0" w:color="auto"/>
        </w:rPr>
        <w:t>: "</w:t>
      </w:r>
      <w:r w:rsidR="001B50D2" w:rsidRPr="005C6234">
        <w:rPr>
          <w:rFonts w:asciiTheme="majorEastAsia" w:eastAsiaTheme="majorEastAsia" w:hAnsiTheme="majorEastAsia" w:hint="eastAsia"/>
          <w:bdr w:val="single" w:sz="4" w:space="0" w:color="auto"/>
        </w:rPr>
        <w:t>山田太郎</w:t>
      </w:r>
      <w:r w:rsidR="00872C49" w:rsidRPr="005C6234">
        <w:rPr>
          <w:rFonts w:asciiTheme="majorEastAsia" w:eastAsiaTheme="majorEastAsia" w:hAnsiTheme="majorEastAsia" w:hint="eastAsia"/>
          <w:bdr w:val="single" w:sz="4" w:space="0" w:color="auto"/>
        </w:rPr>
        <w:t>（I</w:t>
      </w:r>
      <w:r w:rsidR="00872C49" w:rsidRPr="005C6234">
        <w:rPr>
          <w:rFonts w:asciiTheme="majorEastAsia" w:eastAsiaTheme="majorEastAsia" w:hAnsiTheme="majorEastAsia"/>
          <w:bdr w:val="single" w:sz="4" w:space="0" w:color="auto"/>
        </w:rPr>
        <w:t>D</w:t>
      </w:r>
      <w:r w:rsidR="00872C49" w:rsidRPr="005C6234">
        <w:rPr>
          <w:rFonts w:asciiTheme="majorEastAsia" w:eastAsiaTheme="majorEastAsia" w:hAnsiTheme="majorEastAsia" w:hint="eastAsia"/>
          <w:bdr w:val="single" w:sz="4" w:space="0" w:color="auto"/>
        </w:rPr>
        <w:t>、氏名など）</w:t>
      </w:r>
      <w:r w:rsidRPr="005C6234">
        <w:rPr>
          <w:rFonts w:asciiTheme="majorEastAsia" w:eastAsiaTheme="majorEastAsia" w:hAnsiTheme="majorEastAsia"/>
          <w:bdr w:val="single" w:sz="4" w:space="0" w:color="auto"/>
        </w:rPr>
        <w:t>" }</w:t>
      </w:r>
    </w:p>
    <w:p w14:paraId="186956B0" w14:textId="0B8FCCD8" w:rsidR="000C33C3" w:rsidRDefault="00E279AA" w:rsidP="00AD65D9">
      <w:pPr>
        <w:pStyle w:val="1"/>
        <w:spacing w:before="360"/>
        <w:ind w:left="321" w:hanging="321"/>
      </w:pPr>
      <w:bookmarkStart w:id="35" w:name="_Toc98963011"/>
      <w:bookmarkStart w:id="36" w:name="_Toc101455620"/>
      <w:r>
        <w:rPr>
          <w:rFonts w:hint="eastAsia"/>
        </w:rPr>
        <w:t>コアデータモデルの利用方法</w:t>
      </w:r>
      <w:bookmarkEnd w:id="35"/>
      <w:bookmarkEnd w:id="36"/>
    </w:p>
    <w:p w14:paraId="14A6CDFA" w14:textId="174D86F8" w:rsidR="00E279AA" w:rsidRDefault="00487407" w:rsidP="00487407">
      <w:pPr>
        <w:pStyle w:val="2"/>
        <w:spacing w:before="360"/>
      </w:pPr>
      <w:bookmarkStart w:id="37" w:name="_Toc98963012"/>
      <w:bookmarkStart w:id="38" w:name="_Toc101455621"/>
      <w:r>
        <w:rPr>
          <w:rFonts w:hint="eastAsia"/>
        </w:rPr>
        <w:t>データの設計時にコアデータモデルを参照する</w:t>
      </w:r>
      <w:bookmarkEnd w:id="37"/>
      <w:bookmarkEnd w:id="38"/>
    </w:p>
    <w:p w14:paraId="56C3A2B1" w14:textId="6F483C01" w:rsidR="00487407" w:rsidRDefault="00487407" w:rsidP="00487407">
      <w:pPr>
        <w:ind w:left="360"/>
      </w:pPr>
      <w:r>
        <w:rPr>
          <w:rFonts w:hint="eastAsia"/>
        </w:rPr>
        <w:t>コアデータモデルでは</w:t>
      </w:r>
      <w:r w:rsidR="00223BFE">
        <w:rPr>
          <w:rFonts w:hint="eastAsia"/>
        </w:rPr>
        <w:t>社会の基本要素となるいくつかの概念について、相互運用性を加味したデータの設計を行っています。</w:t>
      </w:r>
      <w:r w:rsidR="00C74F10">
        <w:rPr>
          <w:rFonts w:hint="eastAsia"/>
        </w:rPr>
        <w:t>行政または民間事業者で新しくデータを設計したり、既存のデータを他のデータと連携しやすい形に組み替えたりする場合に</w:t>
      </w:r>
      <w:r w:rsidR="008430BF">
        <w:rPr>
          <w:rFonts w:hint="eastAsia"/>
        </w:rPr>
        <w:t>、これらコアデータモデルを参照することで以下のメリットを得られます。</w:t>
      </w:r>
    </w:p>
    <w:p w14:paraId="5B17906B" w14:textId="507AC183" w:rsidR="008430BF" w:rsidRDefault="00670CB2" w:rsidP="002570B8">
      <w:pPr>
        <w:pStyle w:val="a0"/>
        <w:numPr>
          <w:ilvl w:val="0"/>
          <w:numId w:val="42"/>
        </w:numPr>
        <w:ind w:leftChars="0"/>
      </w:pPr>
      <w:r>
        <w:rPr>
          <w:rFonts w:hint="eastAsia"/>
        </w:rPr>
        <w:t>データを</w:t>
      </w:r>
      <w:r w:rsidR="00923D5A">
        <w:rPr>
          <w:rFonts w:hint="eastAsia"/>
        </w:rPr>
        <w:t>設計するコスト</w:t>
      </w:r>
      <w:r w:rsidR="00B53DBD">
        <w:rPr>
          <w:rFonts w:hint="eastAsia"/>
        </w:rPr>
        <w:t>が</w:t>
      </w:r>
      <w:r w:rsidR="00923D5A">
        <w:rPr>
          <w:rFonts w:hint="eastAsia"/>
        </w:rPr>
        <w:t>低減できる</w:t>
      </w:r>
    </w:p>
    <w:p w14:paraId="470D04C8" w14:textId="6F803772" w:rsidR="00923D5A" w:rsidRDefault="00923D5A" w:rsidP="002570B8">
      <w:pPr>
        <w:pStyle w:val="a0"/>
        <w:numPr>
          <w:ilvl w:val="0"/>
          <w:numId w:val="42"/>
        </w:numPr>
        <w:ind w:leftChars="0"/>
      </w:pPr>
      <w:r>
        <w:rPr>
          <w:rFonts w:hint="eastAsia"/>
        </w:rPr>
        <w:t>他のシステムやデータと連携しやすい形に</w:t>
      </w:r>
      <w:r w:rsidR="004D2C4B">
        <w:rPr>
          <w:rFonts w:hint="eastAsia"/>
        </w:rPr>
        <w:t>設計できる</w:t>
      </w:r>
    </w:p>
    <w:p w14:paraId="6F46056C" w14:textId="569CCF6C" w:rsidR="00670CB2" w:rsidRDefault="0064000C" w:rsidP="002570B8">
      <w:pPr>
        <w:pStyle w:val="a0"/>
        <w:numPr>
          <w:ilvl w:val="0"/>
          <w:numId w:val="42"/>
        </w:numPr>
        <w:ind w:leftChars="0"/>
      </w:pPr>
      <w:r>
        <w:rPr>
          <w:rFonts w:hint="eastAsia"/>
        </w:rPr>
        <w:t>データが構造化され、メンテナンスしやすい状態を保てる</w:t>
      </w:r>
    </w:p>
    <w:p w14:paraId="0A5BF137" w14:textId="77777777" w:rsidR="00BE307B" w:rsidRDefault="00BE307B" w:rsidP="00BE307B">
      <w:pPr>
        <w:ind w:leftChars="0"/>
      </w:pPr>
    </w:p>
    <w:p w14:paraId="1A05A690" w14:textId="1B3AE0E8" w:rsidR="00BE307B" w:rsidRDefault="005A4DF3" w:rsidP="00047C21">
      <w:pPr>
        <w:ind w:leftChars="0"/>
      </w:pPr>
      <w:r>
        <w:rPr>
          <w:rFonts w:hint="eastAsia"/>
        </w:rPr>
        <w:t>また、コアデータモデルに足りない項目や</w:t>
      </w:r>
      <w:r w:rsidR="00C5493A">
        <w:rPr>
          <w:rFonts w:hint="eastAsia"/>
        </w:rPr>
        <w:t>余分</w:t>
      </w:r>
      <w:r>
        <w:rPr>
          <w:rFonts w:hint="eastAsia"/>
        </w:rPr>
        <w:t>な項目は独自にカスタマイズする</w:t>
      </w:r>
      <w:r w:rsidR="00047C21">
        <w:rPr>
          <w:rFonts w:hint="eastAsia"/>
        </w:rPr>
        <w:t>ことができます。カスタマイズにあたって、相互運用性の観点から削るべきではない項目は必須項目として位置付けています。</w:t>
      </w:r>
      <w:r w:rsidR="005C451D">
        <w:rPr>
          <w:rFonts w:hint="eastAsia"/>
        </w:rPr>
        <w:t>それ以外の項目は任意項目となるため、利用場面に応じて省略することが可能です。</w:t>
      </w:r>
    </w:p>
    <w:p w14:paraId="17324F33" w14:textId="026F1F57" w:rsidR="005C451D" w:rsidRDefault="005C451D" w:rsidP="00047C21">
      <w:pPr>
        <w:ind w:leftChars="0"/>
      </w:pPr>
      <w:r>
        <w:rPr>
          <w:rFonts w:hint="eastAsia"/>
        </w:rPr>
        <w:t>例えば、ある行政のシステムで、登録した国民の情報を管理する必要がある場合、個人のコアデータモデルを参考にすることができます。</w:t>
      </w:r>
      <w:r w:rsidR="008229C2">
        <w:rPr>
          <w:rFonts w:hint="eastAsia"/>
        </w:rPr>
        <w:t>個人のコアデータモデルではIDの他、氏名と氏名のカナ表記、性別、連絡先を必須項目としています。</w:t>
      </w:r>
      <w:r w:rsidR="000D7FC6">
        <w:rPr>
          <w:rFonts w:hint="eastAsia"/>
        </w:rPr>
        <w:t>氏名をカナ表記込みでデータ化することで、後に</w:t>
      </w:r>
      <w:r w:rsidR="00EB1343">
        <w:rPr>
          <w:rFonts w:hint="eastAsia"/>
        </w:rPr>
        <w:t>アルファベット表記への変換が容易になります。また、連絡先を構造化したデータとして切り出すことで、連絡先の変更</w:t>
      </w:r>
      <w:r w:rsidR="00F820C7">
        <w:rPr>
          <w:rFonts w:hint="eastAsia"/>
        </w:rPr>
        <w:t>に対応しやすくなります。</w:t>
      </w:r>
      <w:r w:rsidR="00B0084B">
        <w:rPr>
          <w:rFonts w:hint="eastAsia"/>
        </w:rPr>
        <w:t>このように、相互運用性を確保した設計を行う上で</w:t>
      </w:r>
      <w:r w:rsidR="006F2555">
        <w:rPr>
          <w:rFonts w:hint="eastAsia"/>
        </w:rPr>
        <w:t>、</w:t>
      </w:r>
      <w:r w:rsidR="00010E88">
        <w:rPr>
          <w:rFonts w:hint="eastAsia"/>
        </w:rPr>
        <w:t>コアデータモデル</w:t>
      </w:r>
      <w:r w:rsidR="006F2555">
        <w:rPr>
          <w:rFonts w:hint="eastAsia"/>
        </w:rPr>
        <w:t>は</w:t>
      </w:r>
      <w:r w:rsidR="00010E88">
        <w:rPr>
          <w:rFonts w:hint="eastAsia"/>
        </w:rPr>
        <w:t>便利な参考情報として使うことができます。</w:t>
      </w:r>
    </w:p>
    <w:p w14:paraId="474E46BA" w14:textId="0D349C42" w:rsidR="00F820C7" w:rsidRDefault="00536646" w:rsidP="00536646">
      <w:pPr>
        <w:pStyle w:val="2"/>
        <w:spacing w:before="360"/>
      </w:pPr>
      <w:bookmarkStart w:id="39" w:name="_Toc98963013"/>
      <w:bookmarkStart w:id="40" w:name="_Toc101455622"/>
      <w:r>
        <w:rPr>
          <w:rFonts w:hint="eastAsia"/>
        </w:rPr>
        <w:t>データ</w:t>
      </w:r>
      <w:r w:rsidR="004D6DBF">
        <w:rPr>
          <w:rFonts w:hint="eastAsia"/>
        </w:rPr>
        <w:t>項目の</w:t>
      </w:r>
      <w:r w:rsidR="004C5062">
        <w:rPr>
          <w:rFonts w:hint="eastAsia"/>
        </w:rPr>
        <w:t>記述形式</w:t>
      </w:r>
      <w:r w:rsidR="003F7CC8">
        <w:rPr>
          <w:rFonts w:hint="eastAsia"/>
        </w:rPr>
        <w:t>に</w:t>
      </w:r>
      <w:r>
        <w:rPr>
          <w:rFonts w:hint="eastAsia"/>
        </w:rPr>
        <w:t>コアデータ</w:t>
      </w:r>
      <w:r w:rsidR="00C82349">
        <w:rPr>
          <w:rFonts w:hint="eastAsia"/>
        </w:rPr>
        <w:t>パーツ</w:t>
      </w:r>
      <w:r>
        <w:rPr>
          <w:rFonts w:hint="eastAsia"/>
        </w:rPr>
        <w:t>を参照する</w:t>
      </w:r>
      <w:bookmarkEnd w:id="39"/>
      <w:bookmarkEnd w:id="40"/>
    </w:p>
    <w:p w14:paraId="6362886B" w14:textId="019C2D14" w:rsidR="004D6DBF" w:rsidRPr="004D6DBF" w:rsidRDefault="004D6DBF" w:rsidP="004D6DBF">
      <w:pPr>
        <w:ind w:left="360"/>
      </w:pPr>
      <w:r>
        <w:rPr>
          <w:rFonts w:hint="eastAsia"/>
        </w:rPr>
        <w:t>コアデータパーツ</w:t>
      </w:r>
      <w:r w:rsidR="00C82349">
        <w:rPr>
          <w:rFonts w:hint="eastAsia"/>
        </w:rPr>
        <w:t>では様々なデータ設計の際に登場する日付、住所、</w:t>
      </w:r>
    </w:p>
    <w:p w14:paraId="0A9E4ED4" w14:textId="5F7A097E" w:rsidR="00E7256E" w:rsidRDefault="00233054" w:rsidP="00233054">
      <w:pPr>
        <w:ind w:left="360" w:firstLine="0"/>
      </w:pPr>
      <w:r>
        <w:rPr>
          <w:rFonts w:hint="eastAsia"/>
        </w:rPr>
        <w:t>電話番号などの項目について、具体的</w:t>
      </w:r>
      <w:r w:rsidR="004C5062">
        <w:rPr>
          <w:rFonts w:hint="eastAsia"/>
        </w:rPr>
        <w:t>に推奨する記述形式を記載しています</w:t>
      </w:r>
      <w:r w:rsidR="00856D70">
        <w:rPr>
          <w:rFonts w:hint="eastAsia"/>
        </w:rPr>
        <w:t>。これらを記述ルールとして採用することで、形式の揺れ</w:t>
      </w:r>
      <w:r w:rsidR="00743593">
        <w:rPr>
          <w:rFonts w:hint="eastAsia"/>
        </w:rPr>
        <w:t>や</w:t>
      </w:r>
      <w:r w:rsidR="00856D70">
        <w:rPr>
          <w:rFonts w:hint="eastAsia"/>
        </w:rPr>
        <w:t>誤記を</w:t>
      </w:r>
      <w:r w:rsidR="00120DA9">
        <w:rPr>
          <w:rFonts w:hint="eastAsia"/>
        </w:rPr>
        <w:t>防ぐことができます。</w:t>
      </w:r>
      <w:r w:rsidR="001D2FDE">
        <w:rPr>
          <w:rFonts w:hint="eastAsia"/>
        </w:rPr>
        <w:t>また、同じルールを採用する</w:t>
      </w:r>
      <w:r w:rsidR="00120DA9">
        <w:rPr>
          <w:rFonts w:hint="eastAsia"/>
        </w:rPr>
        <w:t>他のシステムやデータとの連携が容易になります。</w:t>
      </w:r>
    </w:p>
    <w:p w14:paraId="7EFA935B" w14:textId="73D4ADCB" w:rsidR="00E7256E" w:rsidRPr="00E279AA" w:rsidRDefault="00E7256E" w:rsidP="00E7256E">
      <w:pPr>
        <w:ind w:left="360"/>
      </w:pPr>
      <w:r>
        <w:rPr>
          <w:rFonts w:hint="eastAsia"/>
        </w:rPr>
        <w:t>既存データの記述形式が</w:t>
      </w:r>
      <w:r w:rsidR="00DB7917">
        <w:rPr>
          <w:rFonts w:hint="eastAsia"/>
        </w:rPr>
        <w:t>コアデータパーツと異なる場合であっても、</w:t>
      </w:r>
      <w:r w:rsidR="004154D8">
        <w:rPr>
          <w:rFonts w:hint="eastAsia"/>
        </w:rPr>
        <w:t>コンバーター等を介してコアデータパーツの記述形式と揃えることで、相互運用性を高めることができます。</w:t>
      </w:r>
    </w:p>
    <w:p w14:paraId="1F8095AE" w14:textId="0E2699C8" w:rsidR="7235BE3E" w:rsidRDefault="00351A9F" w:rsidP="00AD65D9">
      <w:pPr>
        <w:pStyle w:val="1"/>
        <w:spacing w:before="360"/>
        <w:ind w:left="321" w:hanging="321"/>
      </w:pPr>
      <w:bookmarkStart w:id="41" w:name="_Toc98963014"/>
      <w:bookmarkStart w:id="42" w:name="_Toc101455623"/>
      <w:r>
        <w:rPr>
          <w:rFonts w:hint="eastAsia"/>
        </w:rPr>
        <w:t>全体に関わる</w:t>
      </w:r>
      <w:r w:rsidR="6EDCA7F6">
        <w:t>留意事項</w:t>
      </w:r>
      <w:bookmarkEnd w:id="41"/>
      <w:bookmarkEnd w:id="42"/>
    </w:p>
    <w:p w14:paraId="52EE199C" w14:textId="26FEBAC8" w:rsidR="007C2067" w:rsidRDefault="007C2067" w:rsidP="00AD65D9">
      <w:pPr>
        <w:pStyle w:val="2"/>
        <w:spacing w:before="360"/>
        <w:ind w:left="521" w:hanging="281"/>
      </w:pPr>
      <w:bookmarkStart w:id="43" w:name="_Toc98963015"/>
      <w:bookmarkStart w:id="44" w:name="_Toc101455624"/>
      <w:r>
        <w:rPr>
          <w:rFonts w:hint="eastAsia"/>
        </w:rPr>
        <w:t>氏名、法人名の漢字表記の扱い</w:t>
      </w:r>
      <w:bookmarkEnd w:id="43"/>
      <w:bookmarkEnd w:id="44"/>
    </w:p>
    <w:p w14:paraId="13596325" w14:textId="0BDC19EA" w:rsidR="007C2067" w:rsidRDefault="007C2067" w:rsidP="00835262">
      <w:pPr>
        <w:ind w:left="360"/>
      </w:pPr>
      <w:r>
        <w:rPr>
          <w:rFonts w:hint="eastAsia"/>
        </w:rPr>
        <w:t>氏名、法人名は、一般の情報機器では扱うことができない</w:t>
      </w:r>
      <w:r>
        <w:t>JIS X 0213で定められた範囲外の文字（いわゆる外字）で戸籍や登記に登録されていることがあります。</w:t>
      </w:r>
      <w:r w:rsidR="005A7855">
        <w:rPr>
          <w:rFonts w:hint="eastAsia"/>
        </w:rPr>
        <w:t>これらは</w:t>
      </w:r>
      <w:r>
        <w:t>政府に登録された正規の表記ですが、既に社会保障・税番号制度の導入に伴い、マイナンバーカードに個人氏名の</w:t>
      </w:r>
      <w:r w:rsidR="007D6181">
        <w:rPr>
          <w:rFonts w:hint="eastAsia"/>
        </w:rPr>
        <w:t>外字に対応する</w:t>
      </w:r>
      <w:r>
        <w:t>代替文字が導入され</w:t>
      </w:r>
      <w:r w:rsidR="007D6181">
        <w:rPr>
          <w:rFonts w:hint="eastAsia"/>
        </w:rPr>
        <w:t>たり</w:t>
      </w:r>
      <w:r>
        <w:t>、法人番号公表サイトで法人名の代替文字が提供されています。また、マイナンバーカード</w:t>
      </w:r>
      <w:r w:rsidR="00DD1EA6">
        <w:rPr>
          <w:rFonts w:hint="eastAsia"/>
        </w:rPr>
        <w:t>で</w:t>
      </w:r>
      <w:r>
        <w:t>は券面入力補助アプリにも代替文字が記録されています。従来の手続と同等の利便性を確保するために、行政サービスや他システム連携データでは、氏名、法人名に代替</w:t>
      </w:r>
      <w:r>
        <w:rPr>
          <w:rFonts w:hint="eastAsia"/>
        </w:rPr>
        <w:t>文字が活用されることがあります。</w:t>
      </w:r>
    </w:p>
    <w:p w14:paraId="673D4460" w14:textId="30EB2930" w:rsidR="007C2067" w:rsidRDefault="007C2067" w:rsidP="00835262">
      <w:pPr>
        <w:ind w:left="360"/>
      </w:pPr>
      <w:r>
        <w:rPr>
          <w:rFonts w:hint="eastAsia"/>
        </w:rPr>
        <w:t>戸籍や商業登記に基づき登録された文字が法令等に基づき必要な場合には、</w:t>
      </w:r>
      <w:r w:rsidR="000E356F">
        <w:rPr>
          <w:rFonts w:hint="eastAsia"/>
        </w:rPr>
        <w:t>既存の</w:t>
      </w:r>
      <w:r w:rsidR="009831E3">
        <w:rPr>
          <w:rFonts w:hint="eastAsia"/>
        </w:rPr>
        <w:t>データ</w:t>
      </w:r>
      <w:r w:rsidR="000E356F">
        <w:rPr>
          <w:rFonts w:hint="eastAsia"/>
        </w:rPr>
        <w:t>項目に外字</w:t>
      </w:r>
      <w:r w:rsidR="009831E3">
        <w:rPr>
          <w:rFonts w:hint="eastAsia"/>
        </w:rPr>
        <w:t>を入力するのではなく、</w:t>
      </w:r>
      <w:r>
        <w:rPr>
          <w:rFonts w:hint="eastAsia"/>
        </w:rPr>
        <w:t>一般の手続に使われる「氏名」の項目と</w:t>
      </w:r>
      <w:r w:rsidR="003E3A53">
        <w:rPr>
          <w:rFonts w:hint="eastAsia"/>
        </w:rPr>
        <w:t>は</w:t>
      </w:r>
      <w:r>
        <w:rPr>
          <w:rFonts w:hint="eastAsia"/>
        </w:rPr>
        <w:t>別項目の「戸籍氏名」を設け</w:t>
      </w:r>
      <w:r w:rsidR="00581E0A">
        <w:rPr>
          <w:rFonts w:hint="eastAsia"/>
        </w:rPr>
        <w:t>たり</w:t>
      </w:r>
      <w:r>
        <w:rPr>
          <w:rFonts w:hint="eastAsia"/>
        </w:rPr>
        <w:t>、商業登記名が必要なときには「法人名」と別項目の「登記名」を設ける</w:t>
      </w:r>
      <w:r w:rsidR="00125D9B">
        <w:rPr>
          <w:rFonts w:hint="eastAsia"/>
        </w:rPr>
        <w:t>など、</w:t>
      </w:r>
      <w:r>
        <w:rPr>
          <w:rFonts w:hint="eastAsia"/>
        </w:rPr>
        <w:t>円滑な連携ができるように工夫が必要です。</w:t>
      </w:r>
    </w:p>
    <w:p w14:paraId="34751116" w14:textId="19A97EF8" w:rsidR="007C2067" w:rsidRDefault="007C2067" w:rsidP="00AD65D9">
      <w:pPr>
        <w:pStyle w:val="2"/>
        <w:spacing w:before="360"/>
        <w:ind w:left="521" w:hanging="281"/>
      </w:pPr>
      <w:bookmarkStart w:id="45" w:name="_Toc98963016"/>
      <w:bookmarkStart w:id="46" w:name="_Toc101455625"/>
      <w:r>
        <w:t>氏名、法人名のヨミガナの扱い</w:t>
      </w:r>
      <w:bookmarkEnd w:id="45"/>
      <w:bookmarkEnd w:id="46"/>
    </w:p>
    <w:p w14:paraId="0A1D364A" w14:textId="77777777" w:rsidR="007C2067" w:rsidRDefault="007C2067" w:rsidP="00835262">
      <w:pPr>
        <w:ind w:left="360"/>
      </w:pPr>
      <w:r>
        <w:rPr>
          <w:rFonts w:hint="eastAsia"/>
        </w:rPr>
        <w:t>氏名や法人名については、法的にはヨミガナが存在しません。しかし、名簿等でのデータのソートは名称の五十音順に行われることが多く、ヨミガナがないと、データのソートや検索に不都合が生じます。</w:t>
      </w:r>
    </w:p>
    <w:p w14:paraId="351316AB" w14:textId="4897F286" w:rsidR="001F4089" w:rsidRDefault="007C2067" w:rsidP="00835262">
      <w:pPr>
        <w:ind w:left="360"/>
      </w:pPr>
      <w:r>
        <w:rPr>
          <w:rFonts w:hint="eastAsia"/>
        </w:rPr>
        <w:t>よって、手続では、固有名詞のデータにヨミガナを付与することを基本とします。ヨミガナを付与することでローマ字表記</w:t>
      </w:r>
      <w:r w:rsidR="002822FD">
        <w:rPr>
          <w:rFonts w:hint="eastAsia"/>
        </w:rPr>
        <w:t>に</w:t>
      </w:r>
      <w:r>
        <w:rPr>
          <w:rFonts w:hint="eastAsia"/>
        </w:rPr>
        <w:t>することも容易になります。</w:t>
      </w:r>
    </w:p>
    <w:p w14:paraId="59E63ADA" w14:textId="5FB433FF" w:rsidR="001F4089" w:rsidRDefault="001F4089" w:rsidP="001F4089">
      <w:pPr>
        <w:pStyle w:val="2"/>
        <w:spacing w:before="360"/>
      </w:pPr>
      <w:bookmarkStart w:id="47" w:name="_Toc98963017"/>
      <w:bookmarkStart w:id="48" w:name="_Toc101455626"/>
      <w:r>
        <w:rPr>
          <w:rFonts w:hint="eastAsia"/>
        </w:rPr>
        <w:t>氏名、法人名、住所などのローマ字表記の扱い</w:t>
      </w:r>
      <w:bookmarkEnd w:id="47"/>
      <w:bookmarkEnd w:id="48"/>
    </w:p>
    <w:p w14:paraId="6B93D653" w14:textId="0C36BDA2" w:rsidR="001F4089" w:rsidRPr="001F4089" w:rsidRDefault="00DC20C3" w:rsidP="00834D55">
      <w:pPr>
        <w:ind w:left="360"/>
      </w:pPr>
      <w:r>
        <w:rPr>
          <w:rFonts w:hint="eastAsia"/>
        </w:rPr>
        <w:t>氏名、法人名、住所などのローマ字表記については、</w:t>
      </w:r>
      <w:r w:rsidR="002C21F0">
        <w:rPr>
          <w:rFonts w:hint="eastAsia"/>
        </w:rPr>
        <w:t>パスポート等でヘボン式表記が定められているのと同じく、日本語を知らない英語話者にとって実際の発音を推測しやすいメリットがあるため、</w:t>
      </w:r>
      <w:r>
        <w:rPr>
          <w:rFonts w:hint="eastAsia"/>
        </w:rPr>
        <w:t>ヘボン式での</w:t>
      </w:r>
      <w:r w:rsidR="00EF3599">
        <w:rPr>
          <w:rFonts w:hint="eastAsia"/>
        </w:rPr>
        <w:t>記述を原則とします。</w:t>
      </w:r>
    </w:p>
    <w:p w14:paraId="44213EC5" w14:textId="7FDB3918" w:rsidR="007C2067" w:rsidRDefault="007C2067" w:rsidP="00AD65D9">
      <w:pPr>
        <w:pStyle w:val="2"/>
        <w:spacing w:before="360"/>
        <w:ind w:left="521" w:hanging="281"/>
      </w:pPr>
      <w:bookmarkStart w:id="49" w:name="_Toc98963018"/>
      <w:bookmarkStart w:id="50" w:name="_Toc101455627"/>
      <w:r>
        <w:t>本社住所の扱い</w:t>
      </w:r>
      <w:bookmarkEnd w:id="49"/>
      <w:bookmarkEnd w:id="50"/>
    </w:p>
    <w:p w14:paraId="4A71E482" w14:textId="083FE197" w:rsidR="007C2067" w:rsidRDefault="007C2067" w:rsidP="00835262">
      <w:pPr>
        <w:ind w:left="360"/>
      </w:pPr>
      <w:r>
        <w:rPr>
          <w:rFonts w:hint="eastAsia"/>
        </w:rPr>
        <w:t>本社住所は、商業登記した住所が正式なものです。一方で、変更登記が行われていない法人も多く、</w:t>
      </w:r>
      <w:r w:rsidR="00AE5DF0">
        <w:rPr>
          <w:rFonts w:hint="eastAsia"/>
        </w:rPr>
        <w:t>自治体による</w:t>
      </w:r>
      <w:r>
        <w:rPr>
          <w:rFonts w:hint="eastAsia"/>
        </w:rPr>
        <w:t>住居表示変更等も反映されていない場合</w:t>
      </w:r>
      <w:r w:rsidR="00790112">
        <w:rPr>
          <w:rFonts w:hint="eastAsia"/>
        </w:rPr>
        <w:t>が</w:t>
      </w:r>
      <w:r>
        <w:rPr>
          <w:rFonts w:hint="eastAsia"/>
        </w:rPr>
        <w:t>あります。</w:t>
      </w:r>
    </w:p>
    <w:p w14:paraId="0E581A02" w14:textId="17D3CCE1" w:rsidR="007C2067" w:rsidRDefault="007C2067" w:rsidP="00835262">
      <w:pPr>
        <w:ind w:left="360"/>
      </w:pPr>
      <w:r>
        <w:rPr>
          <w:rFonts w:hint="eastAsia"/>
        </w:rPr>
        <w:t>ワンスオンリー実現の観点から、商業登記した住所を、その後の申請などで使うことが求められていますが、正確な連絡先として使用できない場合があるため、「登記住所」というデータ項目とは別に事業所名</w:t>
      </w:r>
      <w:r w:rsidR="008D44BA">
        <w:rPr>
          <w:rFonts w:hint="eastAsia"/>
        </w:rPr>
        <w:t>は</w:t>
      </w:r>
      <w:r>
        <w:rPr>
          <w:rFonts w:hint="eastAsia"/>
        </w:rPr>
        <w:t>「本社」</w:t>
      </w:r>
      <w:r w:rsidR="00903FB4">
        <w:rPr>
          <w:rFonts w:hint="eastAsia"/>
        </w:rPr>
        <w:t>、</w:t>
      </w:r>
      <w:r>
        <w:rPr>
          <w:rFonts w:hint="eastAsia"/>
        </w:rPr>
        <w:t>事業所住所</w:t>
      </w:r>
      <w:r w:rsidR="008D44BA">
        <w:rPr>
          <w:rFonts w:hint="eastAsia"/>
        </w:rPr>
        <w:t>は</w:t>
      </w:r>
      <w:r>
        <w:rPr>
          <w:rFonts w:hint="eastAsia"/>
        </w:rPr>
        <w:t>「本社住所」と記録できるようにするなどの工夫が必要です。登記変更を促すため申請のデータ項目に</w:t>
      </w:r>
      <w:r w:rsidR="00D4423F">
        <w:rPr>
          <w:rFonts w:hint="eastAsia"/>
        </w:rPr>
        <w:t>本社住所を</w:t>
      </w:r>
      <w:r>
        <w:rPr>
          <w:rFonts w:hint="eastAsia"/>
        </w:rPr>
        <w:t>追加することで、「登記住所」と「本社住所」が異なる場合に注意を促す運用も可能になります。</w:t>
      </w:r>
    </w:p>
    <w:p w14:paraId="64EA7CD7" w14:textId="000FDCAF" w:rsidR="007C2067" w:rsidRDefault="007C2067" w:rsidP="00AD65D9">
      <w:pPr>
        <w:pStyle w:val="2"/>
        <w:spacing w:before="360"/>
        <w:ind w:left="521" w:hanging="281"/>
      </w:pPr>
      <w:bookmarkStart w:id="51" w:name="_Toc98963019"/>
      <w:bookmarkStart w:id="52" w:name="_Toc101455628"/>
      <w:r>
        <w:t>外字の扱い</w:t>
      </w:r>
      <w:bookmarkEnd w:id="51"/>
      <w:bookmarkEnd w:id="52"/>
    </w:p>
    <w:p w14:paraId="1A179881" w14:textId="7B934741" w:rsidR="005A4803" w:rsidRDefault="007C2067" w:rsidP="005A4803">
      <w:pPr>
        <w:ind w:left="360"/>
      </w:pPr>
      <w:r>
        <w:rPr>
          <w:rFonts w:hint="eastAsia"/>
        </w:rPr>
        <w:t>氏名、法人名、地名等で外字の表示が必須である場合には、コンピュータで処理するデータ項目以外に、外字をイメージで保有する場合があります。その場合にも、データ項目は、</w:t>
      </w:r>
      <w:bookmarkStart w:id="53" w:name="_Toc73450415"/>
      <w:r w:rsidR="00457CF4" w:rsidRPr="00457CF4">
        <w:t>JIS X 0213の範囲で運用することが望ましいです。範囲外の文字を</w:t>
      </w:r>
      <w:r w:rsidR="008C6913">
        <w:rPr>
          <w:rFonts w:hint="eastAsia"/>
        </w:rPr>
        <w:t>データとして</w:t>
      </w:r>
      <w:r w:rsidR="00457CF4" w:rsidRPr="00457CF4">
        <w:t>使う場合には、連携システムや再利用時の影響評価を実施した上で判断する必要があります。</w:t>
      </w:r>
    </w:p>
    <w:p w14:paraId="3E46AEBB" w14:textId="403AB54C" w:rsidR="005A4803" w:rsidRDefault="005A4803" w:rsidP="005A4803">
      <w:pPr>
        <w:pStyle w:val="2"/>
        <w:spacing w:before="360"/>
      </w:pPr>
      <w:bookmarkStart w:id="54" w:name="_Toc98963020"/>
      <w:bookmarkStart w:id="55" w:name="_Toc101455629"/>
      <w:r>
        <w:rPr>
          <w:rFonts w:hint="eastAsia"/>
        </w:rPr>
        <w:t>データやデータ項目名の表記に関する留意点</w:t>
      </w:r>
      <w:bookmarkEnd w:id="53"/>
      <w:bookmarkEnd w:id="54"/>
      <w:bookmarkEnd w:id="55"/>
    </w:p>
    <w:p w14:paraId="38AA0630" w14:textId="601FF216" w:rsidR="005A4803" w:rsidRDefault="006B6524" w:rsidP="005A4803">
      <w:pPr>
        <w:ind w:left="360"/>
      </w:pPr>
      <w:r>
        <w:rPr>
          <w:rFonts w:hint="eastAsia"/>
        </w:rPr>
        <w:t>本書</w:t>
      </w:r>
      <w:r w:rsidR="005A4803">
        <w:rPr>
          <w:rFonts w:hint="eastAsia"/>
        </w:rPr>
        <w:t>では、システム連携のためのデータモデルを示しています。画面や帳票等</w:t>
      </w:r>
      <w:r>
        <w:rPr>
          <w:rFonts w:hint="eastAsia"/>
        </w:rPr>
        <w:t>などユーザーインターフェイス部分では</w:t>
      </w:r>
      <w:r w:rsidR="005A4803">
        <w:rPr>
          <w:rFonts w:hint="eastAsia"/>
        </w:rPr>
        <w:t>データ形式を変換して表示することがあります。</w:t>
      </w:r>
    </w:p>
    <w:p w14:paraId="6DBC3980" w14:textId="06806D4E" w:rsidR="005A4803" w:rsidRDefault="005A4803" w:rsidP="005A4803">
      <w:pPr>
        <w:ind w:left="360"/>
      </w:pPr>
      <w:r>
        <w:rPr>
          <w:rFonts w:hint="eastAsia"/>
        </w:rPr>
        <w:t>例えば、日付データはシステムには「2019-04-01」で格納し、入出力画面や帳票上では「2019年4月1日」に変換して表示する等、様式や手続等の要件に応じて</w:t>
      </w:r>
      <w:r w:rsidR="0033258B">
        <w:rPr>
          <w:rFonts w:hint="eastAsia"/>
        </w:rPr>
        <w:t>変換を行います。</w:t>
      </w:r>
    </w:p>
    <w:p w14:paraId="6DA729C0" w14:textId="30AFE70E" w:rsidR="633E4A9B" w:rsidRDefault="005A4803" w:rsidP="00835262">
      <w:pPr>
        <w:ind w:left="360"/>
      </w:pPr>
      <w:r>
        <w:rPr>
          <w:rFonts w:hint="eastAsia"/>
        </w:rPr>
        <w:t>データ項目名も必要に応じて異なる</w:t>
      </w:r>
      <w:r w:rsidRPr="00BC6A74">
        <w:rPr>
          <w:rFonts w:hint="eastAsia"/>
        </w:rPr>
        <w:t>表示をする</w:t>
      </w:r>
      <w:r>
        <w:rPr>
          <w:rFonts w:hint="eastAsia"/>
        </w:rPr>
        <w:t>ことがあります。例えば、データ項目名として「氏名」がよく使われますが、入出力画面や帳票等では「お名前」と表示する</w:t>
      </w:r>
      <w:r w:rsidR="0033258B">
        <w:rPr>
          <w:rFonts w:hint="eastAsia"/>
        </w:rPr>
        <w:t>場合などです。</w:t>
      </w:r>
    </w:p>
    <w:p w14:paraId="70C28E70" w14:textId="2B2520F2" w:rsidR="00757CED" w:rsidRDefault="00757CED" w:rsidP="00757CED">
      <w:pPr>
        <w:pStyle w:val="2"/>
        <w:spacing w:before="360"/>
      </w:pPr>
      <w:bookmarkStart w:id="56" w:name="_Toc98963021"/>
      <w:bookmarkStart w:id="57" w:name="_Toc101455630"/>
      <w:r>
        <w:rPr>
          <w:rFonts w:hint="eastAsia"/>
        </w:rPr>
        <w:t>国の名称</w:t>
      </w:r>
      <w:r w:rsidR="00E758E6">
        <w:rPr>
          <w:rFonts w:hint="eastAsia"/>
        </w:rPr>
        <w:t>とコード</w:t>
      </w:r>
      <w:r>
        <w:rPr>
          <w:rFonts w:hint="eastAsia"/>
        </w:rPr>
        <w:t>の扱い</w:t>
      </w:r>
      <w:bookmarkEnd w:id="56"/>
      <w:bookmarkEnd w:id="57"/>
    </w:p>
    <w:p w14:paraId="045EF6D4" w14:textId="673FD036" w:rsidR="00365FB6" w:rsidRDefault="00E758E6" w:rsidP="00365FB6">
      <w:pPr>
        <w:ind w:left="360"/>
      </w:pPr>
      <w:r>
        <w:rPr>
          <w:rFonts w:hint="eastAsia"/>
        </w:rPr>
        <w:t>個人や</w:t>
      </w:r>
      <w:r w:rsidR="00A21B5D">
        <w:rPr>
          <w:rFonts w:hint="eastAsia"/>
        </w:rPr>
        <w:t>住所のデータモデルでは</w:t>
      </w:r>
      <w:r w:rsidR="0056083D">
        <w:rPr>
          <w:rFonts w:hint="eastAsia"/>
        </w:rPr>
        <w:t>国の名称や国を表すコードを扱う項目が存在します。これらについては国際標準であるI</w:t>
      </w:r>
      <w:r w:rsidR="0056083D">
        <w:t>SO 3166-1</w:t>
      </w:r>
      <w:r w:rsidR="00523644">
        <w:rPr>
          <w:rFonts w:hint="eastAsia"/>
        </w:rPr>
        <w:t>および</w:t>
      </w:r>
      <w:r w:rsidR="00652E2F">
        <w:rPr>
          <w:rFonts w:hint="eastAsia"/>
        </w:rPr>
        <w:t>J</w:t>
      </w:r>
      <w:r w:rsidR="00652E2F">
        <w:t>ISX0304</w:t>
      </w:r>
      <w:r w:rsidR="00912E71">
        <w:rPr>
          <w:rFonts w:hint="eastAsia"/>
        </w:rPr>
        <w:t>に従って</w:t>
      </w:r>
      <w:r w:rsidR="008E5844">
        <w:rPr>
          <w:rFonts w:hint="eastAsia"/>
        </w:rPr>
        <w:t>管理</w:t>
      </w:r>
      <w:r w:rsidR="00912E71">
        <w:rPr>
          <w:rFonts w:hint="eastAsia"/>
        </w:rPr>
        <w:t>します。</w:t>
      </w:r>
      <w:r w:rsidR="004E31C4">
        <w:rPr>
          <w:rFonts w:hint="eastAsia"/>
        </w:rPr>
        <w:t>コード</w:t>
      </w:r>
      <w:r w:rsidR="00F67B76">
        <w:rPr>
          <w:rFonts w:hint="eastAsia"/>
        </w:rPr>
        <w:t>で表す必要がある場合はアルファベット3文字（日本ならば「J</w:t>
      </w:r>
      <w:r w:rsidR="00F67B76">
        <w:t>PN</w:t>
      </w:r>
      <w:r w:rsidR="00F67B76">
        <w:rPr>
          <w:rFonts w:hint="eastAsia"/>
        </w:rPr>
        <w:t>」）で表すI</w:t>
      </w:r>
      <w:r w:rsidR="00F67B76">
        <w:t>SO 3166-</w:t>
      </w:r>
      <w:r w:rsidR="00F67B76">
        <w:rPr>
          <w:rFonts w:hint="eastAsia"/>
        </w:rPr>
        <w:t>1</w:t>
      </w:r>
      <w:r w:rsidR="00F67B76">
        <w:t xml:space="preserve"> alpha-3</w:t>
      </w:r>
      <w:r w:rsidR="00E6579C">
        <w:rPr>
          <w:rFonts w:hint="eastAsia"/>
        </w:rPr>
        <w:t>での</w:t>
      </w:r>
      <w:r w:rsidR="008E5844">
        <w:rPr>
          <w:rFonts w:hint="eastAsia"/>
        </w:rPr>
        <w:t>管理</w:t>
      </w:r>
      <w:r w:rsidR="00E6579C">
        <w:rPr>
          <w:rFonts w:hint="eastAsia"/>
        </w:rPr>
        <w:t>を標準とします。</w:t>
      </w:r>
    </w:p>
    <w:p w14:paraId="7B68045F" w14:textId="21529DCF" w:rsidR="00E6579C" w:rsidRDefault="0067417D" w:rsidP="0067417D">
      <w:pPr>
        <w:pStyle w:val="2"/>
        <w:spacing w:before="360"/>
      </w:pPr>
      <w:bookmarkStart w:id="58" w:name="_Toc98963022"/>
      <w:bookmarkStart w:id="59" w:name="_Toc101455631"/>
      <w:r>
        <w:rPr>
          <w:rFonts w:hint="eastAsia"/>
        </w:rPr>
        <w:t>性別のコードの扱い</w:t>
      </w:r>
      <w:bookmarkEnd w:id="58"/>
      <w:bookmarkEnd w:id="59"/>
    </w:p>
    <w:p w14:paraId="14E1B8E6" w14:textId="7F0ED3E6" w:rsidR="0067417D" w:rsidRDefault="0067417D" w:rsidP="0067417D">
      <w:pPr>
        <w:ind w:left="360"/>
      </w:pPr>
      <w:r>
        <w:rPr>
          <w:rFonts w:hint="eastAsia"/>
        </w:rPr>
        <w:t>個人のデータモデル等</w:t>
      </w:r>
      <w:r w:rsidR="001F1054">
        <w:rPr>
          <w:rFonts w:hint="eastAsia"/>
        </w:rPr>
        <w:t>で性別をコードで管理する場合は、国際標準であるI</w:t>
      </w:r>
      <w:r w:rsidR="001F1054">
        <w:t>SO 5218</w:t>
      </w:r>
      <w:r w:rsidR="001F1054">
        <w:rPr>
          <w:rFonts w:hint="eastAsia"/>
        </w:rPr>
        <w:t>に従って</w:t>
      </w:r>
      <w:r w:rsidR="008E5844">
        <w:rPr>
          <w:rFonts w:hint="eastAsia"/>
        </w:rPr>
        <w:t>管理</w:t>
      </w:r>
      <w:r w:rsidR="001F1054">
        <w:rPr>
          <w:rFonts w:hint="eastAsia"/>
        </w:rPr>
        <w:t>します。</w:t>
      </w:r>
      <w:r w:rsidR="003366E5">
        <w:rPr>
          <w:rFonts w:hint="eastAsia"/>
        </w:rPr>
        <w:t>すなわち「0</w:t>
      </w:r>
      <w:r w:rsidR="003366E5">
        <w:t>:</w:t>
      </w:r>
      <w:r w:rsidR="003366E5">
        <w:rPr>
          <w:rFonts w:hint="eastAsia"/>
        </w:rPr>
        <w:t>不明」「1</w:t>
      </w:r>
      <w:r w:rsidR="003366E5">
        <w:t>:</w:t>
      </w:r>
      <w:r w:rsidR="003366E5">
        <w:rPr>
          <w:rFonts w:hint="eastAsia"/>
        </w:rPr>
        <w:t>男性」「2</w:t>
      </w:r>
      <w:r w:rsidR="003366E5">
        <w:t>:</w:t>
      </w:r>
      <w:r w:rsidR="003366E5">
        <w:rPr>
          <w:rFonts w:hint="eastAsia"/>
        </w:rPr>
        <w:t>女性」「</w:t>
      </w:r>
      <w:r w:rsidR="003366E5">
        <w:t>9:</w:t>
      </w:r>
      <w:r w:rsidR="003366E5">
        <w:rPr>
          <w:rFonts w:hint="eastAsia"/>
        </w:rPr>
        <w:t>その他」となります。</w:t>
      </w:r>
      <w:r w:rsidR="00A901DF">
        <w:rPr>
          <w:rFonts w:hint="eastAsia"/>
        </w:rPr>
        <w:t>ここでいう性別とは</w:t>
      </w:r>
      <w:r w:rsidR="006A7BC5">
        <w:rPr>
          <w:rFonts w:hint="eastAsia"/>
        </w:rPr>
        <w:t>生物学的性差（s</w:t>
      </w:r>
      <w:r w:rsidR="006A7BC5">
        <w:t>ex</w:t>
      </w:r>
      <w:r w:rsidR="006A7BC5">
        <w:rPr>
          <w:rFonts w:hint="eastAsia"/>
        </w:rPr>
        <w:t>）を差し、</w:t>
      </w:r>
      <w:r w:rsidR="00A901DF">
        <w:rPr>
          <w:rFonts w:hint="eastAsia"/>
        </w:rPr>
        <w:t>文化的社会的性差（g</w:t>
      </w:r>
      <w:r w:rsidR="00A901DF">
        <w:t>ender</w:t>
      </w:r>
      <w:r w:rsidR="00A901DF">
        <w:rPr>
          <w:rFonts w:hint="eastAsia"/>
        </w:rPr>
        <w:t>）</w:t>
      </w:r>
      <w:r w:rsidR="006551E1">
        <w:rPr>
          <w:rFonts w:hint="eastAsia"/>
        </w:rPr>
        <w:t>は</w:t>
      </w:r>
      <w:r w:rsidR="00A901DF">
        <w:rPr>
          <w:rFonts w:hint="eastAsia"/>
        </w:rPr>
        <w:t>別項目として管理します。</w:t>
      </w:r>
    </w:p>
    <w:p w14:paraId="5D826BA2" w14:textId="319FEC0C" w:rsidR="003B60BF" w:rsidRDefault="00373288" w:rsidP="008E5844">
      <w:pPr>
        <w:pStyle w:val="2"/>
        <w:spacing w:before="360"/>
      </w:pPr>
      <w:bookmarkStart w:id="60" w:name="_Toc98963023"/>
      <w:bookmarkStart w:id="61" w:name="_Toc101455632"/>
      <w:r>
        <w:rPr>
          <w:rFonts w:hint="eastAsia"/>
        </w:rPr>
        <w:t>日時の扱い</w:t>
      </w:r>
      <w:bookmarkEnd w:id="60"/>
      <w:bookmarkEnd w:id="61"/>
    </w:p>
    <w:p w14:paraId="05D15937" w14:textId="16239670" w:rsidR="008E5844" w:rsidRDefault="008E5844" w:rsidP="008E5844">
      <w:pPr>
        <w:ind w:left="360"/>
      </w:pPr>
      <w:r>
        <w:rPr>
          <w:rFonts w:hint="eastAsia"/>
        </w:rPr>
        <w:t>日時の管理については国際標準であるI</w:t>
      </w:r>
      <w:r>
        <w:t>SO 8601</w:t>
      </w:r>
      <w:r>
        <w:rPr>
          <w:rFonts w:hint="eastAsia"/>
        </w:rPr>
        <w:t>に従い、</w:t>
      </w:r>
      <w:r w:rsidR="00E96872">
        <w:rPr>
          <w:rFonts w:hint="eastAsia"/>
        </w:rPr>
        <w:t>2</w:t>
      </w:r>
      <w:r w:rsidR="00E96872">
        <w:t>022</w:t>
      </w:r>
      <w:r w:rsidR="00E96872">
        <w:rPr>
          <w:rFonts w:hint="eastAsia"/>
        </w:rPr>
        <w:t>年</w:t>
      </w:r>
      <w:r w:rsidR="00E96872">
        <w:t>3</w:t>
      </w:r>
      <w:r w:rsidR="00E96872">
        <w:rPr>
          <w:rFonts w:hint="eastAsia"/>
        </w:rPr>
        <w:t>月3</w:t>
      </w:r>
      <w:r w:rsidR="00E96872">
        <w:t>1</w:t>
      </w:r>
      <w:r w:rsidR="00E96872">
        <w:rPr>
          <w:rFonts w:hint="eastAsia"/>
        </w:rPr>
        <w:t>日であれば「2</w:t>
      </w:r>
      <w:r w:rsidR="00E96872">
        <w:t>022-03-31</w:t>
      </w:r>
      <w:r w:rsidR="00E96872">
        <w:rPr>
          <w:rFonts w:hint="eastAsia"/>
        </w:rPr>
        <w:t>」と</w:t>
      </w:r>
      <w:r w:rsidR="006F27CC">
        <w:rPr>
          <w:rFonts w:hint="eastAsia"/>
        </w:rPr>
        <w:t>管理</w:t>
      </w:r>
      <w:r w:rsidR="00E96872">
        <w:rPr>
          <w:rFonts w:hint="eastAsia"/>
        </w:rPr>
        <w:t>します。</w:t>
      </w:r>
      <w:r w:rsidR="00DB65D2">
        <w:rPr>
          <w:rFonts w:hint="eastAsia"/>
        </w:rPr>
        <w:t>時間と組み合わせて管理する場合は「2</w:t>
      </w:r>
      <w:r w:rsidR="00DB65D2">
        <w:t>022-03-31T12:34:56</w:t>
      </w:r>
      <w:r w:rsidR="00DB65D2">
        <w:rPr>
          <w:rFonts w:hint="eastAsia"/>
        </w:rPr>
        <w:t>」のように「T」で日付と時刻を接続します。日時の管理についてはコアモデルパーツ</w:t>
      </w:r>
      <w:r w:rsidR="00206095">
        <w:rPr>
          <w:rFonts w:hint="eastAsia"/>
        </w:rPr>
        <w:t>日付</w:t>
      </w:r>
      <w:r w:rsidR="00523644">
        <w:rPr>
          <w:rFonts w:hint="eastAsia"/>
        </w:rPr>
        <w:t>および</w:t>
      </w:r>
      <w:r w:rsidR="00206095">
        <w:rPr>
          <w:rFonts w:hint="eastAsia"/>
        </w:rPr>
        <w:t>時刻も参照してください。</w:t>
      </w:r>
    </w:p>
    <w:p w14:paraId="34A297CD" w14:textId="0E7237BF" w:rsidR="003C6F19" w:rsidRDefault="003C6F19" w:rsidP="003C6F19">
      <w:pPr>
        <w:pStyle w:val="1"/>
        <w:spacing w:before="360"/>
      </w:pPr>
      <w:bookmarkStart w:id="62" w:name="_Toc98963024"/>
      <w:bookmarkStart w:id="63" w:name="_Toc101455633"/>
      <w:r>
        <w:rPr>
          <w:rFonts w:hint="eastAsia"/>
        </w:rPr>
        <w:t>付録</w:t>
      </w:r>
      <w:bookmarkEnd w:id="62"/>
      <w:bookmarkEnd w:id="63"/>
    </w:p>
    <w:p w14:paraId="6206DBA2" w14:textId="305CAD4A" w:rsidR="003C6F19" w:rsidRPr="003C6F19" w:rsidRDefault="00DF6015" w:rsidP="003C6F19">
      <w:pPr>
        <w:ind w:left="360"/>
      </w:pPr>
      <w:r>
        <w:rPr>
          <w:rFonts w:hint="eastAsia"/>
        </w:rPr>
        <w:t>「</w:t>
      </w:r>
      <w:r w:rsidR="00AC40EF">
        <w:rPr>
          <w:rFonts w:hint="eastAsia"/>
        </w:rPr>
        <w:t>2</w:t>
      </w:r>
      <w:r w:rsidR="00AC40EF">
        <w:t xml:space="preserve">.2 </w:t>
      </w:r>
      <w:r w:rsidR="00AC40EF">
        <w:rPr>
          <w:rFonts w:hint="eastAsia"/>
        </w:rPr>
        <w:t>コアデータモデルの全体構造</w:t>
      </w:r>
      <w:r>
        <w:rPr>
          <w:rFonts w:hint="eastAsia"/>
        </w:rPr>
        <w:t>」に記載したコアデータモデルのクラス図について、大きなサイズのものは</w:t>
      </w:r>
      <w:r w:rsidR="00FA11F6">
        <w:rPr>
          <w:rFonts w:hint="eastAsia"/>
        </w:rPr>
        <w:t>別添の</w:t>
      </w:r>
      <w:r w:rsidR="00444B4E">
        <w:rPr>
          <w:rFonts w:hint="eastAsia"/>
        </w:rPr>
        <w:t>「</w:t>
      </w:r>
      <w:r w:rsidR="00875D6A" w:rsidRPr="00875D6A">
        <w:t>430-1_DMD_クラス図_.pdf</w:t>
      </w:r>
      <w:r w:rsidR="00FA11F6">
        <w:rPr>
          <w:rFonts w:hint="eastAsia"/>
        </w:rPr>
        <w:t>」を参照してください。</w:t>
      </w:r>
    </w:p>
    <w:p w14:paraId="79B11526" w14:textId="77777777" w:rsidR="00A814D7" w:rsidRDefault="00A814D7" w:rsidP="00A814D7">
      <w:pPr>
        <w:pStyle w:val="1"/>
        <w:spacing w:before="360"/>
        <w:ind w:left="321" w:hanging="321"/>
      </w:pPr>
      <w:bookmarkStart w:id="64" w:name="_Toc95160603"/>
      <w:bookmarkStart w:id="65" w:name="_Toc98963025"/>
      <w:bookmarkStart w:id="66" w:name="_Toc101455634"/>
      <w:r>
        <w:rPr>
          <w:rFonts w:hint="eastAsia"/>
        </w:rPr>
        <w:t>変更履歴</w:t>
      </w:r>
      <w:bookmarkEnd w:id="64"/>
      <w:bookmarkEnd w:id="65"/>
      <w:bookmarkEnd w:id="66"/>
    </w:p>
    <w:p w14:paraId="198545D3" w14:textId="77777777" w:rsidR="00A814D7" w:rsidRPr="006E2B35" w:rsidRDefault="00A814D7" w:rsidP="00A814D7">
      <w:pPr>
        <w:ind w:left="360"/>
      </w:pPr>
    </w:p>
    <w:tbl>
      <w:tblPr>
        <w:tblStyle w:val="af4"/>
        <w:tblW w:w="0" w:type="auto"/>
        <w:tblInd w:w="360" w:type="dxa"/>
        <w:tblLook w:val="04A0" w:firstRow="1" w:lastRow="0" w:firstColumn="1" w:lastColumn="0" w:noHBand="0" w:noVBand="1"/>
      </w:tblPr>
      <w:tblGrid>
        <w:gridCol w:w="2887"/>
        <w:gridCol w:w="1710"/>
        <w:gridCol w:w="4059"/>
      </w:tblGrid>
      <w:tr w:rsidR="00A814D7" w14:paraId="208B20AB" w14:textId="77777777" w:rsidTr="00E323CA">
        <w:tc>
          <w:tcPr>
            <w:tcW w:w="2887" w:type="dxa"/>
            <w:shd w:val="clear" w:color="auto" w:fill="D9E2F3" w:themeFill="accent1" w:themeFillTint="33"/>
          </w:tcPr>
          <w:p w14:paraId="28D45C3D" w14:textId="77777777" w:rsidR="00A814D7" w:rsidRDefault="00A814D7" w:rsidP="007F1C2A">
            <w:pPr>
              <w:ind w:leftChars="0" w:left="0" w:firstLine="0"/>
            </w:pPr>
            <w:r>
              <w:rPr>
                <w:rFonts w:hint="eastAsia"/>
              </w:rPr>
              <w:t>日付</w:t>
            </w:r>
          </w:p>
        </w:tc>
        <w:tc>
          <w:tcPr>
            <w:tcW w:w="1710" w:type="dxa"/>
            <w:shd w:val="clear" w:color="auto" w:fill="D9E2F3" w:themeFill="accent1" w:themeFillTint="33"/>
          </w:tcPr>
          <w:p w14:paraId="75E3468E" w14:textId="77777777" w:rsidR="00A814D7" w:rsidRDefault="00A814D7" w:rsidP="007F1C2A">
            <w:pPr>
              <w:ind w:leftChars="0" w:left="0" w:firstLine="0"/>
            </w:pPr>
            <w:r>
              <w:rPr>
                <w:rFonts w:hint="eastAsia"/>
              </w:rPr>
              <w:t>変更位置</w:t>
            </w:r>
          </w:p>
        </w:tc>
        <w:tc>
          <w:tcPr>
            <w:tcW w:w="4059" w:type="dxa"/>
            <w:shd w:val="clear" w:color="auto" w:fill="D9E2F3" w:themeFill="accent1" w:themeFillTint="33"/>
          </w:tcPr>
          <w:p w14:paraId="2B16B0D8" w14:textId="77777777" w:rsidR="00A814D7" w:rsidRDefault="00A814D7" w:rsidP="007F1C2A">
            <w:pPr>
              <w:ind w:leftChars="0" w:left="0" w:firstLine="0"/>
            </w:pPr>
            <w:r>
              <w:rPr>
                <w:rFonts w:hint="eastAsia"/>
              </w:rPr>
              <w:t>変更内容</w:t>
            </w:r>
          </w:p>
        </w:tc>
      </w:tr>
      <w:tr w:rsidR="00692C3B" w14:paraId="6C8607EE" w14:textId="77777777" w:rsidTr="00E323CA">
        <w:tc>
          <w:tcPr>
            <w:tcW w:w="2887" w:type="dxa"/>
          </w:tcPr>
          <w:p w14:paraId="5B3E1C3E" w14:textId="6B9CDA92" w:rsidR="00692C3B" w:rsidRPr="00BA5B26" w:rsidRDefault="00692C3B" w:rsidP="007F1C2A">
            <w:pPr>
              <w:ind w:leftChars="0" w:left="0" w:firstLine="0"/>
              <w:rPr>
                <w:sz w:val="18"/>
                <w:szCs w:val="18"/>
              </w:rPr>
            </w:pPr>
            <w:r w:rsidRPr="00BA5B26">
              <w:rPr>
                <w:rFonts w:hint="eastAsia"/>
                <w:sz w:val="18"/>
                <w:szCs w:val="18"/>
              </w:rPr>
              <w:t>2</w:t>
            </w:r>
            <w:r w:rsidRPr="00BA5B26">
              <w:rPr>
                <w:sz w:val="18"/>
                <w:szCs w:val="18"/>
              </w:rPr>
              <w:t>022</w:t>
            </w:r>
            <w:r w:rsidRPr="00BA5B26">
              <w:rPr>
                <w:rFonts w:hint="eastAsia"/>
                <w:sz w:val="18"/>
                <w:szCs w:val="18"/>
              </w:rPr>
              <w:t>年6月3</w:t>
            </w:r>
            <w:r w:rsidRPr="00BA5B26">
              <w:rPr>
                <w:sz w:val="18"/>
                <w:szCs w:val="18"/>
              </w:rPr>
              <w:t>0</w:t>
            </w:r>
            <w:r w:rsidRPr="00BA5B26">
              <w:rPr>
                <w:rFonts w:hint="eastAsia"/>
                <w:sz w:val="18"/>
                <w:szCs w:val="18"/>
              </w:rPr>
              <w:t>日</w:t>
            </w:r>
          </w:p>
        </w:tc>
        <w:tc>
          <w:tcPr>
            <w:tcW w:w="1710" w:type="dxa"/>
          </w:tcPr>
          <w:p w14:paraId="78CE6185" w14:textId="265AF3BD" w:rsidR="00692C3B" w:rsidRPr="00BA5B26" w:rsidRDefault="00692C3B" w:rsidP="007F1C2A">
            <w:pPr>
              <w:ind w:leftChars="0" w:left="0" w:firstLine="0"/>
              <w:rPr>
                <w:sz w:val="18"/>
                <w:szCs w:val="18"/>
              </w:rPr>
            </w:pPr>
            <w:r w:rsidRPr="00BA5B26">
              <w:rPr>
                <w:rFonts w:hint="eastAsia"/>
                <w:sz w:val="18"/>
                <w:szCs w:val="18"/>
              </w:rPr>
              <w:t>P</w:t>
            </w:r>
            <w:r w:rsidRPr="00BA5B26">
              <w:rPr>
                <w:sz w:val="18"/>
                <w:szCs w:val="18"/>
              </w:rPr>
              <w:t>7-9</w:t>
            </w:r>
          </w:p>
        </w:tc>
        <w:tc>
          <w:tcPr>
            <w:tcW w:w="4059" w:type="dxa"/>
          </w:tcPr>
          <w:p w14:paraId="208013D8" w14:textId="7BB043AA" w:rsidR="00692C3B" w:rsidRPr="00BA5B26" w:rsidRDefault="00BA4A07" w:rsidP="007F1C2A">
            <w:pPr>
              <w:ind w:leftChars="0" w:left="0" w:firstLine="0"/>
              <w:rPr>
                <w:sz w:val="18"/>
                <w:szCs w:val="18"/>
              </w:rPr>
            </w:pPr>
            <w:r w:rsidRPr="00BA5B26">
              <w:rPr>
                <w:rFonts w:hint="eastAsia"/>
                <w:sz w:val="18"/>
                <w:szCs w:val="18"/>
              </w:rPr>
              <w:t>コアデータモデルにイベントを追加</w:t>
            </w:r>
          </w:p>
        </w:tc>
      </w:tr>
      <w:tr w:rsidR="0048336B" w14:paraId="10ED3DAF" w14:textId="77777777" w:rsidTr="00E323CA">
        <w:tc>
          <w:tcPr>
            <w:tcW w:w="2887" w:type="dxa"/>
          </w:tcPr>
          <w:p w14:paraId="3F4D2047" w14:textId="04DAB76B" w:rsidR="0048336B" w:rsidRPr="00BA5B26" w:rsidRDefault="0048336B" w:rsidP="007F1C2A">
            <w:pPr>
              <w:ind w:leftChars="0" w:left="0" w:firstLine="0"/>
              <w:rPr>
                <w:sz w:val="18"/>
                <w:szCs w:val="18"/>
              </w:rPr>
            </w:pPr>
            <w:r w:rsidRPr="00BA5B26">
              <w:rPr>
                <w:rFonts w:hint="eastAsia"/>
                <w:sz w:val="18"/>
                <w:szCs w:val="18"/>
              </w:rPr>
              <w:t>2022年</w:t>
            </w:r>
            <w:r w:rsidR="00D57CA3" w:rsidRPr="00BA5B26">
              <w:rPr>
                <w:rFonts w:hint="eastAsia"/>
                <w:sz w:val="18"/>
                <w:szCs w:val="18"/>
              </w:rPr>
              <w:t>5</w:t>
            </w:r>
            <w:r w:rsidR="00B142D7" w:rsidRPr="00BA5B26">
              <w:rPr>
                <w:rFonts w:hint="eastAsia"/>
                <w:sz w:val="18"/>
                <w:szCs w:val="18"/>
              </w:rPr>
              <w:t>月</w:t>
            </w:r>
            <w:r w:rsidR="00D57CA3" w:rsidRPr="00BA5B26">
              <w:rPr>
                <w:rFonts w:hint="eastAsia"/>
                <w:sz w:val="18"/>
                <w:szCs w:val="18"/>
              </w:rPr>
              <w:t>9</w:t>
            </w:r>
            <w:r w:rsidR="00B142D7" w:rsidRPr="00BA5B26">
              <w:rPr>
                <w:rFonts w:hint="eastAsia"/>
                <w:sz w:val="18"/>
                <w:szCs w:val="18"/>
              </w:rPr>
              <w:t>日</w:t>
            </w:r>
          </w:p>
        </w:tc>
        <w:tc>
          <w:tcPr>
            <w:tcW w:w="1710" w:type="dxa"/>
          </w:tcPr>
          <w:p w14:paraId="0CDC1FF5" w14:textId="2AB73B29" w:rsidR="0048336B" w:rsidRPr="00BA5B26" w:rsidRDefault="00B142D7" w:rsidP="007F1C2A">
            <w:pPr>
              <w:ind w:leftChars="0" w:left="0" w:firstLine="0"/>
              <w:rPr>
                <w:sz w:val="18"/>
                <w:szCs w:val="18"/>
              </w:rPr>
            </w:pPr>
            <w:r w:rsidRPr="00BA5B26">
              <w:rPr>
                <w:rFonts w:hint="eastAsia"/>
                <w:sz w:val="18"/>
                <w:szCs w:val="18"/>
              </w:rPr>
              <w:t>P7</w:t>
            </w:r>
          </w:p>
        </w:tc>
        <w:tc>
          <w:tcPr>
            <w:tcW w:w="4059" w:type="dxa"/>
          </w:tcPr>
          <w:p w14:paraId="73C2BD83" w14:textId="76023D3E" w:rsidR="0048336B" w:rsidRPr="00BA5B26" w:rsidRDefault="00B142D7" w:rsidP="007F1C2A">
            <w:pPr>
              <w:ind w:leftChars="0" w:left="0" w:firstLine="0"/>
              <w:rPr>
                <w:sz w:val="18"/>
                <w:szCs w:val="18"/>
              </w:rPr>
            </w:pPr>
            <w:r w:rsidRPr="00BA5B26">
              <w:rPr>
                <w:rFonts w:hint="eastAsia"/>
                <w:sz w:val="18"/>
                <w:szCs w:val="18"/>
              </w:rPr>
              <w:t>コアデータモデルに土地、建物、設備を追加</w:t>
            </w:r>
          </w:p>
        </w:tc>
      </w:tr>
      <w:tr w:rsidR="00A814D7" w14:paraId="2472308F" w14:textId="77777777" w:rsidTr="00E323CA">
        <w:tc>
          <w:tcPr>
            <w:tcW w:w="2887" w:type="dxa"/>
          </w:tcPr>
          <w:p w14:paraId="1470FD91" w14:textId="77777777" w:rsidR="00A814D7" w:rsidRPr="00BA5B26" w:rsidRDefault="00A814D7" w:rsidP="007F1C2A">
            <w:pPr>
              <w:ind w:leftChars="0" w:left="0" w:firstLine="0"/>
              <w:rPr>
                <w:sz w:val="18"/>
                <w:szCs w:val="18"/>
              </w:rPr>
            </w:pPr>
            <w:r w:rsidRPr="00BA5B26">
              <w:rPr>
                <w:rFonts w:hint="eastAsia"/>
                <w:sz w:val="18"/>
                <w:szCs w:val="18"/>
              </w:rPr>
              <w:t>2</w:t>
            </w:r>
            <w:r w:rsidRPr="00BA5B26">
              <w:rPr>
                <w:sz w:val="18"/>
                <w:szCs w:val="18"/>
              </w:rPr>
              <w:t>022</w:t>
            </w:r>
            <w:r w:rsidRPr="00BA5B26">
              <w:rPr>
                <w:rFonts w:hint="eastAsia"/>
                <w:sz w:val="18"/>
                <w:szCs w:val="18"/>
              </w:rPr>
              <w:t>年3月3</w:t>
            </w:r>
            <w:r w:rsidRPr="00BA5B26">
              <w:rPr>
                <w:sz w:val="18"/>
                <w:szCs w:val="18"/>
              </w:rPr>
              <w:t>1</w:t>
            </w:r>
            <w:r w:rsidRPr="00BA5B26">
              <w:rPr>
                <w:rFonts w:hint="eastAsia"/>
                <w:sz w:val="18"/>
                <w:szCs w:val="18"/>
              </w:rPr>
              <w:t>日</w:t>
            </w:r>
          </w:p>
        </w:tc>
        <w:tc>
          <w:tcPr>
            <w:tcW w:w="1710" w:type="dxa"/>
          </w:tcPr>
          <w:p w14:paraId="4DBC550E" w14:textId="79BA0103" w:rsidR="00A814D7" w:rsidRPr="00BA5B26" w:rsidRDefault="00A667FF" w:rsidP="007F1C2A">
            <w:pPr>
              <w:ind w:leftChars="0" w:left="0" w:firstLine="0"/>
              <w:rPr>
                <w:sz w:val="18"/>
                <w:szCs w:val="18"/>
              </w:rPr>
            </w:pPr>
            <w:r>
              <w:rPr>
                <w:rFonts w:hint="eastAsia"/>
                <w:sz w:val="18"/>
                <w:szCs w:val="18"/>
              </w:rPr>
              <w:t>-</w:t>
            </w:r>
          </w:p>
        </w:tc>
        <w:tc>
          <w:tcPr>
            <w:tcW w:w="4059" w:type="dxa"/>
          </w:tcPr>
          <w:p w14:paraId="4D17C876" w14:textId="77777777" w:rsidR="00A814D7" w:rsidRPr="00BA5B26" w:rsidRDefault="00A814D7" w:rsidP="007F1C2A">
            <w:pPr>
              <w:ind w:leftChars="0" w:left="0" w:firstLine="0"/>
              <w:rPr>
                <w:sz w:val="18"/>
                <w:szCs w:val="18"/>
              </w:rPr>
            </w:pPr>
            <w:r w:rsidRPr="00BA5B26">
              <w:rPr>
                <w:rFonts w:hint="eastAsia"/>
                <w:sz w:val="18"/>
                <w:szCs w:val="18"/>
              </w:rPr>
              <w:t>初版決定</w:t>
            </w:r>
          </w:p>
        </w:tc>
      </w:tr>
    </w:tbl>
    <w:p w14:paraId="7162E326" w14:textId="77777777" w:rsidR="00A814D7" w:rsidRDefault="00A814D7" w:rsidP="00835262">
      <w:pPr>
        <w:ind w:left="360"/>
      </w:pPr>
    </w:p>
    <w:sectPr w:rsidR="00A814D7" w:rsidSect="001870B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03C8C" w14:textId="77777777" w:rsidR="005E2E0D" w:rsidRDefault="005E2E0D" w:rsidP="00835262">
      <w:pPr>
        <w:ind w:left="360"/>
      </w:pPr>
      <w:r>
        <w:separator/>
      </w:r>
    </w:p>
  </w:endnote>
  <w:endnote w:type="continuationSeparator" w:id="0">
    <w:p w14:paraId="2B5B8DC1" w14:textId="77777777" w:rsidR="005E2E0D" w:rsidRDefault="005E2E0D" w:rsidP="00835262">
      <w:pPr>
        <w:ind w:left="360"/>
      </w:pPr>
      <w:r>
        <w:continuationSeparator/>
      </w:r>
    </w:p>
  </w:endnote>
  <w:endnote w:type="continuationNotice" w:id="1">
    <w:p w14:paraId="7EC248E6" w14:textId="77777777" w:rsidR="005E2E0D" w:rsidRDefault="005E2E0D" w:rsidP="00835262">
      <w:pPr>
        <w:ind w:left="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BA87F" w14:textId="77777777" w:rsidR="00546AC1" w:rsidRDefault="00546AC1">
    <w:pPr>
      <w:pStyle w:val="ac"/>
      <w:ind w:lef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ind w:left="360"/>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ind w:lef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4DB03" w14:textId="77777777" w:rsidR="00546AC1" w:rsidRDefault="00546AC1">
    <w:pPr>
      <w:pStyle w:val="ac"/>
      <w:ind w:lef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DB035" w14:textId="77777777" w:rsidR="005E2E0D" w:rsidRDefault="005E2E0D" w:rsidP="00835262">
      <w:pPr>
        <w:ind w:left="360"/>
      </w:pPr>
      <w:r>
        <w:separator/>
      </w:r>
    </w:p>
  </w:footnote>
  <w:footnote w:type="continuationSeparator" w:id="0">
    <w:p w14:paraId="4C2F6E45" w14:textId="77777777" w:rsidR="005E2E0D" w:rsidRDefault="005E2E0D" w:rsidP="00835262">
      <w:pPr>
        <w:ind w:left="360"/>
      </w:pPr>
      <w:r>
        <w:continuationSeparator/>
      </w:r>
    </w:p>
  </w:footnote>
  <w:footnote w:type="continuationNotice" w:id="1">
    <w:p w14:paraId="4CDE908E" w14:textId="77777777" w:rsidR="005E2E0D" w:rsidRDefault="005E2E0D" w:rsidP="00835262">
      <w:pPr>
        <w:ind w:left="360"/>
      </w:pPr>
    </w:p>
  </w:footnote>
  <w:footnote w:id="2">
    <w:p w14:paraId="032A8F1C" w14:textId="77777777" w:rsidR="005E0A33" w:rsidRDefault="005E0A33" w:rsidP="005E0A33">
      <w:pPr>
        <w:pStyle w:val="af2"/>
        <w:ind w:left="360"/>
      </w:pPr>
      <w:r>
        <w:rPr>
          <w:rStyle w:val="af5"/>
        </w:rPr>
        <w:footnoteRef/>
      </w:r>
      <w:r>
        <w:t xml:space="preserve"> </w:t>
      </w:r>
      <w:r w:rsidRPr="00944BD0">
        <w:t>https://joinup.ec.europa.eu/collection/semantic-interoperability-community-semic</w:t>
      </w:r>
    </w:p>
  </w:footnote>
  <w:footnote w:id="3">
    <w:p w14:paraId="11DA568A" w14:textId="77777777" w:rsidR="009F0FC0" w:rsidRPr="00944BD0" w:rsidRDefault="009F0FC0" w:rsidP="009F0FC0">
      <w:pPr>
        <w:pStyle w:val="af2"/>
        <w:ind w:left="360"/>
      </w:pPr>
      <w:r>
        <w:rPr>
          <w:rStyle w:val="af5"/>
        </w:rPr>
        <w:footnoteRef/>
      </w:r>
      <w:r>
        <w:t xml:space="preserve"> </w:t>
      </w:r>
      <w:r w:rsidRPr="0044783F">
        <w:t>https://www.niem.gov/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54ED" w14:textId="77777777" w:rsidR="00546AC1" w:rsidRDefault="00546AC1">
    <w:pPr>
      <w:pStyle w:val="aa"/>
      <w:ind w:lef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35839" w14:textId="77777777" w:rsidR="00546AC1" w:rsidRDefault="00546AC1">
    <w:pPr>
      <w:pStyle w:val="aa"/>
      <w:ind w:lef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437B" w14:textId="77777777" w:rsidR="00546AC1" w:rsidRDefault="00546AC1">
    <w:pPr>
      <w:pStyle w:val="aa"/>
      <w:ind w:lef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5DD1084"/>
    <w:multiLevelType w:val="hybridMultilevel"/>
    <w:tmpl w:val="B1186A62"/>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3"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4"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5"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9008C7"/>
    <w:multiLevelType w:val="hybridMultilevel"/>
    <w:tmpl w:val="CFFC9F8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7"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8" w15:restartNumberingAfterBreak="0">
    <w:nsid w:val="31345BC2"/>
    <w:multiLevelType w:val="hybridMultilevel"/>
    <w:tmpl w:val="ED3E23C2"/>
    <w:lvl w:ilvl="0" w:tplc="0409000F">
      <w:start w:val="1"/>
      <w:numFmt w:val="decimal"/>
      <w:lvlText w:val="%1."/>
      <w:lvlJc w:val="left"/>
      <w:pPr>
        <w:ind w:left="780" w:hanging="420"/>
      </w:pPr>
      <w:rPr>
        <w:rFont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9"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10"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1" w15:restartNumberingAfterBreak="0">
    <w:nsid w:val="3B5023B9"/>
    <w:multiLevelType w:val="hybridMultilevel"/>
    <w:tmpl w:val="49583A10"/>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2"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3" w15:restartNumberingAfterBreak="0">
    <w:nsid w:val="3ED24DEB"/>
    <w:multiLevelType w:val="hybridMultilevel"/>
    <w:tmpl w:val="D9B0D19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14"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5"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6"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7"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8"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9"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20"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21"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3"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4"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5"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6"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7"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8"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9"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30"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1"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2" w15:restartNumberingAfterBreak="0">
    <w:nsid w:val="7074535A"/>
    <w:multiLevelType w:val="multilevel"/>
    <w:tmpl w:val="4B766324"/>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3"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4" w15:restartNumberingAfterBreak="0">
    <w:nsid w:val="79230132"/>
    <w:multiLevelType w:val="hybridMultilevel"/>
    <w:tmpl w:val="287A4C72"/>
    <w:lvl w:ilvl="0" w:tplc="3904B5A0">
      <w:start w:val="1"/>
      <w:numFmt w:val="decimal"/>
      <w:lvlText w:val="%1)"/>
      <w:lvlJc w:val="left"/>
      <w:pPr>
        <w:ind w:left="1087" w:hanging="420"/>
      </w:pPr>
      <w:rPr>
        <w:rFonts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5"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6" w15:restartNumberingAfterBreak="0">
    <w:nsid w:val="7AA14490"/>
    <w:multiLevelType w:val="hybridMultilevel"/>
    <w:tmpl w:val="F0827544"/>
    <w:lvl w:ilvl="0" w:tplc="3904B5A0">
      <w:start w:val="1"/>
      <w:numFmt w:val="decimal"/>
      <w:lvlText w:val="%1)"/>
      <w:lvlJc w:val="left"/>
      <w:pPr>
        <w:ind w:left="1027" w:hanging="360"/>
      </w:pPr>
      <w:rPr>
        <w:rFonts w:hint="eastAsia"/>
      </w:rPr>
    </w:lvl>
    <w:lvl w:ilvl="1" w:tplc="D68C739C">
      <w:start w:val="1"/>
      <w:numFmt w:val="bullet"/>
      <w:lvlText w:val="o"/>
      <w:lvlJc w:val="left"/>
      <w:pPr>
        <w:ind w:left="1747" w:hanging="360"/>
      </w:pPr>
      <w:rPr>
        <w:rFonts w:ascii="Courier New" w:hAnsi="Courier New" w:hint="default"/>
      </w:rPr>
    </w:lvl>
    <w:lvl w:ilvl="2" w:tplc="84D42D44">
      <w:start w:val="1"/>
      <w:numFmt w:val="bullet"/>
      <w:lvlText w:val=""/>
      <w:lvlJc w:val="left"/>
      <w:pPr>
        <w:ind w:left="2467" w:hanging="360"/>
      </w:pPr>
      <w:rPr>
        <w:rFonts w:ascii="Wingdings" w:hAnsi="Wingdings" w:hint="default"/>
      </w:rPr>
    </w:lvl>
    <w:lvl w:ilvl="3" w:tplc="D03C033A">
      <w:start w:val="1"/>
      <w:numFmt w:val="bullet"/>
      <w:lvlText w:val=""/>
      <w:lvlJc w:val="left"/>
      <w:pPr>
        <w:ind w:left="3187" w:hanging="360"/>
      </w:pPr>
      <w:rPr>
        <w:rFonts w:ascii="Symbol" w:hAnsi="Symbol" w:hint="default"/>
      </w:rPr>
    </w:lvl>
    <w:lvl w:ilvl="4" w:tplc="1E6692CA">
      <w:start w:val="1"/>
      <w:numFmt w:val="bullet"/>
      <w:lvlText w:val="o"/>
      <w:lvlJc w:val="left"/>
      <w:pPr>
        <w:ind w:left="3907" w:hanging="360"/>
      </w:pPr>
      <w:rPr>
        <w:rFonts w:ascii="Courier New" w:hAnsi="Courier New" w:hint="default"/>
      </w:rPr>
    </w:lvl>
    <w:lvl w:ilvl="5" w:tplc="B3F0A374">
      <w:start w:val="1"/>
      <w:numFmt w:val="bullet"/>
      <w:lvlText w:val=""/>
      <w:lvlJc w:val="left"/>
      <w:pPr>
        <w:ind w:left="4627" w:hanging="360"/>
      </w:pPr>
      <w:rPr>
        <w:rFonts w:ascii="Wingdings" w:hAnsi="Wingdings" w:hint="default"/>
      </w:rPr>
    </w:lvl>
    <w:lvl w:ilvl="6" w:tplc="27F8DC16">
      <w:start w:val="1"/>
      <w:numFmt w:val="bullet"/>
      <w:lvlText w:val=""/>
      <w:lvlJc w:val="left"/>
      <w:pPr>
        <w:ind w:left="5347" w:hanging="360"/>
      </w:pPr>
      <w:rPr>
        <w:rFonts w:ascii="Symbol" w:hAnsi="Symbol" w:hint="default"/>
      </w:rPr>
    </w:lvl>
    <w:lvl w:ilvl="7" w:tplc="DA965CB4">
      <w:start w:val="1"/>
      <w:numFmt w:val="bullet"/>
      <w:lvlText w:val="o"/>
      <w:lvlJc w:val="left"/>
      <w:pPr>
        <w:ind w:left="6067" w:hanging="360"/>
      </w:pPr>
      <w:rPr>
        <w:rFonts w:ascii="Courier New" w:hAnsi="Courier New" w:hint="default"/>
      </w:rPr>
    </w:lvl>
    <w:lvl w:ilvl="8" w:tplc="BF7CA0F6">
      <w:start w:val="1"/>
      <w:numFmt w:val="bullet"/>
      <w:lvlText w:val=""/>
      <w:lvlJc w:val="left"/>
      <w:pPr>
        <w:ind w:left="6787" w:hanging="360"/>
      </w:pPr>
      <w:rPr>
        <w:rFonts w:ascii="Wingdings" w:hAnsi="Wingdings" w:hint="default"/>
      </w:rPr>
    </w:lvl>
  </w:abstractNum>
  <w:abstractNum w:abstractNumId="37" w15:restartNumberingAfterBreak="0">
    <w:nsid w:val="7AD337D3"/>
    <w:multiLevelType w:val="hybridMultilevel"/>
    <w:tmpl w:val="CBAC1F30"/>
    <w:lvl w:ilvl="0" w:tplc="F68AC3CA">
      <w:start w:val="1"/>
      <w:numFmt w:val="decimal"/>
      <w:lvlText w:val="%1)"/>
      <w:lvlJc w:val="left"/>
      <w:pPr>
        <w:ind w:left="1087" w:hanging="420"/>
      </w:pPr>
      <w:rPr>
        <w:rFonts w:asciiTheme="majorEastAsia" w:eastAsiaTheme="majorEastAsia" w:hAnsiTheme="majorEastAsia" w:hint="eastAsia"/>
      </w:rPr>
    </w:lvl>
    <w:lvl w:ilvl="1" w:tplc="04090017" w:tentative="1">
      <w:start w:val="1"/>
      <w:numFmt w:val="aiueoFullWidth"/>
      <w:lvlText w:val="(%2)"/>
      <w:lvlJc w:val="left"/>
      <w:pPr>
        <w:ind w:left="1507" w:hanging="420"/>
      </w:pPr>
    </w:lvl>
    <w:lvl w:ilvl="2" w:tplc="04090011" w:tentative="1">
      <w:start w:val="1"/>
      <w:numFmt w:val="decimalEnclosedCircle"/>
      <w:lvlText w:val="%3"/>
      <w:lvlJc w:val="left"/>
      <w:pPr>
        <w:ind w:left="1927" w:hanging="420"/>
      </w:pPr>
    </w:lvl>
    <w:lvl w:ilvl="3" w:tplc="0409000F" w:tentative="1">
      <w:start w:val="1"/>
      <w:numFmt w:val="decimal"/>
      <w:lvlText w:val="%4."/>
      <w:lvlJc w:val="left"/>
      <w:pPr>
        <w:ind w:left="2347" w:hanging="420"/>
      </w:pPr>
    </w:lvl>
    <w:lvl w:ilvl="4" w:tplc="04090017" w:tentative="1">
      <w:start w:val="1"/>
      <w:numFmt w:val="aiueoFullWidth"/>
      <w:lvlText w:val="(%5)"/>
      <w:lvlJc w:val="left"/>
      <w:pPr>
        <w:ind w:left="2767" w:hanging="420"/>
      </w:pPr>
    </w:lvl>
    <w:lvl w:ilvl="5" w:tplc="04090011" w:tentative="1">
      <w:start w:val="1"/>
      <w:numFmt w:val="decimalEnclosedCircle"/>
      <w:lvlText w:val="%6"/>
      <w:lvlJc w:val="left"/>
      <w:pPr>
        <w:ind w:left="3187" w:hanging="420"/>
      </w:pPr>
    </w:lvl>
    <w:lvl w:ilvl="6" w:tplc="0409000F" w:tentative="1">
      <w:start w:val="1"/>
      <w:numFmt w:val="decimal"/>
      <w:lvlText w:val="%7."/>
      <w:lvlJc w:val="left"/>
      <w:pPr>
        <w:ind w:left="3607" w:hanging="420"/>
      </w:pPr>
    </w:lvl>
    <w:lvl w:ilvl="7" w:tplc="04090017" w:tentative="1">
      <w:start w:val="1"/>
      <w:numFmt w:val="aiueoFullWidth"/>
      <w:lvlText w:val="(%8)"/>
      <w:lvlJc w:val="left"/>
      <w:pPr>
        <w:ind w:left="4027" w:hanging="420"/>
      </w:pPr>
    </w:lvl>
    <w:lvl w:ilvl="8" w:tplc="04090011" w:tentative="1">
      <w:start w:val="1"/>
      <w:numFmt w:val="decimalEnclosedCircle"/>
      <w:lvlText w:val="%9"/>
      <w:lvlJc w:val="left"/>
      <w:pPr>
        <w:ind w:left="4447" w:hanging="420"/>
      </w:pPr>
    </w:lvl>
  </w:abstractNum>
  <w:abstractNum w:abstractNumId="38"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7"/>
  </w:num>
  <w:num w:numId="4">
    <w:abstractNumId w:val="25"/>
  </w:num>
  <w:num w:numId="5">
    <w:abstractNumId w:val="19"/>
  </w:num>
  <w:num w:numId="6">
    <w:abstractNumId w:val="17"/>
  </w:num>
  <w:num w:numId="7">
    <w:abstractNumId w:val="20"/>
  </w:num>
  <w:num w:numId="8">
    <w:abstractNumId w:val="22"/>
  </w:num>
  <w:num w:numId="9">
    <w:abstractNumId w:val="2"/>
  </w:num>
  <w:num w:numId="10">
    <w:abstractNumId w:val="31"/>
  </w:num>
  <w:num w:numId="11">
    <w:abstractNumId w:val="30"/>
  </w:num>
  <w:num w:numId="12">
    <w:abstractNumId w:val="5"/>
  </w:num>
  <w:num w:numId="13">
    <w:abstractNumId w:val="23"/>
  </w:num>
  <w:num w:numId="14">
    <w:abstractNumId w:val="9"/>
  </w:num>
  <w:num w:numId="15">
    <w:abstractNumId w:val="12"/>
  </w:num>
  <w:num w:numId="16">
    <w:abstractNumId w:val="10"/>
  </w:num>
  <w:num w:numId="17">
    <w:abstractNumId w:val="3"/>
  </w:num>
  <w:num w:numId="18">
    <w:abstractNumId w:val="28"/>
  </w:num>
  <w:num w:numId="19">
    <w:abstractNumId w:val="15"/>
  </w:num>
  <w:num w:numId="20">
    <w:abstractNumId w:val="27"/>
  </w:num>
  <w:num w:numId="21">
    <w:abstractNumId w:val="24"/>
  </w:num>
  <w:num w:numId="22">
    <w:abstractNumId w:val="26"/>
  </w:num>
  <w:num w:numId="23">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6"/>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4"/>
  </w:num>
  <w:num w:numId="26">
    <w:abstractNumId w:val="35"/>
  </w:num>
  <w:num w:numId="27">
    <w:abstractNumId w:val="35"/>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4"/>
  </w:num>
  <w:num w:numId="29">
    <w:abstractNumId w:val="18"/>
  </w:num>
  <w:num w:numId="30">
    <w:abstractNumId w:val="21"/>
  </w:num>
  <w:num w:numId="31">
    <w:abstractNumId w:val="33"/>
  </w:num>
  <w:num w:numId="32">
    <w:abstractNumId w:val="32"/>
  </w:num>
  <w:num w:numId="33">
    <w:abstractNumId w:val="29"/>
  </w:num>
  <w:num w:numId="34">
    <w:abstractNumId w:val="8"/>
  </w:num>
  <w:num w:numId="35">
    <w:abstractNumId w:val="16"/>
  </w:num>
  <w:num w:numId="36">
    <w:abstractNumId w:val="13"/>
  </w:num>
  <w:num w:numId="37">
    <w:abstractNumId w:val="36"/>
  </w:num>
  <w:num w:numId="38">
    <w:abstractNumId w:val="37"/>
  </w:num>
  <w:num w:numId="39">
    <w:abstractNumId w:val="34"/>
  </w:num>
  <w:num w:numId="40">
    <w:abstractNumId w:val="6"/>
  </w:num>
  <w:num w:numId="41">
    <w:abstractNumId w:val="1"/>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trackRevisions/>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321C"/>
    <w:rsid w:val="00010E88"/>
    <w:rsid w:val="00012A59"/>
    <w:rsid w:val="00014E2B"/>
    <w:rsid w:val="00016565"/>
    <w:rsid w:val="000225BB"/>
    <w:rsid w:val="00026E1A"/>
    <w:rsid w:val="00027FC6"/>
    <w:rsid w:val="00034B2E"/>
    <w:rsid w:val="0003509B"/>
    <w:rsid w:val="000372AE"/>
    <w:rsid w:val="0004118F"/>
    <w:rsid w:val="0004570C"/>
    <w:rsid w:val="00047C21"/>
    <w:rsid w:val="000505F4"/>
    <w:rsid w:val="00050959"/>
    <w:rsid w:val="00061F51"/>
    <w:rsid w:val="00063F72"/>
    <w:rsid w:val="000747D8"/>
    <w:rsid w:val="0007746B"/>
    <w:rsid w:val="00081F11"/>
    <w:rsid w:val="0008296D"/>
    <w:rsid w:val="00096965"/>
    <w:rsid w:val="000A3FDB"/>
    <w:rsid w:val="000A41FD"/>
    <w:rsid w:val="000B395A"/>
    <w:rsid w:val="000B589C"/>
    <w:rsid w:val="000B67A9"/>
    <w:rsid w:val="000C05A3"/>
    <w:rsid w:val="000C33C3"/>
    <w:rsid w:val="000C5B1E"/>
    <w:rsid w:val="000D57D7"/>
    <w:rsid w:val="000D7FC6"/>
    <w:rsid w:val="000E07FA"/>
    <w:rsid w:val="000E356F"/>
    <w:rsid w:val="000E4600"/>
    <w:rsid w:val="000E4C34"/>
    <w:rsid w:val="000E503B"/>
    <w:rsid w:val="000E5D50"/>
    <w:rsid w:val="000E6BFC"/>
    <w:rsid w:val="000E70F4"/>
    <w:rsid w:val="00100C8B"/>
    <w:rsid w:val="00103692"/>
    <w:rsid w:val="001042A2"/>
    <w:rsid w:val="00105360"/>
    <w:rsid w:val="001117DD"/>
    <w:rsid w:val="00113A79"/>
    <w:rsid w:val="00113AD4"/>
    <w:rsid w:val="0011655C"/>
    <w:rsid w:val="00120DA9"/>
    <w:rsid w:val="00121691"/>
    <w:rsid w:val="00125956"/>
    <w:rsid w:val="00125D9B"/>
    <w:rsid w:val="00126D09"/>
    <w:rsid w:val="00130C86"/>
    <w:rsid w:val="00132AD8"/>
    <w:rsid w:val="00132F53"/>
    <w:rsid w:val="00136196"/>
    <w:rsid w:val="00140C9A"/>
    <w:rsid w:val="00141A14"/>
    <w:rsid w:val="00142819"/>
    <w:rsid w:val="001445D3"/>
    <w:rsid w:val="00146B88"/>
    <w:rsid w:val="001475BB"/>
    <w:rsid w:val="001515BE"/>
    <w:rsid w:val="00155798"/>
    <w:rsid w:val="00156280"/>
    <w:rsid w:val="00156754"/>
    <w:rsid w:val="00157787"/>
    <w:rsid w:val="001637D1"/>
    <w:rsid w:val="00166BF7"/>
    <w:rsid w:val="001677D8"/>
    <w:rsid w:val="00181A27"/>
    <w:rsid w:val="0018438A"/>
    <w:rsid w:val="001870B7"/>
    <w:rsid w:val="001904CF"/>
    <w:rsid w:val="00191FA1"/>
    <w:rsid w:val="00195EC3"/>
    <w:rsid w:val="001A4D77"/>
    <w:rsid w:val="001A628B"/>
    <w:rsid w:val="001B4867"/>
    <w:rsid w:val="001B50D2"/>
    <w:rsid w:val="001B6996"/>
    <w:rsid w:val="001C4B69"/>
    <w:rsid w:val="001C66F3"/>
    <w:rsid w:val="001D0D91"/>
    <w:rsid w:val="001D2FDE"/>
    <w:rsid w:val="001D4293"/>
    <w:rsid w:val="001D528B"/>
    <w:rsid w:val="001D635C"/>
    <w:rsid w:val="001E404D"/>
    <w:rsid w:val="001E4B3C"/>
    <w:rsid w:val="001E5CFE"/>
    <w:rsid w:val="001E651A"/>
    <w:rsid w:val="001F1054"/>
    <w:rsid w:val="001F4089"/>
    <w:rsid w:val="002002CA"/>
    <w:rsid w:val="0020390F"/>
    <w:rsid w:val="00206095"/>
    <w:rsid w:val="00215F09"/>
    <w:rsid w:val="00222A66"/>
    <w:rsid w:val="00223BFE"/>
    <w:rsid w:val="00225748"/>
    <w:rsid w:val="002274AE"/>
    <w:rsid w:val="00233054"/>
    <w:rsid w:val="002338B7"/>
    <w:rsid w:val="00253D4D"/>
    <w:rsid w:val="00255630"/>
    <w:rsid w:val="002570B8"/>
    <w:rsid w:val="00257F1A"/>
    <w:rsid w:val="0026190D"/>
    <w:rsid w:val="00266B0A"/>
    <w:rsid w:val="00267225"/>
    <w:rsid w:val="00267483"/>
    <w:rsid w:val="00267673"/>
    <w:rsid w:val="00272E21"/>
    <w:rsid w:val="0027350B"/>
    <w:rsid w:val="00276626"/>
    <w:rsid w:val="00276A8C"/>
    <w:rsid w:val="0028115E"/>
    <w:rsid w:val="002822FD"/>
    <w:rsid w:val="00284FE7"/>
    <w:rsid w:val="0028756E"/>
    <w:rsid w:val="002A0D83"/>
    <w:rsid w:val="002A1C25"/>
    <w:rsid w:val="002A3B10"/>
    <w:rsid w:val="002B47B4"/>
    <w:rsid w:val="002B73F3"/>
    <w:rsid w:val="002C0217"/>
    <w:rsid w:val="002C19A1"/>
    <w:rsid w:val="002C21F0"/>
    <w:rsid w:val="002C5E70"/>
    <w:rsid w:val="002D1EE8"/>
    <w:rsid w:val="002D69C0"/>
    <w:rsid w:val="002E359D"/>
    <w:rsid w:val="002E6843"/>
    <w:rsid w:val="00300681"/>
    <w:rsid w:val="0030300B"/>
    <w:rsid w:val="00303343"/>
    <w:rsid w:val="003104BF"/>
    <w:rsid w:val="00311387"/>
    <w:rsid w:val="003133C0"/>
    <w:rsid w:val="00315788"/>
    <w:rsid w:val="00316416"/>
    <w:rsid w:val="00316A51"/>
    <w:rsid w:val="003211F3"/>
    <w:rsid w:val="00321319"/>
    <w:rsid w:val="00321C8D"/>
    <w:rsid w:val="00325942"/>
    <w:rsid w:val="00327232"/>
    <w:rsid w:val="00330DBC"/>
    <w:rsid w:val="00331DD5"/>
    <w:rsid w:val="0033258B"/>
    <w:rsid w:val="003366E5"/>
    <w:rsid w:val="00351A9F"/>
    <w:rsid w:val="00354034"/>
    <w:rsid w:val="003552DE"/>
    <w:rsid w:val="003572B9"/>
    <w:rsid w:val="00357735"/>
    <w:rsid w:val="00364191"/>
    <w:rsid w:val="00365FB6"/>
    <w:rsid w:val="00366BE9"/>
    <w:rsid w:val="00370373"/>
    <w:rsid w:val="00373288"/>
    <w:rsid w:val="00382E7F"/>
    <w:rsid w:val="00383FC5"/>
    <w:rsid w:val="00387710"/>
    <w:rsid w:val="003908C7"/>
    <w:rsid w:val="003945D1"/>
    <w:rsid w:val="00394733"/>
    <w:rsid w:val="00396FFB"/>
    <w:rsid w:val="003A0CCC"/>
    <w:rsid w:val="003A1CEC"/>
    <w:rsid w:val="003A2984"/>
    <w:rsid w:val="003A3FF5"/>
    <w:rsid w:val="003A4DDD"/>
    <w:rsid w:val="003B60BF"/>
    <w:rsid w:val="003C0E87"/>
    <w:rsid w:val="003C644F"/>
    <w:rsid w:val="003C6F19"/>
    <w:rsid w:val="003C73CC"/>
    <w:rsid w:val="003D21B1"/>
    <w:rsid w:val="003D43FF"/>
    <w:rsid w:val="003E3A53"/>
    <w:rsid w:val="003E3F4E"/>
    <w:rsid w:val="003E6784"/>
    <w:rsid w:val="003F0243"/>
    <w:rsid w:val="003F485B"/>
    <w:rsid w:val="003F49D9"/>
    <w:rsid w:val="003F7CC8"/>
    <w:rsid w:val="003F7F54"/>
    <w:rsid w:val="004009E4"/>
    <w:rsid w:val="00401CFD"/>
    <w:rsid w:val="00403EE3"/>
    <w:rsid w:val="0041406D"/>
    <w:rsid w:val="00414898"/>
    <w:rsid w:val="00414F29"/>
    <w:rsid w:val="004154D8"/>
    <w:rsid w:val="00415F24"/>
    <w:rsid w:val="004177B2"/>
    <w:rsid w:val="00417D56"/>
    <w:rsid w:val="004251B7"/>
    <w:rsid w:val="00426A4B"/>
    <w:rsid w:val="004354DC"/>
    <w:rsid w:val="0043C166"/>
    <w:rsid w:val="00440C06"/>
    <w:rsid w:val="004415B6"/>
    <w:rsid w:val="00444B24"/>
    <w:rsid w:val="00444B4E"/>
    <w:rsid w:val="00457CF4"/>
    <w:rsid w:val="004639DF"/>
    <w:rsid w:val="00466DC8"/>
    <w:rsid w:val="00467E13"/>
    <w:rsid w:val="00472E4C"/>
    <w:rsid w:val="0047369A"/>
    <w:rsid w:val="00473DCD"/>
    <w:rsid w:val="00476AE9"/>
    <w:rsid w:val="00477E9D"/>
    <w:rsid w:val="00481BEF"/>
    <w:rsid w:val="0048326F"/>
    <w:rsid w:val="0048336B"/>
    <w:rsid w:val="00487407"/>
    <w:rsid w:val="00494534"/>
    <w:rsid w:val="00495395"/>
    <w:rsid w:val="00495895"/>
    <w:rsid w:val="004A4565"/>
    <w:rsid w:val="004A6F61"/>
    <w:rsid w:val="004A7026"/>
    <w:rsid w:val="004B71EE"/>
    <w:rsid w:val="004C066C"/>
    <w:rsid w:val="004C2E95"/>
    <w:rsid w:val="004C5062"/>
    <w:rsid w:val="004C6BB2"/>
    <w:rsid w:val="004D2C4B"/>
    <w:rsid w:val="004D3D94"/>
    <w:rsid w:val="004D6DBF"/>
    <w:rsid w:val="004E0A05"/>
    <w:rsid w:val="004E31C4"/>
    <w:rsid w:val="004F2316"/>
    <w:rsid w:val="004F349F"/>
    <w:rsid w:val="00501F5D"/>
    <w:rsid w:val="00502576"/>
    <w:rsid w:val="0050495B"/>
    <w:rsid w:val="00504DBB"/>
    <w:rsid w:val="005133BD"/>
    <w:rsid w:val="00515104"/>
    <w:rsid w:val="0051565C"/>
    <w:rsid w:val="00515A31"/>
    <w:rsid w:val="00522B35"/>
    <w:rsid w:val="00523644"/>
    <w:rsid w:val="005252FA"/>
    <w:rsid w:val="00536646"/>
    <w:rsid w:val="00536C43"/>
    <w:rsid w:val="00540176"/>
    <w:rsid w:val="00540AEF"/>
    <w:rsid w:val="005442E7"/>
    <w:rsid w:val="005443F1"/>
    <w:rsid w:val="00545A28"/>
    <w:rsid w:val="00546AC1"/>
    <w:rsid w:val="0054B2A6"/>
    <w:rsid w:val="005538B6"/>
    <w:rsid w:val="00553AB5"/>
    <w:rsid w:val="0056083D"/>
    <w:rsid w:val="00564695"/>
    <w:rsid w:val="0057154C"/>
    <w:rsid w:val="00581E0A"/>
    <w:rsid w:val="00582E5B"/>
    <w:rsid w:val="00582F2D"/>
    <w:rsid w:val="0058396D"/>
    <w:rsid w:val="00585FD3"/>
    <w:rsid w:val="00587C3A"/>
    <w:rsid w:val="005A11A7"/>
    <w:rsid w:val="005A3BC5"/>
    <w:rsid w:val="005A4803"/>
    <w:rsid w:val="005A4DF3"/>
    <w:rsid w:val="005A6865"/>
    <w:rsid w:val="005A7855"/>
    <w:rsid w:val="005B3463"/>
    <w:rsid w:val="005C1D21"/>
    <w:rsid w:val="005C451D"/>
    <w:rsid w:val="005C6234"/>
    <w:rsid w:val="005D19B0"/>
    <w:rsid w:val="005D2E15"/>
    <w:rsid w:val="005D672A"/>
    <w:rsid w:val="005E0A33"/>
    <w:rsid w:val="005E27CE"/>
    <w:rsid w:val="005E2E0D"/>
    <w:rsid w:val="005E41DD"/>
    <w:rsid w:val="005E55E0"/>
    <w:rsid w:val="005E6F59"/>
    <w:rsid w:val="005F1D68"/>
    <w:rsid w:val="005F224C"/>
    <w:rsid w:val="005F7432"/>
    <w:rsid w:val="00600913"/>
    <w:rsid w:val="0060447C"/>
    <w:rsid w:val="00604B49"/>
    <w:rsid w:val="00604E86"/>
    <w:rsid w:val="0060711F"/>
    <w:rsid w:val="0060724D"/>
    <w:rsid w:val="0061165E"/>
    <w:rsid w:val="00614476"/>
    <w:rsid w:val="006146C8"/>
    <w:rsid w:val="00625102"/>
    <w:rsid w:val="0062511B"/>
    <w:rsid w:val="00625A49"/>
    <w:rsid w:val="00635B8E"/>
    <w:rsid w:val="0064000C"/>
    <w:rsid w:val="00646701"/>
    <w:rsid w:val="00652E2F"/>
    <w:rsid w:val="00654D7E"/>
    <w:rsid w:val="006551E1"/>
    <w:rsid w:val="00657175"/>
    <w:rsid w:val="00657D7C"/>
    <w:rsid w:val="00663523"/>
    <w:rsid w:val="006640CF"/>
    <w:rsid w:val="00665C38"/>
    <w:rsid w:val="00667F03"/>
    <w:rsid w:val="006709CF"/>
    <w:rsid w:val="00670CB2"/>
    <w:rsid w:val="00671E80"/>
    <w:rsid w:val="00673BD8"/>
    <w:rsid w:val="0067417D"/>
    <w:rsid w:val="006756B9"/>
    <w:rsid w:val="00676DDF"/>
    <w:rsid w:val="006771BC"/>
    <w:rsid w:val="00686D4B"/>
    <w:rsid w:val="00692C3B"/>
    <w:rsid w:val="00693891"/>
    <w:rsid w:val="0069657B"/>
    <w:rsid w:val="006978D7"/>
    <w:rsid w:val="006A7BC5"/>
    <w:rsid w:val="006B07AD"/>
    <w:rsid w:val="006B1604"/>
    <w:rsid w:val="006B1EC9"/>
    <w:rsid w:val="006B29B2"/>
    <w:rsid w:val="006B5FC6"/>
    <w:rsid w:val="006B6524"/>
    <w:rsid w:val="006C3AAD"/>
    <w:rsid w:val="006C62D2"/>
    <w:rsid w:val="006D2A5F"/>
    <w:rsid w:val="006D74C9"/>
    <w:rsid w:val="006D75B2"/>
    <w:rsid w:val="006E03F6"/>
    <w:rsid w:val="006E4421"/>
    <w:rsid w:val="006F2555"/>
    <w:rsid w:val="006F27CC"/>
    <w:rsid w:val="006F665F"/>
    <w:rsid w:val="007022CF"/>
    <w:rsid w:val="00707B2D"/>
    <w:rsid w:val="007101FF"/>
    <w:rsid w:val="007172E9"/>
    <w:rsid w:val="00731DF4"/>
    <w:rsid w:val="00737DBA"/>
    <w:rsid w:val="00743593"/>
    <w:rsid w:val="00745217"/>
    <w:rsid w:val="00745BB2"/>
    <w:rsid w:val="00745C9C"/>
    <w:rsid w:val="0074793B"/>
    <w:rsid w:val="007531F0"/>
    <w:rsid w:val="00755520"/>
    <w:rsid w:val="00756321"/>
    <w:rsid w:val="00757CED"/>
    <w:rsid w:val="00760E7E"/>
    <w:rsid w:val="007615A5"/>
    <w:rsid w:val="0076246D"/>
    <w:rsid w:val="00766655"/>
    <w:rsid w:val="00774E1C"/>
    <w:rsid w:val="00777CEF"/>
    <w:rsid w:val="00781BE4"/>
    <w:rsid w:val="00781DE7"/>
    <w:rsid w:val="0078741D"/>
    <w:rsid w:val="00790112"/>
    <w:rsid w:val="00790178"/>
    <w:rsid w:val="00790655"/>
    <w:rsid w:val="007945AF"/>
    <w:rsid w:val="00797D62"/>
    <w:rsid w:val="007A384B"/>
    <w:rsid w:val="007B01D5"/>
    <w:rsid w:val="007B6EB6"/>
    <w:rsid w:val="007C12C9"/>
    <w:rsid w:val="007C2067"/>
    <w:rsid w:val="007C547F"/>
    <w:rsid w:val="007C7686"/>
    <w:rsid w:val="007D1949"/>
    <w:rsid w:val="007D1EFF"/>
    <w:rsid w:val="007D6181"/>
    <w:rsid w:val="007D6C7B"/>
    <w:rsid w:val="007E00DA"/>
    <w:rsid w:val="007E52CD"/>
    <w:rsid w:val="007F1C2A"/>
    <w:rsid w:val="007F36AD"/>
    <w:rsid w:val="00800221"/>
    <w:rsid w:val="00804510"/>
    <w:rsid w:val="008063D4"/>
    <w:rsid w:val="00812BBE"/>
    <w:rsid w:val="008142F3"/>
    <w:rsid w:val="00815C8B"/>
    <w:rsid w:val="008164B3"/>
    <w:rsid w:val="00816639"/>
    <w:rsid w:val="00817A2D"/>
    <w:rsid w:val="00820BDE"/>
    <w:rsid w:val="008229C2"/>
    <w:rsid w:val="008270AF"/>
    <w:rsid w:val="00834D55"/>
    <w:rsid w:val="00835262"/>
    <w:rsid w:val="00835E92"/>
    <w:rsid w:val="00837984"/>
    <w:rsid w:val="008430BF"/>
    <w:rsid w:val="00846DE3"/>
    <w:rsid w:val="008524A0"/>
    <w:rsid w:val="0085357C"/>
    <w:rsid w:val="00855E98"/>
    <w:rsid w:val="00856D70"/>
    <w:rsid w:val="00861625"/>
    <w:rsid w:val="00864281"/>
    <w:rsid w:val="0087297B"/>
    <w:rsid w:val="00872C49"/>
    <w:rsid w:val="00872CF0"/>
    <w:rsid w:val="00875D6A"/>
    <w:rsid w:val="00881D32"/>
    <w:rsid w:val="008831D7"/>
    <w:rsid w:val="00886CAF"/>
    <w:rsid w:val="00890C7E"/>
    <w:rsid w:val="008A00B2"/>
    <w:rsid w:val="008A4922"/>
    <w:rsid w:val="008A537D"/>
    <w:rsid w:val="008A76A9"/>
    <w:rsid w:val="008A7F55"/>
    <w:rsid w:val="008B30DA"/>
    <w:rsid w:val="008B7D58"/>
    <w:rsid w:val="008C4720"/>
    <w:rsid w:val="008C6913"/>
    <w:rsid w:val="008D0735"/>
    <w:rsid w:val="008D44BA"/>
    <w:rsid w:val="008D4BC2"/>
    <w:rsid w:val="008D54E1"/>
    <w:rsid w:val="008D55DA"/>
    <w:rsid w:val="008E2268"/>
    <w:rsid w:val="008E3B63"/>
    <w:rsid w:val="008E5844"/>
    <w:rsid w:val="008F06E3"/>
    <w:rsid w:val="008F30F5"/>
    <w:rsid w:val="008F3A62"/>
    <w:rsid w:val="008F3F28"/>
    <w:rsid w:val="00903FB4"/>
    <w:rsid w:val="00911488"/>
    <w:rsid w:val="00912E71"/>
    <w:rsid w:val="009207EA"/>
    <w:rsid w:val="00920968"/>
    <w:rsid w:val="00923D5A"/>
    <w:rsid w:val="009267A0"/>
    <w:rsid w:val="00930AD8"/>
    <w:rsid w:val="00936C97"/>
    <w:rsid w:val="00937EA6"/>
    <w:rsid w:val="009502B4"/>
    <w:rsid w:val="00955C5B"/>
    <w:rsid w:val="009605FD"/>
    <w:rsid w:val="00960F52"/>
    <w:rsid w:val="00961204"/>
    <w:rsid w:val="00964C85"/>
    <w:rsid w:val="00966553"/>
    <w:rsid w:val="0097052D"/>
    <w:rsid w:val="00970DF4"/>
    <w:rsid w:val="00977C4C"/>
    <w:rsid w:val="00981DB0"/>
    <w:rsid w:val="009831E3"/>
    <w:rsid w:val="009836CD"/>
    <w:rsid w:val="00985C93"/>
    <w:rsid w:val="00992CF5"/>
    <w:rsid w:val="00996B9F"/>
    <w:rsid w:val="009A0497"/>
    <w:rsid w:val="009A3071"/>
    <w:rsid w:val="009A598A"/>
    <w:rsid w:val="009B62CC"/>
    <w:rsid w:val="009B7161"/>
    <w:rsid w:val="009C1015"/>
    <w:rsid w:val="009C28C4"/>
    <w:rsid w:val="009C5039"/>
    <w:rsid w:val="009C5495"/>
    <w:rsid w:val="009D0870"/>
    <w:rsid w:val="009D2AB8"/>
    <w:rsid w:val="009D337E"/>
    <w:rsid w:val="009D4BBF"/>
    <w:rsid w:val="009D54A1"/>
    <w:rsid w:val="009D6621"/>
    <w:rsid w:val="009D7123"/>
    <w:rsid w:val="009E0DA5"/>
    <w:rsid w:val="009E6C13"/>
    <w:rsid w:val="009E79ED"/>
    <w:rsid w:val="009F0FC0"/>
    <w:rsid w:val="009F303B"/>
    <w:rsid w:val="00A007FD"/>
    <w:rsid w:val="00A03CE1"/>
    <w:rsid w:val="00A100DB"/>
    <w:rsid w:val="00A1203F"/>
    <w:rsid w:val="00A21B5D"/>
    <w:rsid w:val="00A24396"/>
    <w:rsid w:val="00A313E1"/>
    <w:rsid w:val="00A37769"/>
    <w:rsid w:val="00A449EE"/>
    <w:rsid w:val="00A462D3"/>
    <w:rsid w:val="00A502D1"/>
    <w:rsid w:val="00A5222C"/>
    <w:rsid w:val="00A57025"/>
    <w:rsid w:val="00A6047D"/>
    <w:rsid w:val="00A62C26"/>
    <w:rsid w:val="00A667FF"/>
    <w:rsid w:val="00A72DBD"/>
    <w:rsid w:val="00A77684"/>
    <w:rsid w:val="00A814D7"/>
    <w:rsid w:val="00A81FAB"/>
    <w:rsid w:val="00A82974"/>
    <w:rsid w:val="00A83DCB"/>
    <w:rsid w:val="00A8497A"/>
    <w:rsid w:val="00A84E5B"/>
    <w:rsid w:val="00A901DF"/>
    <w:rsid w:val="00A9025D"/>
    <w:rsid w:val="00A906E3"/>
    <w:rsid w:val="00A91BFE"/>
    <w:rsid w:val="00A93784"/>
    <w:rsid w:val="00A970C8"/>
    <w:rsid w:val="00AA1CEE"/>
    <w:rsid w:val="00AA1D73"/>
    <w:rsid w:val="00AA55A4"/>
    <w:rsid w:val="00AA640C"/>
    <w:rsid w:val="00AB4A45"/>
    <w:rsid w:val="00AC05E0"/>
    <w:rsid w:val="00AC1B22"/>
    <w:rsid w:val="00AC40EF"/>
    <w:rsid w:val="00AC44E4"/>
    <w:rsid w:val="00AD1C86"/>
    <w:rsid w:val="00AD3F11"/>
    <w:rsid w:val="00AD65D9"/>
    <w:rsid w:val="00AE0318"/>
    <w:rsid w:val="00AE3D2F"/>
    <w:rsid w:val="00AE5DF0"/>
    <w:rsid w:val="00AF06CA"/>
    <w:rsid w:val="00AF09D8"/>
    <w:rsid w:val="00AF5721"/>
    <w:rsid w:val="00AF5B50"/>
    <w:rsid w:val="00B0084B"/>
    <w:rsid w:val="00B0554B"/>
    <w:rsid w:val="00B13249"/>
    <w:rsid w:val="00B142D7"/>
    <w:rsid w:val="00B147D8"/>
    <w:rsid w:val="00B154D5"/>
    <w:rsid w:val="00B1639F"/>
    <w:rsid w:val="00B21FAC"/>
    <w:rsid w:val="00B24BE4"/>
    <w:rsid w:val="00B32FA7"/>
    <w:rsid w:val="00B34C59"/>
    <w:rsid w:val="00B367C1"/>
    <w:rsid w:val="00B4375D"/>
    <w:rsid w:val="00B44540"/>
    <w:rsid w:val="00B4572E"/>
    <w:rsid w:val="00B52DAE"/>
    <w:rsid w:val="00B53DBD"/>
    <w:rsid w:val="00B55E4D"/>
    <w:rsid w:val="00B56A82"/>
    <w:rsid w:val="00B6023C"/>
    <w:rsid w:val="00B6148C"/>
    <w:rsid w:val="00B653A6"/>
    <w:rsid w:val="00B74C06"/>
    <w:rsid w:val="00B7689C"/>
    <w:rsid w:val="00B8147A"/>
    <w:rsid w:val="00B8582E"/>
    <w:rsid w:val="00B91C19"/>
    <w:rsid w:val="00B91E96"/>
    <w:rsid w:val="00B927C4"/>
    <w:rsid w:val="00B9569E"/>
    <w:rsid w:val="00BA2381"/>
    <w:rsid w:val="00BA4A07"/>
    <w:rsid w:val="00BA53BC"/>
    <w:rsid w:val="00BA5B26"/>
    <w:rsid w:val="00BB245F"/>
    <w:rsid w:val="00BB3C1D"/>
    <w:rsid w:val="00BB65FE"/>
    <w:rsid w:val="00BB7411"/>
    <w:rsid w:val="00BB7EBB"/>
    <w:rsid w:val="00BC78EC"/>
    <w:rsid w:val="00BD1294"/>
    <w:rsid w:val="00BD2352"/>
    <w:rsid w:val="00BD23EB"/>
    <w:rsid w:val="00BD26AC"/>
    <w:rsid w:val="00BD782C"/>
    <w:rsid w:val="00BE2806"/>
    <w:rsid w:val="00BE307B"/>
    <w:rsid w:val="00BE5882"/>
    <w:rsid w:val="00BF1108"/>
    <w:rsid w:val="00BF18BF"/>
    <w:rsid w:val="00BF49FC"/>
    <w:rsid w:val="00C00ECD"/>
    <w:rsid w:val="00C0272B"/>
    <w:rsid w:val="00C03C82"/>
    <w:rsid w:val="00C05088"/>
    <w:rsid w:val="00C06BAE"/>
    <w:rsid w:val="00C12342"/>
    <w:rsid w:val="00C124BE"/>
    <w:rsid w:val="00C14987"/>
    <w:rsid w:val="00C151AA"/>
    <w:rsid w:val="00C24E79"/>
    <w:rsid w:val="00C311A9"/>
    <w:rsid w:val="00C3398D"/>
    <w:rsid w:val="00C36A53"/>
    <w:rsid w:val="00C36C34"/>
    <w:rsid w:val="00C45D0B"/>
    <w:rsid w:val="00C461D8"/>
    <w:rsid w:val="00C5022F"/>
    <w:rsid w:val="00C51A1E"/>
    <w:rsid w:val="00C5493A"/>
    <w:rsid w:val="00C609A0"/>
    <w:rsid w:val="00C65092"/>
    <w:rsid w:val="00C65450"/>
    <w:rsid w:val="00C660F6"/>
    <w:rsid w:val="00C663DB"/>
    <w:rsid w:val="00C74F10"/>
    <w:rsid w:val="00C7589D"/>
    <w:rsid w:val="00C76A4B"/>
    <w:rsid w:val="00C82349"/>
    <w:rsid w:val="00C87B2A"/>
    <w:rsid w:val="00C91731"/>
    <w:rsid w:val="00C975EB"/>
    <w:rsid w:val="00C97636"/>
    <w:rsid w:val="00CA08AE"/>
    <w:rsid w:val="00CA2D46"/>
    <w:rsid w:val="00CA5067"/>
    <w:rsid w:val="00CB0FB1"/>
    <w:rsid w:val="00CB53C1"/>
    <w:rsid w:val="00CB572C"/>
    <w:rsid w:val="00CB6CB1"/>
    <w:rsid w:val="00CC418B"/>
    <w:rsid w:val="00CC6DC6"/>
    <w:rsid w:val="00CD4D87"/>
    <w:rsid w:val="00CD6435"/>
    <w:rsid w:val="00CD6DB6"/>
    <w:rsid w:val="00CF053F"/>
    <w:rsid w:val="00CF17E0"/>
    <w:rsid w:val="00CF4EC8"/>
    <w:rsid w:val="00D008D0"/>
    <w:rsid w:val="00D07238"/>
    <w:rsid w:val="00D144FD"/>
    <w:rsid w:val="00D14503"/>
    <w:rsid w:val="00D15C96"/>
    <w:rsid w:val="00D20EC9"/>
    <w:rsid w:val="00D23E71"/>
    <w:rsid w:val="00D23FC3"/>
    <w:rsid w:val="00D30291"/>
    <w:rsid w:val="00D31DC9"/>
    <w:rsid w:val="00D34612"/>
    <w:rsid w:val="00D3553B"/>
    <w:rsid w:val="00D40A7E"/>
    <w:rsid w:val="00D40EF0"/>
    <w:rsid w:val="00D4224F"/>
    <w:rsid w:val="00D4423F"/>
    <w:rsid w:val="00D52C4D"/>
    <w:rsid w:val="00D53FCD"/>
    <w:rsid w:val="00D5610C"/>
    <w:rsid w:val="00D57782"/>
    <w:rsid w:val="00D57CA3"/>
    <w:rsid w:val="00D637ED"/>
    <w:rsid w:val="00D70406"/>
    <w:rsid w:val="00D70961"/>
    <w:rsid w:val="00D832DF"/>
    <w:rsid w:val="00D834F8"/>
    <w:rsid w:val="00D9136F"/>
    <w:rsid w:val="00D963C4"/>
    <w:rsid w:val="00D96690"/>
    <w:rsid w:val="00D96FAC"/>
    <w:rsid w:val="00D9764C"/>
    <w:rsid w:val="00DA2BC8"/>
    <w:rsid w:val="00DA3484"/>
    <w:rsid w:val="00DA4730"/>
    <w:rsid w:val="00DA6B1A"/>
    <w:rsid w:val="00DA6EEE"/>
    <w:rsid w:val="00DB0848"/>
    <w:rsid w:val="00DB3832"/>
    <w:rsid w:val="00DB3CE8"/>
    <w:rsid w:val="00DB65D2"/>
    <w:rsid w:val="00DB6BDF"/>
    <w:rsid w:val="00DB7917"/>
    <w:rsid w:val="00DC20C3"/>
    <w:rsid w:val="00DD042D"/>
    <w:rsid w:val="00DD1EA6"/>
    <w:rsid w:val="00DD2C9D"/>
    <w:rsid w:val="00DD545F"/>
    <w:rsid w:val="00DE2258"/>
    <w:rsid w:val="00DE3C16"/>
    <w:rsid w:val="00DE4429"/>
    <w:rsid w:val="00DE591E"/>
    <w:rsid w:val="00DF6015"/>
    <w:rsid w:val="00DF6533"/>
    <w:rsid w:val="00E0021A"/>
    <w:rsid w:val="00E02A93"/>
    <w:rsid w:val="00E0697B"/>
    <w:rsid w:val="00E07B43"/>
    <w:rsid w:val="00E101B2"/>
    <w:rsid w:val="00E10524"/>
    <w:rsid w:val="00E11890"/>
    <w:rsid w:val="00E14826"/>
    <w:rsid w:val="00E15557"/>
    <w:rsid w:val="00E15F4B"/>
    <w:rsid w:val="00E16457"/>
    <w:rsid w:val="00E16637"/>
    <w:rsid w:val="00E2537A"/>
    <w:rsid w:val="00E2592E"/>
    <w:rsid w:val="00E279AA"/>
    <w:rsid w:val="00E303ED"/>
    <w:rsid w:val="00E323CA"/>
    <w:rsid w:val="00E34288"/>
    <w:rsid w:val="00E35D30"/>
    <w:rsid w:val="00E35E49"/>
    <w:rsid w:val="00E41197"/>
    <w:rsid w:val="00E41424"/>
    <w:rsid w:val="00E41F13"/>
    <w:rsid w:val="00E42F60"/>
    <w:rsid w:val="00E47001"/>
    <w:rsid w:val="00E50D52"/>
    <w:rsid w:val="00E51CB5"/>
    <w:rsid w:val="00E5533A"/>
    <w:rsid w:val="00E56AF4"/>
    <w:rsid w:val="00E60FD7"/>
    <w:rsid w:val="00E64BA5"/>
    <w:rsid w:val="00E6579C"/>
    <w:rsid w:val="00E65DA8"/>
    <w:rsid w:val="00E714EA"/>
    <w:rsid w:val="00E723F4"/>
    <w:rsid w:val="00E7256E"/>
    <w:rsid w:val="00E7425F"/>
    <w:rsid w:val="00E75748"/>
    <w:rsid w:val="00E758E6"/>
    <w:rsid w:val="00E82C37"/>
    <w:rsid w:val="00E84826"/>
    <w:rsid w:val="00E868B8"/>
    <w:rsid w:val="00E9126B"/>
    <w:rsid w:val="00E91C2A"/>
    <w:rsid w:val="00E95568"/>
    <w:rsid w:val="00E96872"/>
    <w:rsid w:val="00EA286C"/>
    <w:rsid w:val="00EA2F36"/>
    <w:rsid w:val="00EB1343"/>
    <w:rsid w:val="00EB1BE4"/>
    <w:rsid w:val="00EB4479"/>
    <w:rsid w:val="00EC1873"/>
    <w:rsid w:val="00EC5163"/>
    <w:rsid w:val="00EC6C80"/>
    <w:rsid w:val="00ED0B19"/>
    <w:rsid w:val="00ED10FB"/>
    <w:rsid w:val="00ED1F85"/>
    <w:rsid w:val="00ED5A2C"/>
    <w:rsid w:val="00EE4F64"/>
    <w:rsid w:val="00EF1D62"/>
    <w:rsid w:val="00EF2CA2"/>
    <w:rsid w:val="00EF3599"/>
    <w:rsid w:val="00EF4746"/>
    <w:rsid w:val="00EF554E"/>
    <w:rsid w:val="00EF60E1"/>
    <w:rsid w:val="00F03B00"/>
    <w:rsid w:val="00F03C81"/>
    <w:rsid w:val="00F04492"/>
    <w:rsid w:val="00F12068"/>
    <w:rsid w:val="00F14014"/>
    <w:rsid w:val="00F15183"/>
    <w:rsid w:val="00F156F4"/>
    <w:rsid w:val="00F15F92"/>
    <w:rsid w:val="00F2276C"/>
    <w:rsid w:val="00F22A23"/>
    <w:rsid w:val="00F2481C"/>
    <w:rsid w:val="00F24986"/>
    <w:rsid w:val="00F311BC"/>
    <w:rsid w:val="00F31594"/>
    <w:rsid w:val="00F324C7"/>
    <w:rsid w:val="00F32EE3"/>
    <w:rsid w:val="00F344CF"/>
    <w:rsid w:val="00F357F5"/>
    <w:rsid w:val="00F37C1D"/>
    <w:rsid w:val="00F40E70"/>
    <w:rsid w:val="00F41C60"/>
    <w:rsid w:val="00F44742"/>
    <w:rsid w:val="00F46DBD"/>
    <w:rsid w:val="00F522EF"/>
    <w:rsid w:val="00F53D9A"/>
    <w:rsid w:val="00F55965"/>
    <w:rsid w:val="00F5752D"/>
    <w:rsid w:val="00F577FC"/>
    <w:rsid w:val="00F666AD"/>
    <w:rsid w:val="00F66B01"/>
    <w:rsid w:val="00F6786D"/>
    <w:rsid w:val="00F67B76"/>
    <w:rsid w:val="00F67C87"/>
    <w:rsid w:val="00F74273"/>
    <w:rsid w:val="00F75F2B"/>
    <w:rsid w:val="00F7734A"/>
    <w:rsid w:val="00F820C7"/>
    <w:rsid w:val="00F86771"/>
    <w:rsid w:val="00F91B38"/>
    <w:rsid w:val="00F946EB"/>
    <w:rsid w:val="00F95198"/>
    <w:rsid w:val="00F963D9"/>
    <w:rsid w:val="00FA11F6"/>
    <w:rsid w:val="00FA124C"/>
    <w:rsid w:val="00FA185C"/>
    <w:rsid w:val="00FA3EEB"/>
    <w:rsid w:val="00FA61CC"/>
    <w:rsid w:val="00FB15AB"/>
    <w:rsid w:val="00FB2245"/>
    <w:rsid w:val="00FB4868"/>
    <w:rsid w:val="00FC05F1"/>
    <w:rsid w:val="00FC5D25"/>
    <w:rsid w:val="00FD2F9B"/>
    <w:rsid w:val="00FD7705"/>
    <w:rsid w:val="00FD776A"/>
    <w:rsid w:val="00FE65F5"/>
    <w:rsid w:val="00FF540F"/>
    <w:rsid w:val="00FF5B36"/>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99D3D5"/>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5CF7FE"/>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3C82"/>
    <w:pPr>
      <w:widowControl w:val="0"/>
      <w:ind w:leftChars="150" w:left="150" w:firstLine="306"/>
      <w:jc w:val="both"/>
    </w:pPr>
    <w:rPr>
      <w:rFonts w:ascii="ＭＳ 明朝" w:eastAsia="ＭＳ 明朝" w:hAnsi="ＭＳ 明朝" w:cs="游明朝"/>
      <w:sz w:val="24"/>
    </w:rPr>
  </w:style>
  <w:style w:type="paragraph" w:styleId="1">
    <w:name w:val="heading 1"/>
    <w:next w:val="a"/>
    <w:link w:val="11"/>
    <w:uiPriority w:val="9"/>
    <w:qFormat/>
    <w:rsid w:val="00676DDF"/>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D70961"/>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FA185C"/>
    <w:pPr>
      <w:numPr>
        <w:ilvl w:val="2"/>
        <w:numId w:val="32"/>
      </w:numPr>
      <w:spacing w:beforeLines="100" w:before="100"/>
      <w:ind w:leftChars="0" w:left="0"/>
      <w:outlineLvl w:val="2"/>
    </w:pPr>
    <w:rPr>
      <w:rFonts w:ascii="ＭＳ ゴシック" w:eastAsia="ＭＳ ゴシック" w:hAnsi="ＭＳ ゴシック"/>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C5022F"/>
    <w:pPr>
      <w:spacing w:before="240" w:after="120"/>
      <w:jc w:val="center"/>
    </w:pPr>
    <w:rPr>
      <w:rFonts w:ascii="ＭＳ ゴシック" w:eastAsia="ＭＳ ゴシック" w:hAnsi="ＭＳ ゴシック" w:cs="游明朝 Demibold"/>
      <w:sz w:val="40"/>
      <w:szCs w:val="52"/>
    </w:rPr>
  </w:style>
  <w:style w:type="paragraph" w:styleId="a6">
    <w:name w:val="Subtitle"/>
    <w:basedOn w:val="a"/>
    <w:next w:val="a"/>
    <w:link w:val="a7"/>
    <w:uiPriority w:val="11"/>
    <w:qFormat/>
    <w:rsid w:val="00D5610C"/>
    <w:pPr>
      <w:ind w:firstLine="358"/>
      <w:jc w:val="center"/>
    </w:pPr>
    <w:rPr>
      <w:rFonts w:ascii="ＭＳ ゴシック" w:eastAsia="ＭＳ ゴシック" w:hAnsi="ＭＳ ゴシック" w:cs="游明朝 Demibold"/>
      <w:sz w:val="36"/>
      <w:szCs w:val="40"/>
    </w:rPr>
  </w:style>
  <w:style w:type="character" w:customStyle="1" w:styleId="11">
    <w:name w:val="見出し 1 (文字)"/>
    <w:basedOn w:val="a1"/>
    <w:link w:val="1"/>
    <w:uiPriority w:val="9"/>
    <w:rsid w:val="00676DDF"/>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D70961"/>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C5022F"/>
    <w:rPr>
      <w:rFonts w:ascii="ＭＳ ゴシック" w:eastAsia="ＭＳ ゴシック" w:hAnsi="ＭＳ ゴシック" w:cs="游明朝 Demibold"/>
      <w:sz w:val="40"/>
      <w:szCs w:val="52"/>
    </w:rPr>
  </w:style>
  <w:style w:type="character" w:customStyle="1" w:styleId="a7">
    <w:name w:val="副題 (文字)"/>
    <w:basedOn w:val="a1"/>
    <w:link w:val="a6"/>
    <w:uiPriority w:val="11"/>
    <w:rsid w:val="00D5610C"/>
    <w:rPr>
      <w:rFonts w:ascii="ＭＳ ゴシック" w:eastAsia="ＭＳ ゴシック" w:hAnsi="ＭＳ ゴシック"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00BB7411"/>
    <w:pPr>
      <w:spacing w:before="120" w:after="120"/>
      <w:ind w:left="0"/>
      <w:jc w:val="left"/>
    </w:pPr>
    <w:rPr>
      <w:rFonts w:asciiTheme="minorHAnsi" w:hAnsiTheme="minorHAnsi"/>
      <w:b/>
      <w:bCs/>
      <w:caps/>
      <w:szCs w:val="20"/>
    </w:rPr>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FA185C"/>
    <w:rPr>
      <w:rFonts w:ascii="ＭＳ ゴシック" w:eastAsia="ＭＳ ゴシック" w:hAnsi="ＭＳ ゴシック" w:cs="游明朝"/>
      <w:b/>
      <w:sz w:val="24"/>
      <w:szCs w:val="24"/>
    </w:rPr>
  </w:style>
  <w:style w:type="paragraph" w:styleId="21">
    <w:name w:val="toc 2"/>
    <w:basedOn w:val="a"/>
    <w:next w:val="a"/>
    <w:uiPriority w:val="39"/>
    <w:unhideWhenUsed/>
    <w:rsid w:val="00BB7411"/>
    <w:pPr>
      <w:jc w:val="left"/>
    </w:pPr>
    <w:rPr>
      <w:rFonts w:asciiTheme="minorHAnsi" w:hAnsiTheme="minorHAnsi"/>
      <w:smallCaps/>
      <w:szCs w:val="20"/>
    </w:rPr>
  </w:style>
  <w:style w:type="paragraph" w:styleId="31">
    <w:name w:val="toc 3"/>
    <w:basedOn w:val="a"/>
    <w:next w:val="a"/>
    <w:uiPriority w:val="39"/>
    <w:unhideWhenUsed/>
    <w:rsid w:val="00284FE7"/>
    <w:pPr>
      <w:ind w:leftChars="200" w:left="200"/>
      <w:jc w:val="left"/>
    </w:pPr>
    <w:rPr>
      <w:rFonts w:asciiTheme="minorHAnsi" w:hAnsiTheme="minorHAnsi"/>
      <w:iCs/>
      <w:szCs w:val="20"/>
    </w:r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720"/>
      <w:jc w:val="left"/>
    </w:pPr>
    <w:rPr>
      <w:rFonts w:asciiTheme="minorHAnsi" w:hAnsiTheme="minorHAnsi"/>
      <w:sz w:val="18"/>
      <w:szCs w:val="18"/>
    </w:rPr>
  </w:style>
  <w:style w:type="paragraph" w:styleId="51">
    <w:name w:val="toc 5"/>
    <w:basedOn w:val="a"/>
    <w:next w:val="a"/>
    <w:uiPriority w:val="39"/>
    <w:unhideWhenUsed/>
    <w:rsid w:val="633E4A9B"/>
    <w:pPr>
      <w:ind w:left="960"/>
      <w:jc w:val="left"/>
    </w:pPr>
    <w:rPr>
      <w:rFonts w:asciiTheme="minorHAnsi" w:hAnsiTheme="minorHAnsi"/>
      <w:sz w:val="18"/>
      <w:szCs w:val="18"/>
    </w:rPr>
  </w:style>
  <w:style w:type="paragraph" w:styleId="61">
    <w:name w:val="toc 6"/>
    <w:basedOn w:val="a"/>
    <w:next w:val="a"/>
    <w:uiPriority w:val="39"/>
    <w:unhideWhenUsed/>
    <w:rsid w:val="633E4A9B"/>
    <w:pPr>
      <w:ind w:left="1200"/>
      <w:jc w:val="left"/>
    </w:pPr>
    <w:rPr>
      <w:rFonts w:asciiTheme="minorHAnsi" w:hAnsiTheme="minorHAnsi"/>
      <w:sz w:val="18"/>
      <w:szCs w:val="18"/>
    </w:rPr>
  </w:style>
  <w:style w:type="paragraph" w:styleId="71">
    <w:name w:val="toc 7"/>
    <w:basedOn w:val="a"/>
    <w:next w:val="a"/>
    <w:uiPriority w:val="39"/>
    <w:unhideWhenUsed/>
    <w:rsid w:val="633E4A9B"/>
    <w:pPr>
      <w:ind w:left="1440"/>
      <w:jc w:val="left"/>
    </w:pPr>
    <w:rPr>
      <w:rFonts w:asciiTheme="minorHAnsi" w:hAnsiTheme="minorHAnsi"/>
      <w:sz w:val="18"/>
      <w:szCs w:val="18"/>
    </w:rPr>
  </w:style>
  <w:style w:type="paragraph" w:styleId="81">
    <w:name w:val="toc 8"/>
    <w:basedOn w:val="a"/>
    <w:next w:val="a"/>
    <w:uiPriority w:val="39"/>
    <w:unhideWhenUsed/>
    <w:rsid w:val="633E4A9B"/>
    <w:pPr>
      <w:ind w:left="1680"/>
      <w:jc w:val="left"/>
    </w:pPr>
    <w:rPr>
      <w:rFonts w:asciiTheme="minorHAnsi" w:hAnsiTheme="minorHAnsi"/>
      <w:sz w:val="18"/>
      <w:szCs w:val="18"/>
    </w:rPr>
  </w:style>
  <w:style w:type="paragraph" w:styleId="91">
    <w:name w:val="toc 9"/>
    <w:basedOn w:val="a"/>
    <w:next w:val="a"/>
    <w:uiPriority w:val="39"/>
    <w:unhideWhenUsed/>
    <w:rsid w:val="633E4A9B"/>
    <w:pPr>
      <w:ind w:left="1920"/>
      <w:jc w:val="left"/>
    </w:pPr>
    <w:rPr>
      <w:rFonts w:asciiTheme="minorHAnsi" w:hAnsiTheme="minorHAnsi"/>
      <w:sz w:val="18"/>
      <w:szCs w:val="18"/>
    </w:r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0724D"/>
    <w:pPr>
      <w:spacing w:line="240" w:lineRule="atLeast"/>
      <w:ind w:leftChars="0" w:left="0"/>
      <w:jc w:val="left"/>
    </w:pPr>
    <w:rPr>
      <w:bCs/>
    </w:rPr>
  </w:style>
  <w:style w:type="character" w:customStyle="1" w:styleId="af8">
    <w:name w:val="表中 (文字)"/>
    <w:basedOn w:val="a1"/>
    <w:link w:val="af7"/>
    <w:rsid w:val="0060724D"/>
    <w:rPr>
      <w:rFonts w:ascii="ＭＳ ゴシック" w:eastAsia="ＭＳ ゴシック" w:hAnsi="ＭＳ ゴシック" w:cs="游明朝"/>
      <w:bCs/>
      <w:sz w:val="24"/>
    </w:rPr>
  </w:style>
  <w:style w:type="paragraph" w:customStyle="1" w:styleId="af9">
    <w:name w:val="見出し２本文"/>
    <w:link w:val="afa"/>
    <w:qFormat/>
    <w:rsid w:val="005A4803"/>
    <w:pPr>
      <w:widowControl w:val="0"/>
      <w:ind w:firstLineChars="100" w:firstLine="100"/>
      <w:jc w:val="both"/>
    </w:pPr>
    <w:rPr>
      <w:rFonts w:ascii="ＭＳ 明朝" w:eastAsia="ＭＳ 明朝"/>
      <w:sz w:val="24"/>
    </w:rPr>
  </w:style>
  <w:style w:type="character" w:customStyle="1" w:styleId="afa">
    <w:name w:val="見出し２本文 (文字)"/>
    <w:basedOn w:val="a1"/>
    <w:link w:val="af9"/>
    <w:rsid w:val="005A4803"/>
    <w:rPr>
      <w:rFonts w:ascii="ＭＳ 明朝" w:eastAsia="ＭＳ 明朝"/>
      <w:sz w:val="24"/>
    </w:rPr>
  </w:style>
  <w:style w:type="paragraph" w:customStyle="1" w:styleId="afb">
    <w:name w:val="例示"/>
    <w:basedOn w:val="a"/>
    <w:link w:val="afc"/>
    <w:qFormat/>
    <w:rsid w:val="00E35E49"/>
  </w:style>
  <w:style w:type="character" w:customStyle="1" w:styleId="afc">
    <w:name w:val="例示 (文字)"/>
    <w:basedOn w:val="a1"/>
    <w:link w:val="afb"/>
    <w:rsid w:val="00E35E49"/>
    <w:rPr>
      <w:rFonts w:ascii="ＭＳ ゴシック" w:eastAsia="ＭＳ ゴシック" w:hAnsi="ＭＳ ゴシック" w:cs="游明朝"/>
      <w:sz w:val="24"/>
    </w:rPr>
  </w:style>
  <w:style w:type="paragraph" w:styleId="afd">
    <w:name w:val="TOC Heading"/>
    <w:basedOn w:val="1"/>
    <w:next w:val="a"/>
    <w:uiPriority w:val="39"/>
    <w:unhideWhenUsed/>
    <w:qFormat/>
    <w:rsid w:val="00276A8C"/>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e">
    <w:name w:val="図表の番号"/>
    <w:basedOn w:val="a"/>
    <w:link w:val="aff"/>
    <w:qFormat/>
    <w:rsid w:val="00315788"/>
    <w:pPr>
      <w:jc w:val="center"/>
    </w:pPr>
    <w:rPr>
      <w:rFonts w:ascii="ＭＳ ゴシック" w:eastAsia="ＭＳ ゴシック" w:hAnsi="ＭＳ ゴシック"/>
    </w:rPr>
  </w:style>
  <w:style w:type="character" w:customStyle="1" w:styleId="aff">
    <w:name w:val="図表の番号 (文字)"/>
    <w:basedOn w:val="a1"/>
    <w:link w:val="afe"/>
    <w:rsid w:val="00315788"/>
    <w:rPr>
      <w:rFonts w:ascii="ＭＳ ゴシック" w:eastAsia="ＭＳ ゴシック" w:hAnsi="ＭＳ ゴシック" w:cs="游明朝"/>
      <w:sz w:val="24"/>
    </w:rPr>
  </w:style>
  <w:style w:type="paragraph" w:customStyle="1" w:styleId="aff0">
    <w:name w:val="文書番号"/>
    <w:basedOn w:val="a6"/>
    <w:link w:val="aff1"/>
    <w:qFormat/>
    <w:rsid w:val="00657D7C"/>
    <w:pPr>
      <w:widowControl/>
      <w:ind w:leftChars="0" w:left="0" w:firstLine="0"/>
      <w:jc w:val="right"/>
    </w:pPr>
    <w:rPr>
      <w:rFonts w:cstheme="majorBidi"/>
      <w:sz w:val="32"/>
      <w:szCs w:val="24"/>
    </w:rPr>
  </w:style>
  <w:style w:type="character" w:customStyle="1" w:styleId="aff1">
    <w:name w:val="文書番号 (文字)"/>
    <w:basedOn w:val="a7"/>
    <w:link w:val="aff0"/>
    <w:rsid w:val="00657D7C"/>
    <w:rPr>
      <w:rFonts w:ascii="ＭＳ ゴシック" w:eastAsia="ＭＳ ゴシック" w:hAnsi="ＭＳ ゴシック" w:cstheme="majorBidi"/>
      <w:sz w:val="32"/>
      <w:szCs w:val="24"/>
    </w:rPr>
  </w:style>
  <w:style w:type="paragraph" w:styleId="aff2">
    <w:name w:val="Revision"/>
    <w:hidden/>
    <w:uiPriority w:val="99"/>
    <w:semiHidden/>
    <w:rsid w:val="00E323CA"/>
    <w:rPr>
      <w:rFonts w:ascii="ＭＳ 明朝" w:eastAsia="ＭＳ 明朝" w:hAnsi="ＭＳ 明朝" w:cs="游明朝"/>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753eb55-ace7-47fe-8293-79a8dad7846a">
      <UserInfo>
        <DisplayName/>
        <AccountId xsi:nil="true"/>
        <AccountType/>
      </UserInfo>
    </SharedWithUsers>
    <MediaLengthInSeconds xmlns="8c3438c2-774e-4b56-8e53-485ea73e7025" xsi:nil="true"/>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6C42-EE81-4B5F-AC23-B415C7B15F01}">
  <ds:schemaRefs>
    <ds:schemaRef ds:uri="8c3438c2-774e-4b56-8e53-485ea73e7025"/>
    <ds:schemaRef ds:uri="http://purl.org/dc/terms/"/>
    <ds:schemaRef ds:uri="a753eb55-ace7-47fe-8293-79a8dad7846a"/>
    <ds:schemaRef ds:uri="http://schemas.microsoft.com/office/2006/metadata/properties"/>
    <ds:schemaRef ds:uri="http://schemas.microsoft.com/office/2006/documentManagement/types"/>
    <ds:schemaRef ds:uri="http://purl.org/dc/dcmitype/"/>
    <ds:schemaRef ds:uri="http://schemas.microsoft.com/office/infopath/2007/PartnerControls"/>
    <ds:schemaRef ds:uri="http://www.w3.org/XML/1998/namespace"/>
    <ds:schemaRef ds:uri="http://schemas.openxmlformats.org/package/2006/metadata/core-properties"/>
    <ds:schemaRef ds:uri="http://schemas.microsoft.com/sharepoint/v3"/>
    <ds:schemaRef ds:uri="http://purl.org/dc/elements/1.1/"/>
  </ds:schemaRefs>
</ds:datastoreItem>
</file>

<file path=customXml/itemProps2.xml><?xml version="1.0" encoding="utf-8"?>
<ds:datastoreItem xmlns:ds="http://schemas.openxmlformats.org/officeDocument/2006/customXml" ds:itemID="{D04636A6-DFE5-447B-9EF5-D59B2B6CE424}">
  <ds:schemaRefs>
    <ds:schemaRef ds:uri="http://schemas.microsoft.com/sharepoint/v3/contenttype/forms"/>
  </ds:schemaRefs>
</ds:datastoreItem>
</file>

<file path=customXml/itemProps3.xml><?xml version="1.0" encoding="utf-8"?>
<ds:datastoreItem xmlns:ds="http://schemas.openxmlformats.org/officeDocument/2006/customXml" ds:itemID="{7E231D54-4A5C-46A1-9104-FE9D9CA5CE1E}"/>
</file>

<file path=customXml/itemProps4.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1782</Words>
  <Characters>10159</Characters>
  <Application>Microsoft Office Word</Application>
  <DocSecurity>0</DocSecurity>
  <Lines>84</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2022-05-09T00:49:00Z</dcterms:created>
  <dcterms:modified xsi:type="dcterms:W3CDTF">2022-08-26T09:29:00Z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243500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0x0101009605DF11039F5D478FE5EDAFD3B87737</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